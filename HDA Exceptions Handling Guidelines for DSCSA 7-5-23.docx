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673FC" w14:textId="311764A7" w:rsidR="00DD45C2" w:rsidRDefault="00473DBF">
      <w:pPr>
        <w:pStyle w:val="Title"/>
        <w:spacing w:line="194" w:lineRule="auto"/>
      </w:pPr>
      <w:r>
        <w:rPr>
          <w:noProof/>
        </w:rPr>
        <mc:AlternateContent>
          <mc:Choice Requires="wps">
            <w:drawing>
              <wp:anchor distT="0" distB="0" distL="114300" distR="114300" simplePos="0" relativeHeight="487208960" behindDoc="1" locked="0" layoutInCell="1" allowOverlap="1" wp14:anchorId="6A5695C9" wp14:editId="6671A6C3">
                <wp:simplePos x="0" y="0"/>
                <wp:positionH relativeFrom="page">
                  <wp:posOffset>0</wp:posOffset>
                </wp:positionH>
                <wp:positionV relativeFrom="page">
                  <wp:posOffset>0</wp:posOffset>
                </wp:positionV>
                <wp:extent cx="7772400" cy="10058400"/>
                <wp:effectExtent l="0" t="0" r="0" b="0"/>
                <wp:wrapNone/>
                <wp:docPr id="909215861"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18285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EF259" id="docshape1" o:spid="_x0000_s1026" style="position:absolute;margin-left:0;margin-top:0;width:612pt;height:11in;z-index:-16107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" fillcolor="#182857" stroked="f">
                <w10:wrap anchorx="page" anchory="page"/>
              </v:rect>
            </w:pict>
          </mc:Fallback>
        </mc:AlternateContent>
      </w:r>
      <w:r>
        <w:rPr>
          <w:noProof/>
        </w:rPr>
        <mc:AlternateContent>
          <mc:Choice Requires="wpg">
            <w:drawing>
              <wp:anchor distT="0" distB="0" distL="114300" distR="114300" simplePos="0" relativeHeight="15729152" behindDoc="0" locked="0" layoutInCell="1" allowOverlap="1" wp14:anchorId="16BD3C41" wp14:editId="7A8CB5E0">
                <wp:simplePos x="0" y="0"/>
                <wp:positionH relativeFrom="page">
                  <wp:posOffset>0</wp:posOffset>
                </wp:positionH>
                <wp:positionV relativeFrom="page">
                  <wp:posOffset>3797300</wp:posOffset>
                </wp:positionV>
                <wp:extent cx="7274560" cy="6261100"/>
                <wp:effectExtent l="0" t="0" r="0" b="0"/>
                <wp:wrapNone/>
                <wp:docPr id="1560256336"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74560" cy="6261100"/>
                          <a:chOff x="0" y="5980"/>
                          <a:chExt cx="11456" cy="9860"/>
                        </a:xfrm>
                      </wpg:grpSpPr>
                      <pic:pic xmlns:pic="http://schemas.openxmlformats.org/drawingml/2006/picture">
                        <pic:nvPicPr>
                          <pic:cNvPr id="1552232028" name="docshape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5980"/>
                            <a:ext cx="11002" cy="9860"/>
                          </a:xfrm>
                          <a:prstGeom prst="rect">
                            <a:avLst/>
                          </a:prstGeom>
                          <a:noFill/>
                          <a:extLst>
                            <a:ext uri="{909E8E84-426E-40DD-AFC4-6F175D3DCCD1}">
                              <a14:hiddenFill xmlns:a14="http://schemas.microsoft.com/office/drawing/2010/main">
                                <a:solidFill>
                                  <a:srgbClr val="FFFFFF"/>
                                </a:solidFill>
                              </a14:hiddenFill>
                            </a:ext>
                          </a:extLst>
                        </pic:spPr>
                      </pic:pic>
                      <wps:wsp>
                        <wps:cNvPr id="973062562" name="docshape4"/>
                        <wps:cNvSpPr>
                          <a:spLocks/>
                        </wps:cNvSpPr>
                        <wps:spPr bwMode="auto">
                          <a:xfrm>
                            <a:off x="10838" y="14382"/>
                            <a:ext cx="60" cy="194"/>
                          </a:xfrm>
                          <a:custGeom>
                            <a:avLst/>
                            <a:gdLst>
                              <a:gd name="T0" fmla="+- 0 10851 10839"/>
                              <a:gd name="T1" fmla="*/ T0 w 60"/>
                              <a:gd name="T2" fmla="+- 0 14383 14383"/>
                              <a:gd name="T3" fmla="*/ 14383 h 194"/>
                              <a:gd name="T4" fmla="+- 0 10839 10839"/>
                              <a:gd name="T5" fmla="*/ T4 w 60"/>
                              <a:gd name="T6" fmla="+- 0 14383 14383"/>
                              <a:gd name="T7" fmla="*/ 14383 h 194"/>
                              <a:gd name="T8" fmla="+- 0 10839 10839"/>
                              <a:gd name="T9" fmla="*/ T8 w 60"/>
                              <a:gd name="T10" fmla="+- 0 14576 14383"/>
                              <a:gd name="T11" fmla="*/ 14576 h 194"/>
                              <a:gd name="T12" fmla="+- 0 10851 10839"/>
                              <a:gd name="T13" fmla="*/ T12 w 60"/>
                              <a:gd name="T14" fmla="+- 0 14576 14383"/>
                              <a:gd name="T15" fmla="*/ 14576 h 194"/>
                              <a:gd name="T16" fmla="+- 0 10851 10839"/>
                              <a:gd name="T17" fmla="*/ T16 w 60"/>
                              <a:gd name="T18" fmla="+- 0 14383 14383"/>
                              <a:gd name="T19" fmla="*/ 14383 h 194"/>
                              <a:gd name="T20" fmla="+- 0 10899 10839"/>
                              <a:gd name="T21" fmla="*/ T20 w 60"/>
                              <a:gd name="T22" fmla="+- 0 14383 14383"/>
                              <a:gd name="T23" fmla="*/ 14383 h 194"/>
                              <a:gd name="T24" fmla="+- 0 10887 10839"/>
                              <a:gd name="T25" fmla="*/ T24 w 60"/>
                              <a:gd name="T26" fmla="+- 0 14383 14383"/>
                              <a:gd name="T27" fmla="*/ 14383 h 194"/>
                              <a:gd name="T28" fmla="+- 0 10887 10839"/>
                              <a:gd name="T29" fmla="*/ T28 w 60"/>
                              <a:gd name="T30" fmla="+- 0 14576 14383"/>
                              <a:gd name="T31" fmla="*/ 14576 h 194"/>
                              <a:gd name="T32" fmla="+- 0 10899 10839"/>
                              <a:gd name="T33" fmla="*/ T32 w 60"/>
                              <a:gd name="T34" fmla="+- 0 14576 14383"/>
                              <a:gd name="T35" fmla="*/ 14576 h 194"/>
                              <a:gd name="T36" fmla="+- 0 10899 10839"/>
                              <a:gd name="T37" fmla="*/ T36 w 60"/>
                              <a:gd name="T38" fmla="+- 0 14383 14383"/>
                              <a:gd name="T39" fmla="*/ 14383 h 1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60" h="194">
                                <a:moveTo>
                                  <a:pt x="12" y="0"/>
                                </a:moveTo>
                                <a:lnTo>
                                  <a:pt x="0" y="0"/>
                                </a:lnTo>
                                <a:lnTo>
                                  <a:pt x="0" y="193"/>
                                </a:lnTo>
                                <a:lnTo>
                                  <a:pt x="12" y="193"/>
                                </a:lnTo>
                                <a:lnTo>
                                  <a:pt x="12" y="0"/>
                                </a:lnTo>
                                <a:close/>
                                <a:moveTo>
                                  <a:pt x="60" y="0"/>
                                </a:moveTo>
                                <a:lnTo>
                                  <a:pt x="48" y="0"/>
                                </a:lnTo>
                                <a:lnTo>
                                  <a:pt x="48" y="193"/>
                                </a:lnTo>
                                <a:lnTo>
                                  <a:pt x="60" y="193"/>
                                </a:lnTo>
                                <a:lnTo>
                                  <a:pt x="6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61152023" name="docshape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932" y="14391"/>
                            <a:ext cx="139" cy="1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39560247" name="docshape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1106" y="14438"/>
                            <a:ext cx="349" cy="1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E708832" id="docshapegroup2" o:spid="_x0000_s1026" style="position:absolute;margin-left:0;margin-top:299pt;width:572.8pt;height:493pt;z-index:15729152;mso-position-horizontal-relative:page;mso-position-vertical-relative:page" coordorigin=",5980" coordsize="11456,9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7" type="#_x0000_t75" style="position:absolute;top:5980;width:11002;height:9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">
                  <v:imagedata r:id="rId14" o:title=""/>
                </v:shape>
                <v:shape id="docshape4" o:spid="_x0000_s1028" style="position:absolute;left:10838;top:14382;width:60;height:194;visibility:visible;mso-wrap-style:square;v-text-anchor:top" coordsize="6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" path="m12,l,,,193r12,l12,xm60,l48,r,193l60,193,60,xe" stroked="f">
                  <v:path arrowok="t" o:connecttype="custom" o:connectlocs="12,14383;0,14383;0,14576;12,14576;12,14383;60,14383;48,14383;48,14576;60,14576;60,14383" o:connectangles="0,0,0,0,0,0,0,0,0,0"/>
                </v:shape>
                <v:shape id="docshape5" o:spid="_x0000_s1029" type="#_x0000_t75" style="position:absolute;left:10932;top:14391;width:139;height: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">
                  <v:imagedata r:id="rId15" o:title=""/>
                </v:shape>
                <v:shape id="docshape6" o:spid="_x0000_s1030" type="#_x0000_t75" style="position:absolute;left:11106;top:14438;width:349;height: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">
                  <v:imagedata r:id="rId16" o:title=""/>
                </v:shape>
                <w10:wrap anchorx="page" anchory="page"/>
              </v:group>
            </w:pict>
          </mc:Fallback>
        </mc:AlternateContent>
      </w:r>
      <w:r w:rsidR="00543AB4">
        <w:rPr>
          <w:color w:val="FFFFFF"/>
          <w:spacing w:val="-2"/>
        </w:rPr>
        <w:t xml:space="preserve">EXCEPTIONS HANDLING GUIDELINES </w:t>
      </w:r>
      <w:r w:rsidR="00543AB4">
        <w:rPr>
          <w:color w:val="FFFFFF"/>
        </w:rPr>
        <w:t>FOR</w:t>
      </w:r>
      <w:r w:rsidR="00543AB4">
        <w:rPr>
          <w:color w:val="FFFFFF"/>
          <w:spacing w:val="-70"/>
        </w:rPr>
        <w:t xml:space="preserve"> </w:t>
      </w:r>
      <w:r w:rsidR="00543AB4">
        <w:rPr>
          <w:color w:val="FFFFFF"/>
        </w:rPr>
        <w:t>THE</w:t>
      </w:r>
      <w:r w:rsidR="00543AB4">
        <w:rPr>
          <w:color w:val="FFFFFF"/>
          <w:spacing w:val="-70"/>
        </w:rPr>
        <w:t xml:space="preserve"> </w:t>
      </w:r>
      <w:r w:rsidR="00543AB4">
        <w:rPr>
          <w:color w:val="FFFFFF"/>
        </w:rPr>
        <w:t>DSCSA</w:t>
      </w:r>
    </w:p>
    <w:p w14:paraId="67EC6A27" w14:textId="77777777" w:rsidR="00DD45C2" w:rsidRDefault="00DD45C2">
      <w:pPr>
        <w:spacing w:line="194" w:lineRule="auto"/>
        <w:sectPr w:rsidR="00DD45C2">
          <w:type w:val="continuous"/>
          <w:pgSz w:w="12240" w:h="15840"/>
          <w:pgMar w:top="1400" w:right="620" w:bottom="0" w:left="780" w:header="720" w:footer="720" w:gutter="0"/>
          <w:cols w:space="720"/>
        </w:sectPr>
      </w:pPr>
    </w:p>
    <w:p w14:paraId="73B151AD" w14:textId="77777777" w:rsidR="00DD45C2" w:rsidRDefault="00543AB4">
      <w:pPr>
        <w:spacing w:before="128" w:line="211" w:lineRule="auto"/>
        <w:ind w:left="300" w:right="3165"/>
        <w:rPr>
          <w:rFonts w:ascii="Avenir"/>
          <w:b/>
          <w:sz w:val="40"/>
        </w:rPr>
      </w:pPr>
      <w:r>
        <w:rPr>
          <w:rFonts w:ascii="Avenir"/>
          <w:b/>
          <w:color w:val="3D4A76"/>
          <w:sz w:val="40"/>
        </w:rPr>
        <w:t>EXCEPTIONS</w:t>
      </w:r>
      <w:r>
        <w:rPr>
          <w:rFonts w:ascii="Avenir"/>
          <w:b/>
          <w:color w:val="3D4A76"/>
          <w:spacing w:val="-30"/>
          <w:sz w:val="40"/>
        </w:rPr>
        <w:t xml:space="preserve"> </w:t>
      </w:r>
      <w:r>
        <w:rPr>
          <w:rFonts w:ascii="Avenir"/>
          <w:b/>
          <w:color w:val="3D4A76"/>
          <w:sz w:val="40"/>
        </w:rPr>
        <w:t>HANDLING</w:t>
      </w:r>
      <w:r>
        <w:rPr>
          <w:rFonts w:ascii="Avenir"/>
          <w:b/>
          <w:color w:val="3D4A76"/>
          <w:spacing w:val="-30"/>
          <w:sz w:val="40"/>
        </w:rPr>
        <w:t xml:space="preserve"> </w:t>
      </w:r>
      <w:r>
        <w:rPr>
          <w:rFonts w:ascii="Avenir"/>
          <w:b/>
          <w:color w:val="3D4A76"/>
          <w:sz w:val="40"/>
        </w:rPr>
        <w:t>GUIDELINES FOR THE DSCSA</w:t>
      </w:r>
    </w:p>
    <w:p w14:paraId="74974F2F" w14:textId="77777777" w:rsidR="00DD45C2" w:rsidRDefault="00DD45C2">
      <w:pPr>
        <w:pStyle w:val="BodyText"/>
        <w:rPr>
          <w:rFonts w:ascii="Avenir"/>
          <w:b/>
          <w:sz w:val="20"/>
        </w:rPr>
      </w:pPr>
    </w:p>
    <w:p w14:paraId="6BC5A94B" w14:textId="77777777" w:rsidR="00DD45C2" w:rsidRDefault="00DD45C2">
      <w:pPr>
        <w:pStyle w:val="BodyText"/>
        <w:rPr>
          <w:rFonts w:ascii="Avenir"/>
          <w:b/>
          <w:sz w:val="20"/>
        </w:rPr>
      </w:pPr>
    </w:p>
    <w:p w14:paraId="18FC9FC1" w14:textId="77777777" w:rsidR="00DD45C2" w:rsidRDefault="00DD45C2">
      <w:pPr>
        <w:pStyle w:val="BodyText"/>
        <w:rPr>
          <w:rFonts w:ascii="Avenir"/>
          <w:b/>
          <w:sz w:val="20"/>
        </w:rPr>
      </w:pPr>
    </w:p>
    <w:p w14:paraId="2E896C2E" w14:textId="77777777" w:rsidR="00DD45C2" w:rsidRDefault="00DD45C2">
      <w:pPr>
        <w:pStyle w:val="BodyText"/>
        <w:rPr>
          <w:rFonts w:ascii="Avenir"/>
          <w:b/>
          <w:sz w:val="20"/>
        </w:rPr>
      </w:pPr>
    </w:p>
    <w:p w14:paraId="6907FBF9" w14:textId="77777777" w:rsidR="00DD45C2" w:rsidRDefault="00DD45C2">
      <w:pPr>
        <w:pStyle w:val="BodyText"/>
        <w:rPr>
          <w:rFonts w:ascii="Avenir"/>
          <w:b/>
          <w:sz w:val="20"/>
        </w:rPr>
      </w:pPr>
    </w:p>
    <w:p w14:paraId="725A626F" w14:textId="77777777" w:rsidR="00DD45C2" w:rsidRDefault="00DD45C2">
      <w:pPr>
        <w:pStyle w:val="BodyText"/>
        <w:rPr>
          <w:rFonts w:ascii="Avenir"/>
          <w:b/>
          <w:sz w:val="20"/>
        </w:rPr>
      </w:pPr>
    </w:p>
    <w:p w14:paraId="107F3A82" w14:textId="77777777" w:rsidR="00DD45C2" w:rsidRDefault="00DD45C2">
      <w:pPr>
        <w:pStyle w:val="BodyText"/>
        <w:rPr>
          <w:rFonts w:ascii="Avenir"/>
          <w:b/>
          <w:sz w:val="20"/>
        </w:rPr>
      </w:pPr>
    </w:p>
    <w:p w14:paraId="7BF43C34" w14:textId="77777777" w:rsidR="00DD45C2" w:rsidRDefault="00DD45C2">
      <w:pPr>
        <w:pStyle w:val="BodyText"/>
        <w:rPr>
          <w:rFonts w:ascii="Avenir"/>
          <w:b/>
          <w:sz w:val="20"/>
        </w:rPr>
      </w:pPr>
    </w:p>
    <w:p w14:paraId="63B692D2" w14:textId="77777777" w:rsidR="00DD45C2" w:rsidRDefault="00DD45C2">
      <w:pPr>
        <w:pStyle w:val="BodyText"/>
        <w:rPr>
          <w:rFonts w:ascii="Avenir"/>
          <w:b/>
          <w:sz w:val="20"/>
        </w:rPr>
      </w:pPr>
    </w:p>
    <w:p w14:paraId="6E2B6CE9" w14:textId="77777777" w:rsidR="00DD45C2" w:rsidRDefault="00DD45C2">
      <w:pPr>
        <w:pStyle w:val="BodyText"/>
        <w:rPr>
          <w:rFonts w:ascii="Avenir"/>
          <w:b/>
          <w:sz w:val="20"/>
        </w:rPr>
      </w:pPr>
    </w:p>
    <w:p w14:paraId="12FE12B2" w14:textId="77777777" w:rsidR="00DD45C2" w:rsidRDefault="00DD45C2">
      <w:pPr>
        <w:pStyle w:val="BodyText"/>
        <w:rPr>
          <w:rFonts w:ascii="Avenir"/>
          <w:b/>
          <w:sz w:val="20"/>
        </w:rPr>
      </w:pPr>
    </w:p>
    <w:p w14:paraId="381FE771" w14:textId="77777777" w:rsidR="00DD45C2" w:rsidRDefault="00DD45C2">
      <w:pPr>
        <w:pStyle w:val="BodyText"/>
        <w:rPr>
          <w:rFonts w:ascii="Avenir"/>
          <w:b/>
          <w:sz w:val="20"/>
        </w:rPr>
      </w:pPr>
    </w:p>
    <w:p w14:paraId="3AFEBD68" w14:textId="77777777" w:rsidR="00DD45C2" w:rsidRDefault="00DD45C2">
      <w:pPr>
        <w:pStyle w:val="BodyText"/>
        <w:rPr>
          <w:rFonts w:ascii="Avenir"/>
          <w:b/>
          <w:sz w:val="20"/>
        </w:rPr>
      </w:pPr>
    </w:p>
    <w:p w14:paraId="59B51313" w14:textId="77777777" w:rsidR="00DD45C2" w:rsidRDefault="00DD45C2">
      <w:pPr>
        <w:pStyle w:val="BodyText"/>
        <w:rPr>
          <w:rFonts w:ascii="Avenir"/>
          <w:b/>
          <w:sz w:val="20"/>
        </w:rPr>
      </w:pPr>
    </w:p>
    <w:p w14:paraId="12A9A702" w14:textId="77777777" w:rsidR="00DD45C2" w:rsidRDefault="00DD45C2">
      <w:pPr>
        <w:pStyle w:val="BodyText"/>
        <w:rPr>
          <w:rFonts w:ascii="Avenir"/>
          <w:b/>
          <w:sz w:val="20"/>
        </w:rPr>
      </w:pPr>
    </w:p>
    <w:p w14:paraId="1178A8CF" w14:textId="77777777" w:rsidR="00DD45C2" w:rsidRDefault="00DD45C2">
      <w:pPr>
        <w:pStyle w:val="BodyText"/>
        <w:rPr>
          <w:rFonts w:ascii="Avenir"/>
          <w:b/>
          <w:sz w:val="20"/>
        </w:rPr>
      </w:pPr>
    </w:p>
    <w:p w14:paraId="5CF0BFB3" w14:textId="77777777" w:rsidR="00DD45C2" w:rsidRDefault="00DD45C2">
      <w:pPr>
        <w:pStyle w:val="BodyText"/>
        <w:rPr>
          <w:rFonts w:ascii="Avenir"/>
          <w:b/>
          <w:sz w:val="20"/>
        </w:rPr>
      </w:pPr>
    </w:p>
    <w:p w14:paraId="1AF72034" w14:textId="77777777" w:rsidR="00DD45C2" w:rsidRDefault="00DD45C2">
      <w:pPr>
        <w:pStyle w:val="BodyText"/>
        <w:rPr>
          <w:rFonts w:ascii="Avenir"/>
          <w:b/>
          <w:sz w:val="20"/>
        </w:rPr>
      </w:pPr>
    </w:p>
    <w:p w14:paraId="159B2D21" w14:textId="77777777" w:rsidR="00DD45C2" w:rsidRDefault="00DD45C2">
      <w:pPr>
        <w:pStyle w:val="BodyText"/>
        <w:rPr>
          <w:rFonts w:ascii="Avenir"/>
          <w:b/>
          <w:sz w:val="20"/>
        </w:rPr>
      </w:pPr>
    </w:p>
    <w:p w14:paraId="7D1F1457" w14:textId="77777777" w:rsidR="00DD45C2" w:rsidRDefault="00DD45C2">
      <w:pPr>
        <w:pStyle w:val="BodyText"/>
        <w:rPr>
          <w:rFonts w:ascii="Avenir"/>
          <w:b/>
          <w:sz w:val="20"/>
        </w:rPr>
      </w:pPr>
    </w:p>
    <w:p w14:paraId="2C5C4724" w14:textId="77777777" w:rsidR="00DD45C2" w:rsidRDefault="00DD45C2">
      <w:pPr>
        <w:pStyle w:val="BodyText"/>
        <w:rPr>
          <w:rFonts w:ascii="Avenir"/>
          <w:b/>
          <w:sz w:val="20"/>
        </w:rPr>
      </w:pPr>
    </w:p>
    <w:p w14:paraId="6B21FB87" w14:textId="77777777" w:rsidR="00DD45C2" w:rsidRDefault="00DD45C2">
      <w:pPr>
        <w:pStyle w:val="BodyText"/>
        <w:rPr>
          <w:rFonts w:ascii="Avenir"/>
          <w:b/>
          <w:sz w:val="20"/>
        </w:rPr>
      </w:pPr>
    </w:p>
    <w:p w14:paraId="11BB66E0" w14:textId="77777777" w:rsidR="00DD45C2" w:rsidRDefault="00DD45C2">
      <w:pPr>
        <w:pStyle w:val="BodyText"/>
        <w:rPr>
          <w:rFonts w:ascii="Avenir"/>
          <w:b/>
          <w:sz w:val="27"/>
        </w:rPr>
      </w:pPr>
    </w:p>
    <w:p w14:paraId="5D666A87" w14:textId="77777777" w:rsidR="00DD45C2" w:rsidRDefault="00543AB4">
      <w:pPr>
        <w:pStyle w:val="BodyText"/>
        <w:spacing w:before="100"/>
        <w:ind w:left="300"/>
      </w:pPr>
      <w:r>
        <w:rPr>
          <w:color w:val="231F20"/>
        </w:rPr>
        <w:t>April</w:t>
      </w:r>
      <w:r>
        <w:rPr>
          <w:color w:val="231F20"/>
          <w:spacing w:val="3"/>
        </w:rPr>
        <w:t xml:space="preserve"> </w:t>
      </w:r>
      <w:r>
        <w:rPr>
          <w:color w:val="231F20"/>
          <w:spacing w:val="-4"/>
        </w:rPr>
        <w:t>2022</w:t>
      </w:r>
    </w:p>
    <w:p w14:paraId="3D119E00" w14:textId="77777777" w:rsidR="00DD45C2" w:rsidRDefault="00543AB4">
      <w:pPr>
        <w:pStyle w:val="BodyText"/>
        <w:spacing w:before="178" w:line="230" w:lineRule="auto"/>
        <w:ind w:left="300" w:right="550"/>
      </w:pPr>
      <w:r>
        <w:rPr>
          <w:color w:val="231F20"/>
        </w:rPr>
        <w:t xml:space="preserve">HDA has prepared or compiled the information presented herein to inform its members and the </w:t>
      </w:r>
      <w:proofErr w:type="gramStart"/>
      <w:r>
        <w:rPr>
          <w:color w:val="231F20"/>
        </w:rPr>
        <w:t>general public</w:t>
      </w:r>
      <w:proofErr w:type="gramEnd"/>
      <w:r>
        <w:rPr>
          <w:color w:val="231F20"/>
        </w:rPr>
        <w:t xml:space="preserve"> about the healthcare distribution industry. HDA does not warrant, expressly or implicitly,</w:t>
      </w:r>
      <w:r>
        <w:rPr>
          <w:color w:val="231F20"/>
          <w:spacing w:val="-1"/>
        </w:rPr>
        <w:t xml:space="preserve"> </w:t>
      </w:r>
      <w:r>
        <w:rPr>
          <w:color w:val="231F20"/>
        </w:rPr>
        <w:t>the</w:t>
      </w:r>
      <w:r>
        <w:rPr>
          <w:color w:val="231F20"/>
          <w:spacing w:val="-1"/>
        </w:rPr>
        <w:t xml:space="preserve"> </w:t>
      </w:r>
      <w:r>
        <w:rPr>
          <w:color w:val="231F20"/>
        </w:rPr>
        <w:t>accuracy</w:t>
      </w:r>
      <w:r>
        <w:rPr>
          <w:color w:val="231F20"/>
          <w:spacing w:val="-1"/>
        </w:rPr>
        <w:t xml:space="preserve"> </w:t>
      </w:r>
      <w:r>
        <w:rPr>
          <w:color w:val="231F20"/>
        </w:rPr>
        <w:t>or</w:t>
      </w:r>
      <w:r>
        <w:rPr>
          <w:color w:val="231F20"/>
          <w:spacing w:val="-1"/>
        </w:rPr>
        <w:t xml:space="preserve"> </w:t>
      </w:r>
      <w:r>
        <w:rPr>
          <w:color w:val="231F20"/>
        </w:rPr>
        <w:t>completeness</w:t>
      </w:r>
      <w:r>
        <w:rPr>
          <w:color w:val="231F20"/>
          <w:spacing w:val="-1"/>
        </w:rPr>
        <w:t xml:space="preserve"> </w:t>
      </w:r>
      <w:r>
        <w:rPr>
          <w:color w:val="231F20"/>
        </w:rPr>
        <w:t>of</w:t>
      </w:r>
      <w:r>
        <w:rPr>
          <w:color w:val="231F20"/>
          <w:spacing w:val="-1"/>
        </w:rPr>
        <w:t xml:space="preserve"> </w:t>
      </w:r>
      <w:r>
        <w:rPr>
          <w:color w:val="231F20"/>
        </w:rPr>
        <w:t>this</w:t>
      </w:r>
      <w:r>
        <w:rPr>
          <w:color w:val="231F20"/>
          <w:spacing w:val="-1"/>
        </w:rPr>
        <w:t xml:space="preserve"> </w:t>
      </w:r>
      <w:r>
        <w:rPr>
          <w:color w:val="231F20"/>
        </w:rPr>
        <w:t>information</w:t>
      </w:r>
      <w:r>
        <w:rPr>
          <w:color w:val="231F20"/>
          <w:spacing w:val="-1"/>
        </w:rPr>
        <w:t xml:space="preserve"> </w:t>
      </w:r>
      <w:r>
        <w:rPr>
          <w:color w:val="231F20"/>
        </w:rPr>
        <w:t>and</w:t>
      </w:r>
      <w:r>
        <w:rPr>
          <w:color w:val="231F20"/>
          <w:spacing w:val="-1"/>
        </w:rPr>
        <w:t xml:space="preserve"> </w:t>
      </w:r>
      <w:r>
        <w:rPr>
          <w:color w:val="231F20"/>
        </w:rPr>
        <w:t>assumes</w:t>
      </w:r>
      <w:r>
        <w:rPr>
          <w:color w:val="231F20"/>
          <w:spacing w:val="-1"/>
        </w:rPr>
        <w:t xml:space="preserve"> </w:t>
      </w:r>
      <w:r>
        <w:rPr>
          <w:color w:val="231F20"/>
        </w:rPr>
        <w:t>no</w:t>
      </w:r>
      <w:r>
        <w:rPr>
          <w:color w:val="231F20"/>
          <w:spacing w:val="-1"/>
        </w:rPr>
        <w:t xml:space="preserve"> </w:t>
      </w:r>
      <w:r>
        <w:rPr>
          <w:color w:val="231F20"/>
        </w:rPr>
        <w:t>responsibility</w:t>
      </w:r>
      <w:r>
        <w:rPr>
          <w:color w:val="231F20"/>
          <w:spacing w:val="-1"/>
        </w:rPr>
        <w:t xml:space="preserve"> </w:t>
      </w:r>
      <w:r>
        <w:rPr>
          <w:color w:val="231F20"/>
        </w:rPr>
        <w:t>for</w:t>
      </w:r>
      <w:r>
        <w:rPr>
          <w:color w:val="231F20"/>
          <w:spacing w:val="-1"/>
        </w:rPr>
        <w:t xml:space="preserve"> </w:t>
      </w:r>
      <w:r>
        <w:rPr>
          <w:color w:val="231F20"/>
        </w:rPr>
        <w:t>its</w:t>
      </w:r>
      <w:r>
        <w:rPr>
          <w:color w:val="231F20"/>
          <w:spacing w:val="-1"/>
        </w:rPr>
        <w:t xml:space="preserve"> </w:t>
      </w:r>
      <w:r>
        <w:rPr>
          <w:color w:val="231F20"/>
        </w:rPr>
        <w:t>use.</w:t>
      </w:r>
    </w:p>
    <w:p w14:paraId="67E7417C" w14:textId="77777777" w:rsidR="00DD45C2" w:rsidRDefault="00543AB4">
      <w:pPr>
        <w:pStyle w:val="BodyText"/>
        <w:spacing w:before="171"/>
        <w:ind w:left="300"/>
      </w:pPr>
      <w:r>
        <w:rPr>
          <w:color w:val="231F20"/>
        </w:rPr>
        <w:t>©</w:t>
      </w:r>
      <w:r>
        <w:rPr>
          <w:color w:val="231F20"/>
          <w:spacing w:val="-1"/>
        </w:rPr>
        <w:t xml:space="preserve"> </w:t>
      </w:r>
      <w:r>
        <w:rPr>
          <w:color w:val="231F20"/>
        </w:rPr>
        <w:t>Copyright</w:t>
      </w:r>
      <w:r>
        <w:rPr>
          <w:color w:val="231F20"/>
          <w:spacing w:val="1"/>
        </w:rPr>
        <w:t xml:space="preserve"> </w:t>
      </w:r>
      <w:r>
        <w:rPr>
          <w:color w:val="231F20"/>
        </w:rPr>
        <w:t>2022</w:t>
      </w:r>
      <w:r>
        <w:rPr>
          <w:color w:val="231F20"/>
          <w:spacing w:val="2"/>
        </w:rPr>
        <w:t xml:space="preserve"> </w:t>
      </w:r>
      <w:r>
        <w:rPr>
          <w:color w:val="231F20"/>
        </w:rPr>
        <w:t>Healthcare</w:t>
      </w:r>
      <w:r>
        <w:rPr>
          <w:color w:val="231F20"/>
          <w:spacing w:val="1"/>
        </w:rPr>
        <w:t xml:space="preserve"> </w:t>
      </w:r>
      <w:r>
        <w:rPr>
          <w:color w:val="231F20"/>
        </w:rPr>
        <w:t>Distribution</w:t>
      </w:r>
      <w:r>
        <w:rPr>
          <w:color w:val="231F20"/>
          <w:spacing w:val="2"/>
        </w:rPr>
        <w:t xml:space="preserve"> </w:t>
      </w:r>
      <w:r>
        <w:rPr>
          <w:color w:val="231F20"/>
          <w:spacing w:val="-2"/>
        </w:rPr>
        <w:t>Alliance</w:t>
      </w:r>
    </w:p>
    <w:p w14:paraId="2DC829EF" w14:textId="77777777" w:rsidR="00DD45C2" w:rsidRDefault="00543AB4">
      <w:pPr>
        <w:pStyle w:val="BodyText"/>
        <w:spacing w:before="178" w:line="230" w:lineRule="auto"/>
        <w:ind w:left="300" w:right="550"/>
      </w:pPr>
      <w:r>
        <w:rPr>
          <w:color w:val="231F20"/>
        </w:rPr>
        <w:t>All rights reserved. No part of this book may be reproduced or transmitted in any form or by any means,</w:t>
      </w:r>
      <w:r>
        <w:rPr>
          <w:color w:val="231F20"/>
          <w:spacing w:val="-2"/>
        </w:rPr>
        <w:t xml:space="preserve"> </w:t>
      </w:r>
      <w:r>
        <w:rPr>
          <w:color w:val="231F20"/>
        </w:rPr>
        <w:t>electronic</w:t>
      </w:r>
      <w:r>
        <w:rPr>
          <w:color w:val="231F20"/>
          <w:spacing w:val="-2"/>
        </w:rPr>
        <w:t xml:space="preserve"> </w:t>
      </w:r>
      <w:r>
        <w:rPr>
          <w:color w:val="231F20"/>
        </w:rPr>
        <w:t>or</w:t>
      </w:r>
      <w:r>
        <w:rPr>
          <w:color w:val="231F20"/>
          <w:spacing w:val="-2"/>
        </w:rPr>
        <w:t xml:space="preserve"> </w:t>
      </w:r>
      <w:r>
        <w:rPr>
          <w:color w:val="231F20"/>
        </w:rPr>
        <w:t>mechanical,</w:t>
      </w:r>
      <w:r>
        <w:rPr>
          <w:color w:val="231F20"/>
          <w:spacing w:val="-2"/>
        </w:rPr>
        <w:t xml:space="preserve"> </w:t>
      </w:r>
      <w:r>
        <w:rPr>
          <w:color w:val="231F20"/>
        </w:rPr>
        <w:t>including</w:t>
      </w:r>
      <w:r>
        <w:rPr>
          <w:color w:val="231F20"/>
          <w:spacing w:val="-2"/>
        </w:rPr>
        <w:t xml:space="preserve"> </w:t>
      </w:r>
      <w:r>
        <w:rPr>
          <w:color w:val="231F20"/>
        </w:rPr>
        <w:t>photocopying,</w:t>
      </w:r>
      <w:r>
        <w:rPr>
          <w:color w:val="231F20"/>
          <w:spacing w:val="-2"/>
        </w:rPr>
        <w:t xml:space="preserve"> </w:t>
      </w:r>
      <w:r>
        <w:rPr>
          <w:color w:val="231F20"/>
        </w:rPr>
        <w:t>recording</w:t>
      </w:r>
      <w:r>
        <w:rPr>
          <w:color w:val="231F20"/>
          <w:spacing w:val="-2"/>
        </w:rPr>
        <w:t xml:space="preserve"> </w:t>
      </w:r>
      <w:r>
        <w:rPr>
          <w:color w:val="231F20"/>
        </w:rPr>
        <w:t>or</w:t>
      </w:r>
      <w:r>
        <w:rPr>
          <w:color w:val="231F20"/>
          <w:spacing w:val="-2"/>
        </w:rPr>
        <w:t xml:space="preserve"> </w:t>
      </w:r>
      <w:r>
        <w:rPr>
          <w:color w:val="231F20"/>
        </w:rPr>
        <w:t>by</w:t>
      </w:r>
      <w:r>
        <w:rPr>
          <w:color w:val="231F20"/>
          <w:spacing w:val="-2"/>
        </w:rPr>
        <w:t xml:space="preserve"> </w:t>
      </w:r>
      <w:r>
        <w:rPr>
          <w:color w:val="231F20"/>
        </w:rPr>
        <w:t>an</w:t>
      </w:r>
      <w:r>
        <w:rPr>
          <w:color w:val="231F20"/>
          <w:spacing w:val="-2"/>
        </w:rPr>
        <w:t xml:space="preserve"> </w:t>
      </w:r>
      <w:r>
        <w:rPr>
          <w:color w:val="231F20"/>
        </w:rPr>
        <w:t>information</w:t>
      </w:r>
      <w:r>
        <w:rPr>
          <w:color w:val="231F20"/>
          <w:spacing w:val="-2"/>
        </w:rPr>
        <w:t xml:space="preserve"> </w:t>
      </w:r>
      <w:r>
        <w:rPr>
          <w:color w:val="231F20"/>
        </w:rPr>
        <w:t>storage</w:t>
      </w:r>
      <w:r>
        <w:rPr>
          <w:color w:val="231F20"/>
          <w:spacing w:val="-2"/>
        </w:rPr>
        <w:t xml:space="preserve"> </w:t>
      </w:r>
      <w:r>
        <w:rPr>
          <w:color w:val="231F20"/>
        </w:rPr>
        <w:t>and retrieval system, without permission in writing from HDA.</w:t>
      </w:r>
    </w:p>
    <w:p w14:paraId="72FD8146" w14:textId="77777777" w:rsidR="00DD45C2" w:rsidRDefault="00DD45C2">
      <w:pPr>
        <w:pStyle w:val="BodyText"/>
        <w:rPr>
          <w:sz w:val="30"/>
        </w:rPr>
      </w:pPr>
    </w:p>
    <w:p w14:paraId="02555744" w14:textId="77777777" w:rsidR="00DD45C2" w:rsidRDefault="00543AB4">
      <w:pPr>
        <w:pStyle w:val="BodyText"/>
        <w:spacing w:before="234"/>
        <w:ind w:left="300"/>
      </w:pPr>
      <w:r>
        <w:rPr>
          <w:color w:val="231F20"/>
          <w:spacing w:val="-2"/>
        </w:rPr>
        <w:t>ISBN:</w:t>
      </w:r>
      <w:r>
        <w:rPr>
          <w:color w:val="231F20"/>
          <w:spacing w:val="7"/>
        </w:rPr>
        <w:t xml:space="preserve"> </w:t>
      </w:r>
      <w:r>
        <w:rPr>
          <w:color w:val="231F20"/>
          <w:spacing w:val="-2"/>
        </w:rPr>
        <w:t>979-8-9850427-3-</w:t>
      </w:r>
      <w:r>
        <w:rPr>
          <w:color w:val="231F20"/>
          <w:spacing w:val="-10"/>
        </w:rPr>
        <w:t>3</w:t>
      </w:r>
    </w:p>
    <w:p w14:paraId="1F01707F" w14:textId="77777777" w:rsidR="00DD45C2" w:rsidRDefault="00DD45C2">
      <w:pPr>
        <w:pStyle w:val="BodyText"/>
        <w:rPr>
          <w:sz w:val="30"/>
        </w:rPr>
      </w:pPr>
    </w:p>
    <w:p w14:paraId="154572BC" w14:textId="77777777" w:rsidR="00DD45C2" w:rsidRDefault="00543AB4">
      <w:pPr>
        <w:pStyle w:val="BodyText"/>
        <w:spacing w:before="240" w:line="230" w:lineRule="auto"/>
        <w:ind w:left="300" w:right="550"/>
      </w:pPr>
      <w:r>
        <w:rPr>
          <w:color w:val="231F20"/>
        </w:rPr>
        <w:t xml:space="preserve">The Healthcare Distribution Alliance (HDA) represents primary pharmaceutical distributors — the vital link between the nation’s pharmaceutical manufacturers and pharmacies, hospitals, long-term care facilities, </w:t>
      </w:r>
      <w:proofErr w:type="gramStart"/>
      <w:r>
        <w:rPr>
          <w:color w:val="231F20"/>
        </w:rPr>
        <w:t>clinics</w:t>
      </w:r>
      <w:proofErr w:type="gramEnd"/>
      <w:r>
        <w:rPr>
          <w:color w:val="231F20"/>
        </w:rPr>
        <w:t xml:space="preserve"> and others nationwide. Since 1876, HDA has helped members navigate regulations and</w:t>
      </w:r>
      <w:r>
        <w:rPr>
          <w:color w:val="231F20"/>
          <w:spacing w:val="-2"/>
        </w:rPr>
        <w:t xml:space="preserve"> </w:t>
      </w:r>
      <w:r>
        <w:rPr>
          <w:color w:val="231F20"/>
        </w:rPr>
        <w:t>innovations</w:t>
      </w:r>
      <w:r>
        <w:rPr>
          <w:color w:val="231F20"/>
          <w:spacing w:val="-2"/>
        </w:rPr>
        <w:t xml:space="preserve"> </w:t>
      </w:r>
      <w:r>
        <w:rPr>
          <w:color w:val="231F20"/>
        </w:rPr>
        <w:t>to</w:t>
      </w:r>
      <w:r>
        <w:rPr>
          <w:color w:val="231F20"/>
          <w:spacing w:val="-2"/>
        </w:rPr>
        <w:t xml:space="preserve"> </w:t>
      </w:r>
      <w:r>
        <w:rPr>
          <w:color w:val="231F20"/>
        </w:rPr>
        <w:t>get</w:t>
      </w:r>
      <w:r>
        <w:rPr>
          <w:color w:val="231F20"/>
          <w:spacing w:val="-2"/>
        </w:rPr>
        <w:t xml:space="preserve"> </w:t>
      </w:r>
      <w:r>
        <w:rPr>
          <w:color w:val="231F20"/>
        </w:rPr>
        <w:t>the</w:t>
      </w:r>
      <w:r>
        <w:rPr>
          <w:color w:val="231F20"/>
          <w:spacing w:val="-2"/>
        </w:rPr>
        <w:t xml:space="preserve"> </w:t>
      </w:r>
      <w:r>
        <w:rPr>
          <w:color w:val="231F20"/>
        </w:rPr>
        <w:t>right</w:t>
      </w:r>
      <w:r>
        <w:rPr>
          <w:color w:val="231F20"/>
          <w:spacing w:val="-2"/>
        </w:rPr>
        <w:t xml:space="preserve"> </w:t>
      </w:r>
      <w:r>
        <w:rPr>
          <w:color w:val="231F20"/>
        </w:rPr>
        <w:t>medicines</w:t>
      </w:r>
      <w:r>
        <w:rPr>
          <w:color w:val="231F20"/>
          <w:spacing w:val="-2"/>
        </w:rPr>
        <w:t xml:space="preserve"> </w:t>
      </w:r>
      <w:r>
        <w:rPr>
          <w:color w:val="231F20"/>
        </w:rPr>
        <w:t>to</w:t>
      </w:r>
      <w:r>
        <w:rPr>
          <w:color w:val="231F20"/>
          <w:spacing w:val="-2"/>
        </w:rPr>
        <w:t xml:space="preserve"> </w:t>
      </w:r>
      <w:r>
        <w:rPr>
          <w:color w:val="231F20"/>
        </w:rPr>
        <w:t>the</w:t>
      </w:r>
      <w:r>
        <w:rPr>
          <w:color w:val="231F20"/>
          <w:spacing w:val="-2"/>
        </w:rPr>
        <w:t xml:space="preserve"> </w:t>
      </w:r>
      <w:r>
        <w:rPr>
          <w:color w:val="231F20"/>
        </w:rPr>
        <w:t>right</w:t>
      </w:r>
      <w:r>
        <w:rPr>
          <w:color w:val="231F20"/>
          <w:spacing w:val="-2"/>
        </w:rPr>
        <w:t xml:space="preserve"> </w:t>
      </w:r>
      <w:r>
        <w:rPr>
          <w:color w:val="231F20"/>
        </w:rPr>
        <w:t>patients</w:t>
      </w:r>
      <w:r>
        <w:rPr>
          <w:color w:val="231F20"/>
          <w:spacing w:val="-2"/>
        </w:rPr>
        <w:t xml:space="preserve"> </w:t>
      </w:r>
      <w:r>
        <w:rPr>
          <w:color w:val="231F20"/>
        </w:rPr>
        <w:t>at</w:t>
      </w:r>
      <w:r>
        <w:rPr>
          <w:color w:val="231F20"/>
          <w:spacing w:val="-2"/>
        </w:rPr>
        <w:t xml:space="preserve"> </w:t>
      </w:r>
      <w:r>
        <w:rPr>
          <w:color w:val="231F20"/>
        </w:rPr>
        <w:t>the</w:t>
      </w:r>
      <w:r>
        <w:rPr>
          <w:color w:val="231F20"/>
          <w:spacing w:val="-2"/>
        </w:rPr>
        <w:t xml:space="preserve"> </w:t>
      </w:r>
      <w:r>
        <w:rPr>
          <w:color w:val="231F20"/>
        </w:rPr>
        <w:t>right</w:t>
      </w:r>
      <w:r>
        <w:rPr>
          <w:color w:val="231F20"/>
          <w:spacing w:val="-2"/>
        </w:rPr>
        <w:t xml:space="preserve"> </w:t>
      </w:r>
      <w:r>
        <w:rPr>
          <w:color w:val="231F20"/>
        </w:rPr>
        <w:t>time,</w:t>
      </w:r>
      <w:r>
        <w:rPr>
          <w:color w:val="231F20"/>
          <w:spacing w:val="-2"/>
        </w:rPr>
        <w:t xml:space="preserve"> </w:t>
      </w:r>
      <w:r>
        <w:rPr>
          <w:color w:val="231F20"/>
        </w:rPr>
        <w:t>safely</w:t>
      </w:r>
      <w:r>
        <w:rPr>
          <w:color w:val="231F20"/>
          <w:spacing w:val="-2"/>
        </w:rPr>
        <w:t xml:space="preserve"> </w:t>
      </w:r>
      <w:r>
        <w:rPr>
          <w:color w:val="231F20"/>
        </w:rPr>
        <w:t>and</w:t>
      </w:r>
      <w:r>
        <w:rPr>
          <w:color w:val="231F20"/>
          <w:spacing w:val="-2"/>
        </w:rPr>
        <w:t xml:space="preserve"> </w:t>
      </w:r>
      <w:r>
        <w:rPr>
          <w:color w:val="231F20"/>
        </w:rPr>
        <w:t>efficiently. The HDA Research Foundation, HDA’s nonprofit charitable foundation, serves the healthcare industry by providing research and education focused on priority healthcare supply chain issues.</w:t>
      </w:r>
    </w:p>
    <w:p w14:paraId="244F626D" w14:textId="77777777" w:rsidR="00DD45C2" w:rsidRDefault="00DD45C2">
      <w:pPr>
        <w:spacing w:line="230" w:lineRule="auto"/>
        <w:sectPr w:rsidR="00DD45C2">
          <w:pgSz w:w="12240" w:h="15840"/>
          <w:pgMar w:top="1360" w:right="620" w:bottom="280" w:left="780" w:header="720" w:footer="720" w:gutter="0"/>
          <w:cols w:space="720"/>
        </w:sectPr>
      </w:pPr>
    </w:p>
    <w:p w14:paraId="147FB80E" w14:textId="52350AE1" w:rsidR="00DD45C2" w:rsidRDefault="00473DBF">
      <w:pPr>
        <w:spacing w:before="85"/>
        <w:ind w:left="300"/>
        <w:rPr>
          <w:rFonts w:ascii="Avenir-Light"/>
          <w:sz w:val="40"/>
        </w:rPr>
      </w:pPr>
      <w:r>
        <w:rPr>
          <w:noProof/>
        </w:rPr>
        <mc:AlternateContent>
          <mc:Choice Requires="wps">
            <w:drawing>
              <wp:anchor distT="0" distB="0" distL="114300" distR="114300" simplePos="0" relativeHeight="15729664" behindDoc="0" locked="0" layoutInCell="1" allowOverlap="1" wp14:anchorId="74BD433B" wp14:editId="55EF2396">
                <wp:simplePos x="0" y="0"/>
                <wp:positionH relativeFrom="page">
                  <wp:posOffset>685800</wp:posOffset>
                </wp:positionH>
                <wp:positionV relativeFrom="paragraph">
                  <wp:posOffset>473075</wp:posOffset>
                </wp:positionV>
                <wp:extent cx="6400800" cy="0"/>
                <wp:effectExtent l="0" t="0" r="0" b="0"/>
                <wp:wrapNone/>
                <wp:docPr id="450374178"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F19D2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7FD201" id="Line 49" o:spid="_x0000_s1026" style="position:absolute;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4pt,37.25pt" to="558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" strokecolor="#f19d21" strokeweight="1pt">
                <w10:wrap anchorx="page"/>
              </v:line>
            </w:pict>
          </mc:Fallback>
        </mc:AlternateContent>
      </w:r>
      <w:r w:rsidR="00543AB4">
        <w:rPr>
          <w:rFonts w:ascii="Avenir-Light"/>
          <w:color w:val="182857"/>
          <w:spacing w:val="-2"/>
          <w:sz w:val="40"/>
        </w:rPr>
        <w:t>CONTENTS</w:t>
      </w:r>
    </w:p>
    <w:sdt>
      <w:sdtPr>
        <w:rPr>
          <w:rFonts w:ascii="Avenir-Book" w:eastAsia="Avenir-Book" w:hAnsi="Avenir-Book" w:cs="Avenir-Book"/>
          <w:b w:val="0"/>
          <w:bCs w:val="0"/>
        </w:rPr>
        <w:id w:val="-251740100"/>
        <w:docPartObj>
          <w:docPartGallery w:val="Table of Contents"/>
          <w:docPartUnique/>
        </w:docPartObj>
      </w:sdtPr>
      <w:sdtEndPr/>
      <w:sdtContent>
        <w:p w14:paraId="1214953E" w14:textId="7C5918E4" w:rsidR="000E01B0" w:rsidRPr="000E01B0" w:rsidRDefault="000E01B0">
          <w:pPr>
            <w:pStyle w:val="TOC1"/>
            <w:tabs>
              <w:tab w:val="right" w:leader="dot" w:pos="10830"/>
            </w:tabs>
            <w:rPr>
              <w:rFonts w:ascii="Avenir-Book" w:eastAsia="Avenir-Book" w:hAnsi="Avenir-Book" w:cs="Avenir-Book"/>
            </w:rPr>
          </w:pPr>
          <w:r w:rsidRPr="000E01B0">
            <w:rPr>
              <w:rFonts w:ascii="Avenir-Book" w:eastAsia="Avenir-Book" w:hAnsi="Avenir-Book" w:cs="Avenir-Book"/>
            </w:rPr>
            <w:t>REVISIONS</w:t>
          </w:r>
        </w:p>
        <w:p w14:paraId="48253B86" w14:textId="133FCFD3" w:rsidR="000E01B0" w:rsidRDefault="00543AB4">
          <w:pPr>
            <w:pStyle w:val="TOC1"/>
            <w:tabs>
              <w:tab w:val="right" w:leader="dot" w:pos="10830"/>
            </w:tabs>
            <w:rPr>
              <w:rFonts w:asciiTheme="minorHAnsi" w:eastAsiaTheme="minorEastAsia" w:hAnsiTheme="minorHAnsi" w:cstheme="minorBidi"/>
              <w:b w:val="0"/>
              <w:bCs w:val="0"/>
              <w:noProof/>
            </w:rPr>
          </w:pPr>
          <w:r>
            <w:fldChar w:fldCharType="begin"/>
          </w:r>
          <w:r>
            <w:instrText xml:space="preserve">TOC \o "1-2" \h \z \u </w:instrText>
          </w:r>
          <w:r>
            <w:fldChar w:fldCharType="separate"/>
          </w:r>
          <w:hyperlink w:anchor="_Toc128644341" w:history="1">
            <w:r w:rsidR="000E01B0" w:rsidRPr="00A64086">
              <w:rPr>
                <w:rStyle w:val="Hyperlink"/>
                <w:noProof/>
                <w:spacing w:val="-2"/>
              </w:rPr>
              <w:t>INTRODUCTION</w:t>
            </w:r>
            <w:r w:rsidR="000E01B0">
              <w:rPr>
                <w:noProof/>
                <w:webHidden/>
              </w:rPr>
              <w:tab/>
            </w:r>
            <w:r w:rsidR="000E01B0">
              <w:rPr>
                <w:noProof/>
                <w:webHidden/>
              </w:rPr>
              <w:fldChar w:fldCharType="begin"/>
            </w:r>
            <w:r w:rsidR="000E01B0">
              <w:rPr>
                <w:noProof/>
                <w:webHidden/>
              </w:rPr>
              <w:instrText xml:space="preserve"> PAGEREF _Toc128644341 \h </w:instrText>
            </w:r>
            <w:r w:rsidR="000E01B0">
              <w:rPr>
                <w:noProof/>
                <w:webHidden/>
              </w:rPr>
            </w:r>
            <w:r w:rsidR="000E01B0">
              <w:rPr>
                <w:noProof/>
                <w:webHidden/>
              </w:rPr>
              <w:fldChar w:fldCharType="separate"/>
            </w:r>
            <w:r w:rsidR="000E01B0">
              <w:rPr>
                <w:noProof/>
                <w:webHidden/>
              </w:rPr>
              <w:t>4</w:t>
            </w:r>
            <w:r w:rsidR="000E01B0">
              <w:rPr>
                <w:noProof/>
                <w:webHidden/>
              </w:rPr>
              <w:fldChar w:fldCharType="end"/>
            </w:r>
          </w:hyperlink>
        </w:p>
        <w:p w14:paraId="576962EA" w14:textId="5C1BDB23" w:rsidR="000E01B0" w:rsidRDefault="0087553D">
          <w:pPr>
            <w:pStyle w:val="TOC1"/>
            <w:tabs>
              <w:tab w:val="right" w:leader="dot" w:pos="10830"/>
            </w:tabs>
            <w:rPr>
              <w:rFonts w:asciiTheme="minorHAnsi" w:eastAsiaTheme="minorEastAsia" w:hAnsiTheme="minorHAnsi" w:cstheme="minorBidi"/>
              <w:b w:val="0"/>
              <w:bCs w:val="0"/>
              <w:noProof/>
            </w:rPr>
          </w:pPr>
          <w:hyperlink w:anchor="_Toc128644342" w:history="1">
            <w:r w:rsidR="000E01B0" w:rsidRPr="00A64086">
              <w:rPr>
                <w:rStyle w:val="Hyperlink"/>
                <w:noProof/>
              </w:rPr>
              <w:t>GENERAL</w:t>
            </w:r>
            <w:r w:rsidR="000E01B0" w:rsidRPr="00A64086">
              <w:rPr>
                <w:rStyle w:val="Hyperlink"/>
                <w:noProof/>
                <w:spacing w:val="-24"/>
              </w:rPr>
              <w:t xml:space="preserve"> </w:t>
            </w:r>
            <w:r w:rsidR="000E01B0" w:rsidRPr="00A64086">
              <w:rPr>
                <w:rStyle w:val="Hyperlink"/>
                <w:noProof/>
                <w:spacing w:val="-2"/>
              </w:rPr>
              <w:t>PRINCIPLES</w:t>
            </w:r>
            <w:r w:rsidR="000E01B0">
              <w:rPr>
                <w:noProof/>
                <w:webHidden/>
              </w:rPr>
              <w:tab/>
            </w:r>
            <w:r w:rsidR="000E01B0">
              <w:rPr>
                <w:noProof/>
                <w:webHidden/>
              </w:rPr>
              <w:fldChar w:fldCharType="begin"/>
            </w:r>
            <w:r w:rsidR="000E01B0">
              <w:rPr>
                <w:noProof/>
                <w:webHidden/>
              </w:rPr>
              <w:instrText xml:space="preserve"> PAGEREF _Toc128644342 \h </w:instrText>
            </w:r>
            <w:r w:rsidR="000E01B0">
              <w:rPr>
                <w:noProof/>
                <w:webHidden/>
              </w:rPr>
            </w:r>
            <w:r w:rsidR="000E01B0">
              <w:rPr>
                <w:noProof/>
                <w:webHidden/>
              </w:rPr>
              <w:fldChar w:fldCharType="separate"/>
            </w:r>
            <w:r w:rsidR="000E01B0">
              <w:rPr>
                <w:noProof/>
                <w:webHidden/>
              </w:rPr>
              <w:t>1</w:t>
            </w:r>
            <w:r w:rsidR="000E01B0">
              <w:rPr>
                <w:noProof/>
                <w:webHidden/>
              </w:rPr>
              <w:fldChar w:fldCharType="end"/>
            </w:r>
          </w:hyperlink>
        </w:p>
        <w:p w14:paraId="01047FAE" w14:textId="79B734C8" w:rsidR="000E01B0" w:rsidRDefault="0087553D">
          <w:pPr>
            <w:pStyle w:val="TOC1"/>
            <w:tabs>
              <w:tab w:val="right" w:leader="dot" w:pos="10830"/>
            </w:tabs>
            <w:rPr>
              <w:rFonts w:asciiTheme="minorHAnsi" w:eastAsiaTheme="minorEastAsia" w:hAnsiTheme="minorHAnsi" w:cstheme="minorBidi"/>
              <w:b w:val="0"/>
              <w:bCs w:val="0"/>
              <w:noProof/>
            </w:rPr>
          </w:pPr>
          <w:hyperlink w:anchor="_Toc128644343" w:history="1">
            <w:r w:rsidR="000E01B0" w:rsidRPr="00A64086">
              <w:rPr>
                <w:rStyle w:val="Hyperlink"/>
                <w:noProof/>
                <w:spacing w:val="-2"/>
              </w:rPr>
              <w:t>EXCEPTIONS</w:t>
            </w:r>
            <w:r w:rsidR="000E01B0">
              <w:rPr>
                <w:noProof/>
                <w:webHidden/>
              </w:rPr>
              <w:tab/>
            </w:r>
            <w:r w:rsidR="000E01B0">
              <w:rPr>
                <w:noProof/>
                <w:webHidden/>
              </w:rPr>
              <w:fldChar w:fldCharType="begin"/>
            </w:r>
            <w:r w:rsidR="000E01B0">
              <w:rPr>
                <w:noProof/>
                <w:webHidden/>
              </w:rPr>
              <w:instrText xml:space="preserve"> PAGEREF _Toc128644343 \h </w:instrText>
            </w:r>
            <w:r w:rsidR="000E01B0">
              <w:rPr>
                <w:noProof/>
                <w:webHidden/>
              </w:rPr>
            </w:r>
            <w:r w:rsidR="000E01B0">
              <w:rPr>
                <w:noProof/>
                <w:webHidden/>
              </w:rPr>
              <w:fldChar w:fldCharType="separate"/>
            </w:r>
            <w:r w:rsidR="000E01B0">
              <w:rPr>
                <w:noProof/>
                <w:webHidden/>
              </w:rPr>
              <w:t>2</w:t>
            </w:r>
            <w:r w:rsidR="000E01B0">
              <w:rPr>
                <w:noProof/>
                <w:webHidden/>
              </w:rPr>
              <w:fldChar w:fldCharType="end"/>
            </w:r>
          </w:hyperlink>
        </w:p>
        <w:p w14:paraId="24A2F36E" w14:textId="6185F500" w:rsidR="000E01B0" w:rsidRDefault="00924CCE">
          <w:pPr>
            <w:pStyle w:val="TOC2"/>
            <w:tabs>
              <w:tab w:val="left" w:pos="1100"/>
              <w:tab w:val="right" w:leader="dot" w:pos="10830"/>
            </w:tabs>
            <w:rPr>
              <w:rFonts w:asciiTheme="minorHAnsi" w:eastAsiaTheme="minorEastAsia" w:hAnsiTheme="minorHAnsi" w:cstheme="minorBidi"/>
              <w:b w:val="0"/>
              <w:bCs w:val="0"/>
              <w:noProof/>
            </w:rPr>
          </w:pPr>
          <w:r>
            <w:t>1.</w:t>
          </w:r>
          <w:hyperlink w:anchor="_Toc128644344" w:history="1">
            <w:r w:rsidR="000E01B0">
              <w:rPr>
                <w:rFonts w:asciiTheme="minorHAnsi" w:eastAsiaTheme="minorEastAsia" w:hAnsiTheme="minorHAnsi" w:cstheme="minorBidi"/>
                <w:b w:val="0"/>
                <w:bCs w:val="0"/>
                <w:noProof/>
              </w:rPr>
              <w:tab/>
            </w:r>
            <w:r w:rsidR="000E01B0" w:rsidRPr="00A64086">
              <w:rPr>
                <w:rStyle w:val="Hyperlink"/>
                <w:noProof/>
              </w:rPr>
              <w:t xml:space="preserve">Data </w:t>
            </w:r>
            <w:r w:rsidR="000E01B0" w:rsidRPr="00A64086">
              <w:rPr>
                <w:rStyle w:val="Hyperlink"/>
                <w:noProof/>
                <w:spacing w:val="-2"/>
              </w:rPr>
              <w:t>Issue</w:t>
            </w:r>
            <w:r w:rsidR="000E01B0">
              <w:rPr>
                <w:noProof/>
                <w:webHidden/>
              </w:rPr>
              <w:tab/>
            </w:r>
            <w:r w:rsidR="000E01B0">
              <w:rPr>
                <w:noProof/>
                <w:webHidden/>
              </w:rPr>
              <w:fldChar w:fldCharType="begin"/>
            </w:r>
            <w:r w:rsidR="000E01B0">
              <w:rPr>
                <w:noProof/>
                <w:webHidden/>
              </w:rPr>
              <w:instrText xml:space="preserve"> PAGEREF _Toc128644344 \h </w:instrText>
            </w:r>
            <w:r w:rsidR="000E01B0">
              <w:rPr>
                <w:noProof/>
                <w:webHidden/>
              </w:rPr>
            </w:r>
            <w:r w:rsidR="000E01B0">
              <w:rPr>
                <w:noProof/>
                <w:webHidden/>
              </w:rPr>
              <w:fldChar w:fldCharType="separate"/>
            </w:r>
            <w:r w:rsidR="000E01B0">
              <w:rPr>
                <w:noProof/>
                <w:webHidden/>
              </w:rPr>
              <w:t>2</w:t>
            </w:r>
            <w:r w:rsidR="000E01B0">
              <w:rPr>
                <w:noProof/>
                <w:webHidden/>
              </w:rPr>
              <w:fldChar w:fldCharType="end"/>
            </w:r>
          </w:hyperlink>
        </w:p>
        <w:p w14:paraId="1A6185CD" w14:textId="66DA95EB" w:rsidR="000E01B0" w:rsidRDefault="0087553D">
          <w:pPr>
            <w:pStyle w:val="TOC2"/>
            <w:tabs>
              <w:tab w:val="left" w:pos="1100"/>
              <w:tab w:val="right" w:leader="dot" w:pos="10830"/>
            </w:tabs>
            <w:rPr>
              <w:rFonts w:asciiTheme="minorHAnsi" w:eastAsiaTheme="minorEastAsia" w:hAnsiTheme="minorHAnsi" w:cstheme="minorBidi"/>
              <w:b w:val="0"/>
              <w:bCs w:val="0"/>
              <w:noProof/>
            </w:rPr>
          </w:pPr>
          <w:hyperlink w:anchor="_Toc128644345" w:history="1">
            <w:r w:rsidR="00924CCE">
              <w:rPr>
                <w:rStyle w:val="Hyperlink"/>
                <w:noProof/>
              </w:rPr>
              <w:t>2</w:t>
            </w:r>
            <w:r w:rsidR="000E01B0" w:rsidRPr="00A64086">
              <w:rPr>
                <w:rStyle w:val="Hyperlink"/>
                <w:noProof/>
              </w:rPr>
              <w:t>.</w:t>
            </w:r>
            <w:r w:rsidR="000E01B0">
              <w:rPr>
                <w:rFonts w:asciiTheme="minorHAnsi" w:eastAsiaTheme="minorEastAsia" w:hAnsiTheme="minorHAnsi" w:cstheme="minorBidi"/>
                <w:b w:val="0"/>
                <w:bCs w:val="0"/>
                <w:noProof/>
              </w:rPr>
              <w:tab/>
            </w:r>
            <w:r w:rsidR="000E01B0" w:rsidRPr="00A64086">
              <w:rPr>
                <w:rStyle w:val="Hyperlink"/>
                <w:noProof/>
              </w:rPr>
              <w:t>Product,</w:t>
            </w:r>
            <w:r w:rsidR="000E01B0" w:rsidRPr="00A64086">
              <w:rPr>
                <w:rStyle w:val="Hyperlink"/>
                <w:noProof/>
                <w:spacing w:val="-3"/>
              </w:rPr>
              <w:t xml:space="preserve"> </w:t>
            </w:r>
            <w:r w:rsidR="000E01B0" w:rsidRPr="00A64086">
              <w:rPr>
                <w:rStyle w:val="Hyperlink"/>
                <w:noProof/>
              </w:rPr>
              <w:t>No</w:t>
            </w:r>
            <w:r w:rsidR="000E01B0" w:rsidRPr="00A64086">
              <w:rPr>
                <w:rStyle w:val="Hyperlink"/>
                <w:noProof/>
                <w:spacing w:val="-2"/>
              </w:rPr>
              <w:t xml:space="preserve"> </w:t>
            </w:r>
            <w:r w:rsidR="000E01B0" w:rsidRPr="00A64086">
              <w:rPr>
                <w:rStyle w:val="Hyperlink"/>
                <w:noProof/>
                <w:spacing w:val="-4"/>
              </w:rPr>
              <w:t>Data</w:t>
            </w:r>
            <w:r w:rsidR="000E01B0">
              <w:rPr>
                <w:noProof/>
                <w:webHidden/>
              </w:rPr>
              <w:tab/>
            </w:r>
            <w:r w:rsidR="000E01B0">
              <w:rPr>
                <w:noProof/>
                <w:webHidden/>
              </w:rPr>
              <w:fldChar w:fldCharType="begin"/>
            </w:r>
            <w:r w:rsidR="000E01B0">
              <w:rPr>
                <w:noProof/>
                <w:webHidden/>
              </w:rPr>
              <w:instrText xml:space="preserve"> PAGEREF _Toc128644345 \h </w:instrText>
            </w:r>
            <w:r w:rsidR="000E01B0">
              <w:rPr>
                <w:noProof/>
                <w:webHidden/>
              </w:rPr>
            </w:r>
            <w:r w:rsidR="000E01B0">
              <w:rPr>
                <w:noProof/>
                <w:webHidden/>
              </w:rPr>
              <w:fldChar w:fldCharType="separate"/>
            </w:r>
            <w:r w:rsidR="000E01B0">
              <w:rPr>
                <w:noProof/>
                <w:webHidden/>
              </w:rPr>
              <w:t>6</w:t>
            </w:r>
            <w:r w:rsidR="000E01B0">
              <w:rPr>
                <w:noProof/>
                <w:webHidden/>
              </w:rPr>
              <w:fldChar w:fldCharType="end"/>
            </w:r>
          </w:hyperlink>
        </w:p>
        <w:p w14:paraId="2A56C95A" w14:textId="0684DC22" w:rsidR="000E01B0" w:rsidRDefault="0087553D">
          <w:pPr>
            <w:pStyle w:val="TOC2"/>
            <w:tabs>
              <w:tab w:val="left" w:pos="1100"/>
              <w:tab w:val="right" w:leader="dot" w:pos="10830"/>
            </w:tabs>
            <w:rPr>
              <w:rFonts w:asciiTheme="minorHAnsi" w:eastAsiaTheme="minorEastAsia" w:hAnsiTheme="minorHAnsi" w:cstheme="minorBidi"/>
              <w:b w:val="0"/>
              <w:bCs w:val="0"/>
              <w:noProof/>
            </w:rPr>
          </w:pPr>
          <w:hyperlink w:anchor="_Toc128644346" w:history="1">
            <w:r w:rsidR="00924CCE">
              <w:rPr>
                <w:rStyle w:val="Hyperlink"/>
                <w:noProof/>
              </w:rPr>
              <w:t>3</w:t>
            </w:r>
            <w:r w:rsidR="000E01B0" w:rsidRPr="00A64086">
              <w:rPr>
                <w:rStyle w:val="Hyperlink"/>
                <w:noProof/>
              </w:rPr>
              <w:t>.</w:t>
            </w:r>
            <w:r w:rsidR="000E01B0">
              <w:rPr>
                <w:rFonts w:asciiTheme="minorHAnsi" w:eastAsiaTheme="minorEastAsia" w:hAnsiTheme="minorHAnsi" w:cstheme="minorBidi"/>
                <w:b w:val="0"/>
                <w:bCs w:val="0"/>
                <w:noProof/>
              </w:rPr>
              <w:tab/>
            </w:r>
            <w:r w:rsidR="000E01B0" w:rsidRPr="00A64086">
              <w:rPr>
                <w:rStyle w:val="Hyperlink"/>
                <w:noProof/>
              </w:rPr>
              <w:t>Data,</w:t>
            </w:r>
            <w:r w:rsidR="000E01B0" w:rsidRPr="00A64086">
              <w:rPr>
                <w:rStyle w:val="Hyperlink"/>
                <w:noProof/>
                <w:spacing w:val="-2"/>
              </w:rPr>
              <w:t xml:space="preserve"> </w:t>
            </w:r>
            <w:r w:rsidR="000E01B0" w:rsidRPr="00A64086">
              <w:rPr>
                <w:rStyle w:val="Hyperlink"/>
                <w:noProof/>
              </w:rPr>
              <w:t xml:space="preserve">No </w:t>
            </w:r>
            <w:r w:rsidR="000E01B0" w:rsidRPr="00A64086">
              <w:rPr>
                <w:rStyle w:val="Hyperlink"/>
                <w:noProof/>
                <w:spacing w:val="-2"/>
              </w:rPr>
              <w:t>Product</w:t>
            </w:r>
            <w:r w:rsidR="000E01B0">
              <w:rPr>
                <w:noProof/>
                <w:webHidden/>
              </w:rPr>
              <w:tab/>
            </w:r>
            <w:r w:rsidR="000E01B0">
              <w:rPr>
                <w:noProof/>
                <w:webHidden/>
              </w:rPr>
              <w:fldChar w:fldCharType="begin"/>
            </w:r>
            <w:r w:rsidR="000E01B0">
              <w:rPr>
                <w:noProof/>
                <w:webHidden/>
              </w:rPr>
              <w:instrText xml:space="preserve"> PAGEREF _Toc128644346 \h </w:instrText>
            </w:r>
            <w:r w:rsidR="000E01B0">
              <w:rPr>
                <w:noProof/>
                <w:webHidden/>
              </w:rPr>
            </w:r>
            <w:r w:rsidR="000E01B0">
              <w:rPr>
                <w:noProof/>
                <w:webHidden/>
              </w:rPr>
              <w:fldChar w:fldCharType="separate"/>
            </w:r>
            <w:r w:rsidR="000E01B0">
              <w:rPr>
                <w:noProof/>
                <w:webHidden/>
              </w:rPr>
              <w:t>13</w:t>
            </w:r>
            <w:r w:rsidR="000E01B0">
              <w:rPr>
                <w:noProof/>
                <w:webHidden/>
              </w:rPr>
              <w:fldChar w:fldCharType="end"/>
            </w:r>
          </w:hyperlink>
        </w:p>
        <w:p w14:paraId="5E77428B" w14:textId="39A813B1" w:rsidR="000E01B0" w:rsidRDefault="0087553D">
          <w:pPr>
            <w:pStyle w:val="TOC2"/>
            <w:tabs>
              <w:tab w:val="left" w:pos="1100"/>
              <w:tab w:val="right" w:leader="dot" w:pos="10830"/>
            </w:tabs>
            <w:rPr>
              <w:rFonts w:asciiTheme="minorHAnsi" w:eastAsiaTheme="minorEastAsia" w:hAnsiTheme="minorHAnsi" w:cstheme="minorBidi"/>
              <w:b w:val="0"/>
              <w:bCs w:val="0"/>
              <w:noProof/>
            </w:rPr>
          </w:pPr>
          <w:hyperlink w:anchor="_Toc128644347" w:history="1">
            <w:r w:rsidR="00924CCE">
              <w:rPr>
                <w:rStyle w:val="Hyperlink"/>
                <w:noProof/>
              </w:rPr>
              <w:t>4</w:t>
            </w:r>
            <w:r w:rsidR="000E01B0" w:rsidRPr="00A64086">
              <w:rPr>
                <w:rStyle w:val="Hyperlink"/>
                <w:noProof/>
              </w:rPr>
              <w:t>.</w:t>
            </w:r>
            <w:r w:rsidR="000E01B0">
              <w:rPr>
                <w:rFonts w:asciiTheme="minorHAnsi" w:eastAsiaTheme="minorEastAsia" w:hAnsiTheme="minorHAnsi" w:cstheme="minorBidi"/>
                <w:b w:val="0"/>
                <w:bCs w:val="0"/>
                <w:noProof/>
              </w:rPr>
              <w:tab/>
            </w:r>
            <w:r w:rsidR="000E01B0" w:rsidRPr="00A64086">
              <w:rPr>
                <w:rStyle w:val="Hyperlink"/>
                <w:noProof/>
              </w:rPr>
              <w:t xml:space="preserve">Packaging and </w:t>
            </w:r>
            <w:r w:rsidR="000E01B0" w:rsidRPr="00A64086">
              <w:rPr>
                <w:rStyle w:val="Hyperlink"/>
                <w:noProof/>
                <w:spacing w:val="-2"/>
              </w:rPr>
              <w:t>Labeling</w:t>
            </w:r>
            <w:r w:rsidR="000E01B0">
              <w:rPr>
                <w:noProof/>
                <w:webHidden/>
              </w:rPr>
              <w:tab/>
            </w:r>
            <w:r w:rsidR="000E01B0">
              <w:rPr>
                <w:noProof/>
                <w:webHidden/>
              </w:rPr>
              <w:fldChar w:fldCharType="begin"/>
            </w:r>
            <w:r w:rsidR="000E01B0">
              <w:rPr>
                <w:noProof/>
                <w:webHidden/>
              </w:rPr>
              <w:instrText xml:space="preserve"> PAGEREF _Toc128644347 \h </w:instrText>
            </w:r>
            <w:r w:rsidR="000E01B0">
              <w:rPr>
                <w:noProof/>
                <w:webHidden/>
              </w:rPr>
            </w:r>
            <w:r w:rsidR="000E01B0">
              <w:rPr>
                <w:noProof/>
                <w:webHidden/>
              </w:rPr>
              <w:fldChar w:fldCharType="separate"/>
            </w:r>
            <w:r w:rsidR="000E01B0">
              <w:rPr>
                <w:noProof/>
                <w:webHidden/>
              </w:rPr>
              <w:t>16</w:t>
            </w:r>
            <w:r w:rsidR="000E01B0">
              <w:rPr>
                <w:noProof/>
                <w:webHidden/>
              </w:rPr>
              <w:fldChar w:fldCharType="end"/>
            </w:r>
          </w:hyperlink>
        </w:p>
        <w:p w14:paraId="2040C393" w14:textId="559024ED" w:rsidR="000E01B0" w:rsidRDefault="0087553D">
          <w:pPr>
            <w:pStyle w:val="TOC2"/>
            <w:tabs>
              <w:tab w:val="left" w:pos="1100"/>
              <w:tab w:val="right" w:leader="dot" w:pos="10830"/>
            </w:tabs>
            <w:rPr>
              <w:rFonts w:asciiTheme="minorHAnsi" w:eastAsiaTheme="minorEastAsia" w:hAnsiTheme="minorHAnsi" w:cstheme="minorBidi"/>
              <w:b w:val="0"/>
              <w:bCs w:val="0"/>
              <w:noProof/>
            </w:rPr>
          </w:pPr>
          <w:hyperlink w:anchor="_Toc128644348" w:history="1">
            <w:r w:rsidR="00924CCE">
              <w:rPr>
                <w:rStyle w:val="Hyperlink"/>
                <w:noProof/>
              </w:rPr>
              <w:t>5</w:t>
            </w:r>
            <w:r w:rsidR="000E01B0" w:rsidRPr="00A64086">
              <w:rPr>
                <w:rStyle w:val="Hyperlink"/>
                <w:noProof/>
              </w:rPr>
              <w:t>.</w:t>
            </w:r>
            <w:r w:rsidR="000E01B0">
              <w:rPr>
                <w:rFonts w:asciiTheme="minorHAnsi" w:eastAsiaTheme="minorEastAsia" w:hAnsiTheme="minorHAnsi" w:cstheme="minorBidi"/>
                <w:b w:val="0"/>
                <w:bCs w:val="0"/>
                <w:noProof/>
              </w:rPr>
              <w:tab/>
            </w:r>
            <w:r w:rsidR="000E01B0" w:rsidRPr="00A64086">
              <w:rPr>
                <w:rStyle w:val="Hyperlink"/>
                <w:noProof/>
              </w:rPr>
              <w:t>Product</w:t>
            </w:r>
            <w:r w:rsidR="000E01B0" w:rsidRPr="00A64086">
              <w:rPr>
                <w:rStyle w:val="Hyperlink"/>
                <w:noProof/>
                <w:spacing w:val="-7"/>
              </w:rPr>
              <w:t xml:space="preserve"> </w:t>
            </w:r>
            <w:r w:rsidR="000E01B0" w:rsidRPr="00A64086">
              <w:rPr>
                <w:rStyle w:val="Hyperlink"/>
                <w:noProof/>
                <w:spacing w:val="-4"/>
              </w:rPr>
              <w:t>Hold</w:t>
            </w:r>
            <w:r w:rsidR="000E01B0">
              <w:rPr>
                <w:noProof/>
                <w:webHidden/>
              </w:rPr>
              <w:tab/>
            </w:r>
            <w:r w:rsidR="000E01B0">
              <w:rPr>
                <w:noProof/>
                <w:webHidden/>
              </w:rPr>
              <w:fldChar w:fldCharType="begin"/>
            </w:r>
            <w:r w:rsidR="000E01B0">
              <w:rPr>
                <w:noProof/>
                <w:webHidden/>
              </w:rPr>
              <w:instrText xml:space="preserve"> PAGEREF _Toc128644348 \h </w:instrText>
            </w:r>
            <w:r w:rsidR="000E01B0">
              <w:rPr>
                <w:noProof/>
                <w:webHidden/>
              </w:rPr>
            </w:r>
            <w:r w:rsidR="000E01B0">
              <w:rPr>
                <w:noProof/>
                <w:webHidden/>
              </w:rPr>
              <w:fldChar w:fldCharType="separate"/>
            </w:r>
            <w:r w:rsidR="000E01B0">
              <w:rPr>
                <w:noProof/>
                <w:webHidden/>
              </w:rPr>
              <w:t>20</w:t>
            </w:r>
            <w:r w:rsidR="000E01B0">
              <w:rPr>
                <w:noProof/>
                <w:webHidden/>
              </w:rPr>
              <w:fldChar w:fldCharType="end"/>
            </w:r>
          </w:hyperlink>
        </w:p>
        <w:p w14:paraId="4F1BFFC4" w14:textId="6F9B9DF0" w:rsidR="00DD45C2" w:rsidRDefault="00543AB4">
          <w:r>
            <w:fldChar w:fldCharType="end"/>
          </w:r>
        </w:p>
      </w:sdtContent>
    </w:sdt>
    <w:p w14:paraId="002FEE54" w14:textId="011CEF9F" w:rsidR="000E01B0" w:rsidRDefault="000E01B0">
      <w:r>
        <w:br w:type="page"/>
      </w:r>
    </w:p>
    <w:p w14:paraId="4E2165ED" w14:textId="725013A8" w:rsidR="000E01B0" w:rsidRDefault="000E01B0">
      <w:r>
        <w:br w:type="page"/>
      </w:r>
    </w:p>
    <w:p w14:paraId="394CF029" w14:textId="77777777" w:rsidR="000E01B0" w:rsidRDefault="000E01B0">
      <w:r w:rsidRPr="00E03F76">
        <w:rPr>
          <w:highlight w:val="yellow"/>
        </w:rPr>
        <w:t>Revisions since last publication:</w:t>
      </w:r>
    </w:p>
    <w:p w14:paraId="050F022E" w14:textId="1DED7277" w:rsidR="000E01B0" w:rsidRDefault="000E01B0">
      <w:pPr>
        <w:sectPr w:rsidR="000E01B0">
          <w:footerReference w:type="default" r:id="rId17"/>
          <w:pgSz w:w="12240" w:h="15840"/>
          <w:pgMar w:top="1000" w:right="620" w:bottom="560" w:left="780" w:header="0" w:footer="372" w:gutter="0"/>
          <w:pgNumType w:start="3"/>
          <w:cols w:space="720"/>
        </w:sectPr>
      </w:pPr>
    </w:p>
    <w:p w14:paraId="49D6C41D" w14:textId="77777777" w:rsidR="00DD45C2" w:rsidRDefault="00543AB4">
      <w:pPr>
        <w:pStyle w:val="Heading1"/>
        <w:spacing w:before="78"/>
      </w:pPr>
      <w:bookmarkStart w:id="0" w:name="_Toc128644341"/>
      <w:r>
        <w:rPr>
          <w:color w:val="182857"/>
          <w:spacing w:val="-2"/>
        </w:rPr>
        <w:t>INTRODUCTION</w:t>
      </w:r>
      <w:bookmarkEnd w:id="0"/>
    </w:p>
    <w:p w14:paraId="4F2E5DD5" w14:textId="4EBB2069" w:rsidR="00DD45C2" w:rsidRDefault="00473DBF">
      <w:pPr>
        <w:pStyle w:val="BodyText"/>
        <w:rPr>
          <w:rFonts w:ascii="Avenir-Light"/>
          <w:sz w:val="8"/>
        </w:rPr>
      </w:pPr>
      <w:r>
        <w:rPr>
          <w:noProof/>
        </w:rPr>
        <mc:AlternateContent>
          <mc:Choice Requires="wps">
            <w:drawing>
              <wp:anchor distT="0" distB="0" distL="0" distR="0" simplePos="0" relativeHeight="487589376" behindDoc="1" locked="0" layoutInCell="1" allowOverlap="1" wp14:anchorId="1BC9226D" wp14:editId="654CCF57">
                <wp:simplePos x="0" y="0"/>
                <wp:positionH relativeFrom="page">
                  <wp:posOffset>685800</wp:posOffset>
                </wp:positionH>
                <wp:positionV relativeFrom="paragraph">
                  <wp:posOffset>82550</wp:posOffset>
                </wp:positionV>
                <wp:extent cx="6400800" cy="1270"/>
                <wp:effectExtent l="0" t="0" r="0" b="0"/>
                <wp:wrapTopAndBottom/>
                <wp:docPr id="726440944"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1080 1080"/>
                            <a:gd name="T1" fmla="*/ T0 w 10080"/>
                            <a:gd name="T2" fmla="+- 0 11160 1080"/>
                            <a:gd name="T3" fmla="*/ T2 w 10080"/>
                          </a:gdLst>
                          <a:ahLst/>
                          <a:cxnLst>
                            <a:cxn ang="0">
                              <a:pos x="T1" y="0"/>
                            </a:cxn>
                            <a:cxn ang="0">
                              <a:pos x="T3" y="0"/>
                            </a:cxn>
                          </a:cxnLst>
                          <a:rect l="0" t="0" r="r" b="b"/>
                          <a:pathLst>
                            <a:path w="10080">
                              <a:moveTo>
                                <a:pt x="0" y="0"/>
                              </a:moveTo>
                              <a:lnTo>
                                <a:pt x="10080" y="0"/>
                              </a:lnTo>
                            </a:path>
                          </a:pathLst>
                        </a:custGeom>
                        <a:noFill/>
                        <a:ln w="12700">
                          <a:solidFill>
                            <a:srgbClr val="F19D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49E8D" id="docshape8" o:spid="_x0000_s1026" style="position:absolute;margin-left:54pt;margin-top:6.5pt;width:7in;height:.1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" path="m,l10080,e" filled="f" strokecolor="#f19d21" strokeweight="1pt">
                <v:path arrowok="t" o:connecttype="custom" o:connectlocs="0,0;6400800,0" o:connectangles="0,0"/>
                <w10:wrap type="topAndBottom" anchorx="page"/>
              </v:shape>
            </w:pict>
          </mc:Fallback>
        </mc:AlternateContent>
      </w:r>
    </w:p>
    <w:p w14:paraId="40D29FAD" w14:textId="77777777" w:rsidR="00DD45C2" w:rsidRDefault="00543AB4">
      <w:pPr>
        <w:pStyle w:val="BodyText"/>
        <w:spacing w:before="260" w:line="247" w:lineRule="auto"/>
        <w:ind w:left="300" w:right="550"/>
      </w:pPr>
      <w:r>
        <w:rPr>
          <w:color w:val="231F20"/>
        </w:rPr>
        <w:t xml:space="preserve">The </w:t>
      </w:r>
      <w:r>
        <w:rPr>
          <w:rFonts w:ascii="Avenir" w:hAnsi="Avenir"/>
          <w:i/>
          <w:color w:val="231F20"/>
        </w:rPr>
        <w:t>HDA Exceptions Guidelines for the DSCSA</w:t>
      </w:r>
      <w:r>
        <w:rPr>
          <w:color w:val="231F20"/>
          <w:position w:val="7"/>
          <w:sz w:val="13"/>
        </w:rPr>
        <w:t>1</w:t>
      </w:r>
      <w:r>
        <w:rPr>
          <w:color w:val="231F20"/>
          <w:spacing w:val="37"/>
          <w:position w:val="7"/>
          <w:sz w:val="13"/>
        </w:rPr>
        <w:t xml:space="preserve"> </w:t>
      </w:r>
      <w:r>
        <w:rPr>
          <w:color w:val="231F20"/>
        </w:rPr>
        <w:t>was prepared by the Healthcare Distribution Alliance’s (HDA) Exceptions Handling Work Group. These guidelines were developed to address exceptions</w:t>
      </w:r>
      <w:r>
        <w:rPr>
          <w:color w:val="231F20"/>
          <w:spacing w:val="-1"/>
        </w:rPr>
        <w:t xml:space="preserve"> </w:t>
      </w:r>
      <w:r>
        <w:rPr>
          <w:color w:val="231F20"/>
        </w:rPr>
        <w:t>that</w:t>
      </w:r>
      <w:r>
        <w:rPr>
          <w:color w:val="231F20"/>
          <w:spacing w:val="-1"/>
        </w:rPr>
        <w:t xml:space="preserve"> </w:t>
      </w:r>
      <w:r>
        <w:rPr>
          <w:color w:val="231F20"/>
        </w:rPr>
        <w:t>may</w:t>
      </w:r>
      <w:r>
        <w:rPr>
          <w:color w:val="231F20"/>
          <w:spacing w:val="-1"/>
        </w:rPr>
        <w:t xml:space="preserve"> </w:t>
      </w:r>
      <w:r>
        <w:rPr>
          <w:color w:val="231F20"/>
        </w:rPr>
        <w:t>arise</w:t>
      </w:r>
      <w:r>
        <w:rPr>
          <w:color w:val="231F20"/>
          <w:spacing w:val="-1"/>
        </w:rPr>
        <w:t xml:space="preserve"> </w:t>
      </w:r>
      <w:r>
        <w:rPr>
          <w:color w:val="231F20"/>
        </w:rPr>
        <w:t>when</w:t>
      </w:r>
      <w:r>
        <w:rPr>
          <w:color w:val="231F20"/>
          <w:spacing w:val="-1"/>
        </w:rPr>
        <w:t xml:space="preserve"> </w:t>
      </w:r>
      <w:r>
        <w:rPr>
          <w:color w:val="231F20"/>
        </w:rPr>
        <w:t>passing</w:t>
      </w:r>
      <w:r>
        <w:rPr>
          <w:color w:val="231F20"/>
          <w:spacing w:val="-1"/>
        </w:rPr>
        <w:t xml:space="preserve"> </w:t>
      </w:r>
      <w:r>
        <w:rPr>
          <w:color w:val="231F20"/>
        </w:rPr>
        <w:t>(or</w:t>
      </w:r>
      <w:r>
        <w:rPr>
          <w:color w:val="231F20"/>
          <w:spacing w:val="-1"/>
        </w:rPr>
        <w:t xml:space="preserve"> </w:t>
      </w:r>
      <w:r>
        <w:rPr>
          <w:color w:val="231F20"/>
        </w:rPr>
        <w:t>failing</w:t>
      </w:r>
      <w:r>
        <w:rPr>
          <w:color w:val="231F20"/>
          <w:spacing w:val="-1"/>
        </w:rPr>
        <w:t xml:space="preserve"> </w:t>
      </w:r>
      <w:r>
        <w:rPr>
          <w:color w:val="231F20"/>
        </w:rPr>
        <w:t>to</w:t>
      </w:r>
      <w:r>
        <w:rPr>
          <w:color w:val="231F20"/>
          <w:spacing w:val="-1"/>
        </w:rPr>
        <w:t xml:space="preserve"> </w:t>
      </w:r>
      <w:r>
        <w:rPr>
          <w:color w:val="231F20"/>
        </w:rPr>
        <w:t>pass)</w:t>
      </w:r>
      <w:r>
        <w:rPr>
          <w:color w:val="231F20"/>
          <w:spacing w:val="-1"/>
        </w:rPr>
        <w:t xml:space="preserve"> </w:t>
      </w:r>
      <w:r>
        <w:rPr>
          <w:color w:val="231F20"/>
        </w:rPr>
        <w:t>information</w:t>
      </w:r>
      <w:r>
        <w:rPr>
          <w:color w:val="231F20"/>
          <w:spacing w:val="-1"/>
        </w:rPr>
        <w:t xml:space="preserve"> </w:t>
      </w:r>
      <w:r>
        <w:rPr>
          <w:color w:val="231F20"/>
        </w:rPr>
        <w:t>required</w:t>
      </w:r>
      <w:r>
        <w:rPr>
          <w:color w:val="231F20"/>
          <w:spacing w:val="-1"/>
        </w:rPr>
        <w:t xml:space="preserve"> </w:t>
      </w:r>
      <w:r>
        <w:rPr>
          <w:color w:val="231F20"/>
        </w:rPr>
        <w:t>by</w:t>
      </w:r>
      <w:r>
        <w:rPr>
          <w:color w:val="231F20"/>
          <w:spacing w:val="-1"/>
        </w:rPr>
        <w:t xml:space="preserve"> </w:t>
      </w:r>
      <w:r>
        <w:rPr>
          <w:color w:val="231F20"/>
        </w:rPr>
        <w:t>the</w:t>
      </w:r>
      <w:r>
        <w:rPr>
          <w:color w:val="231F20"/>
          <w:spacing w:val="-1"/>
        </w:rPr>
        <w:t xml:space="preserve"> </w:t>
      </w:r>
      <w:r>
        <w:rPr>
          <w:color w:val="231F20"/>
        </w:rPr>
        <w:t>Drug</w:t>
      </w:r>
      <w:r>
        <w:rPr>
          <w:color w:val="231F20"/>
          <w:spacing w:val="-1"/>
        </w:rPr>
        <w:t xml:space="preserve"> </w:t>
      </w:r>
      <w:r>
        <w:rPr>
          <w:color w:val="231F20"/>
        </w:rPr>
        <w:t>Supply Chain Security Act (DSCSA). The exceptions covered fall within the following categories:</w:t>
      </w:r>
    </w:p>
    <w:p w14:paraId="6B448DE1" w14:textId="77777777" w:rsidR="00DD45C2" w:rsidRDefault="00543AB4">
      <w:pPr>
        <w:pStyle w:val="ListParagraph"/>
        <w:numPr>
          <w:ilvl w:val="0"/>
          <w:numId w:val="27"/>
        </w:numPr>
        <w:tabs>
          <w:tab w:val="left" w:pos="659"/>
          <w:tab w:val="left" w:pos="660"/>
        </w:tabs>
        <w:spacing w:before="269"/>
      </w:pPr>
      <w:r>
        <w:rPr>
          <w:color w:val="231F20"/>
        </w:rPr>
        <w:t>Data</w:t>
      </w:r>
      <w:r>
        <w:rPr>
          <w:color w:val="231F20"/>
          <w:spacing w:val="-2"/>
        </w:rPr>
        <w:t xml:space="preserve"> </w:t>
      </w:r>
      <w:r>
        <w:rPr>
          <w:color w:val="231F20"/>
          <w:spacing w:val="-4"/>
        </w:rPr>
        <w:t>Issue</w:t>
      </w:r>
    </w:p>
    <w:p w14:paraId="7202C216" w14:textId="77777777" w:rsidR="00DD45C2" w:rsidRDefault="00543AB4">
      <w:pPr>
        <w:pStyle w:val="ListParagraph"/>
        <w:numPr>
          <w:ilvl w:val="0"/>
          <w:numId w:val="27"/>
        </w:numPr>
        <w:tabs>
          <w:tab w:val="left" w:pos="659"/>
          <w:tab w:val="left" w:pos="660"/>
        </w:tabs>
        <w:spacing w:before="99"/>
      </w:pPr>
      <w:r>
        <w:rPr>
          <w:color w:val="231F20"/>
        </w:rPr>
        <w:t>Product,</w:t>
      </w:r>
      <w:r>
        <w:rPr>
          <w:color w:val="231F20"/>
          <w:spacing w:val="3"/>
        </w:rPr>
        <w:t xml:space="preserve"> </w:t>
      </w:r>
      <w:r>
        <w:rPr>
          <w:color w:val="231F20"/>
        </w:rPr>
        <w:t>No</w:t>
      </w:r>
      <w:r>
        <w:rPr>
          <w:color w:val="231F20"/>
          <w:spacing w:val="3"/>
        </w:rPr>
        <w:t xml:space="preserve"> </w:t>
      </w:r>
      <w:r>
        <w:rPr>
          <w:color w:val="231F20"/>
          <w:spacing w:val="-4"/>
        </w:rPr>
        <w:t>Data</w:t>
      </w:r>
    </w:p>
    <w:p w14:paraId="6EDCB722" w14:textId="77777777" w:rsidR="00DD45C2" w:rsidRDefault="00543AB4">
      <w:pPr>
        <w:pStyle w:val="ListParagraph"/>
        <w:numPr>
          <w:ilvl w:val="0"/>
          <w:numId w:val="27"/>
        </w:numPr>
        <w:tabs>
          <w:tab w:val="left" w:pos="659"/>
          <w:tab w:val="left" w:pos="660"/>
        </w:tabs>
        <w:spacing w:before="98"/>
      </w:pPr>
      <w:r>
        <w:rPr>
          <w:color w:val="231F20"/>
        </w:rPr>
        <w:t>Data,</w:t>
      </w:r>
      <w:r>
        <w:rPr>
          <w:color w:val="231F20"/>
          <w:spacing w:val="-3"/>
        </w:rPr>
        <w:t xml:space="preserve"> </w:t>
      </w:r>
      <w:r>
        <w:rPr>
          <w:color w:val="231F20"/>
        </w:rPr>
        <w:t>No</w:t>
      </w:r>
      <w:r>
        <w:rPr>
          <w:color w:val="231F20"/>
          <w:spacing w:val="-2"/>
        </w:rPr>
        <w:t xml:space="preserve"> Product</w:t>
      </w:r>
    </w:p>
    <w:p w14:paraId="246A77FB" w14:textId="1F0EA42F" w:rsidR="00DD45C2" w:rsidRDefault="00543AB4">
      <w:pPr>
        <w:pStyle w:val="ListParagraph"/>
        <w:numPr>
          <w:ilvl w:val="0"/>
          <w:numId w:val="27"/>
        </w:numPr>
        <w:tabs>
          <w:tab w:val="left" w:pos="659"/>
          <w:tab w:val="left" w:pos="660"/>
        </w:tabs>
        <w:spacing w:before="99"/>
      </w:pPr>
      <w:r>
        <w:rPr>
          <w:color w:val="231F20"/>
          <w:spacing w:val="-2"/>
        </w:rPr>
        <w:t>Packaging</w:t>
      </w:r>
      <w:ins w:id="1" w:author="Stearns, Tim" w:date="2023-06-28T14:35:00Z">
        <w:r w:rsidR="007F0F77">
          <w:rPr>
            <w:color w:val="231F20"/>
            <w:spacing w:val="-2"/>
          </w:rPr>
          <w:t xml:space="preserve"> and Labeling</w:t>
        </w:r>
      </w:ins>
    </w:p>
    <w:p w14:paraId="2389AFED" w14:textId="40AEECE4" w:rsidR="00DD45C2" w:rsidRDefault="00D842C7">
      <w:pPr>
        <w:pStyle w:val="ListParagraph"/>
        <w:numPr>
          <w:ilvl w:val="0"/>
          <w:numId w:val="27"/>
        </w:numPr>
        <w:tabs>
          <w:tab w:val="left" w:pos="659"/>
          <w:tab w:val="left" w:pos="660"/>
        </w:tabs>
        <w:spacing w:before="98"/>
      </w:pPr>
      <w:r>
        <w:rPr>
          <w:color w:val="231F20"/>
        </w:rPr>
        <w:t>Unavailable for Distribution</w:t>
      </w:r>
      <w:ins w:id="2" w:author="Stearns, Tim" w:date="2023-06-28T14:36:00Z">
        <w:r w:rsidR="007F0F77">
          <w:rPr>
            <w:color w:val="231F20"/>
          </w:rPr>
          <w:t xml:space="preserve"> - </w:t>
        </w:r>
        <w:r w:rsidR="007F0F77">
          <w:rPr>
            <w:color w:val="F19D21"/>
          </w:rPr>
          <w:t>Product</w:t>
        </w:r>
        <w:r w:rsidR="007F0F77">
          <w:rPr>
            <w:color w:val="F19D21"/>
            <w:spacing w:val="-7"/>
          </w:rPr>
          <w:t xml:space="preserve"> Indicated to be recalled, suspect or </w:t>
        </w:r>
      </w:ins>
      <w:ins w:id="3" w:author="Stearns, Tim" w:date="2023-06-28T15:35:00Z">
        <w:r w:rsidR="00AE1C86">
          <w:rPr>
            <w:color w:val="F19D21"/>
            <w:spacing w:val="-7"/>
          </w:rPr>
          <w:t>illegitimate.</w:t>
        </w:r>
      </w:ins>
    </w:p>
    <w:p w14:paraId="742EE578" w14:textId="77777777" w:rsidR="00DD45C2" w:rsidRDefault="00DD45C2">
      <w:pPr>
        <w:pStyle w:val="BodyText"/>
        <w:rPr>
          <w:sz w:val="21"/>
        </w:rPr>
      </w:pPr>
    </w:p>
    <w:p w14:paraId="418BA01D" w14:textId="5387D263" w:rsidR="00DD45C2" w:rsidRDefault="00543AB4" w:rsidP="0021313A">
      <w:pPr>
        <w:pStyle w:val="BodyText"/>
        <w:spacing w:line="247" w:lineRule="auto"/>
        <w:ind w:left="300" w:right="704"/>
        <w:rPr>
          <w:sz w:val="13"/>
        </w:rPr>
      </w:pPr>
      <w:r>
        <w:rPr>
          <w:color w:val="231F20"/>
        </w:rPr>
        <w:t>The DSCSA requires trading partners to provide Transaction Information (TI), Transaction History (TH) and the Transaction Statement (TS) when finished prescription drugs covered under the law change ownership in a transaction.</w:t>
      </w:r>
      <w:r>
        <w:rPr>
          <w:color w:val="231F20"/>
          <w:position w:val="7"/>
          <w:sz w:val="13"/>
        </w:rPr>
        <w:t>2</w:t>
      </w:r>
      <w:r>
        <w:rPr>
          <w:color w:val="231F20"/>
          <w:spacing w:val="32"/>
          <w:position w:val="7"/>
          <w:sz w:val="13"/>
        </w:rPr>
        <w:t xml:space="preserve"> </w:t>
      </w:r>
      <w:r>
        <w:rPr>
          <w:color w:val="231F20"/>
        </w:rPr>
        <w:t>By November 27, 2023, each authorized trading partner, when engaging in a transaction, must provide TI that contains data on each serialized product and a TS to</w:t>
      </w:r>
      <w:r w:rsidR="0021313A">
        <w:rPr>
          <w:color w:val="231F20"/>
        </w:rPr>
        <w:t xml:space="preserve"> </w:t>
      </w:r>
      <w:r>
        <w:rPr>
          <w:color w:val="231F20"/>
        </w:rPr>
        <w:t>the</w:t>
      </w:r>
      <w:r>
        <w:rPr>
          <w:color w:val="231F20"/>
          <w:spacing w:val="-1"/>
        </w:rPr>
        <w:t xml:space="preserve"> </w:t>
      </w:r>
      <w:r>
        <w:rPr>
          <w:color w:val="231F20"/>
        </w:rPr>
        <w:t>receiving</w:t>
      </w:r>
      <w:r>
        <w:rPr>
          <w:color w:val="231F20"/>
          <w:spacing w:val="-1"/>
        </w:rPr>
        <w:t xml:space="preserve"> </w:t>
      </w:r>
      <w:r>
        <w:rPr>
          <w:color w:val="231F20"/>
        </w:rPr>
        <w:t>authorized</w:t>
      </w:r>
      <w:r>
        <w:rPr>
          <w:color w:val="231F20"/>
          <w:spacing w:val="-1"/>
        </w:rPr>
        <w:t xml:space="preserve"> </w:t>
      </w:r>
      <w:r>
        <w:rPr>
          <w:color w:val="231F20"/>
        </w:rPr>
        <w:t>trading</w:t>
      </w:r>
      <w:r>
        <w:rPr>
          <w:color w:val="231F20"/>
          <w:spacing w:val="-1"/>
        </w:rPr>
        <w:t xml:space="preserve"> </w:t>
      </w:r>
      <w:r>
        <w:rPr>
          <w:color w:val="231F20"/>
        </w:rPr>
        <w:t>partner</w:t>
      </w:r>
      <w:r>
        <w:rPr>
          <w:color w:val="231F20"/>
          <w:spacing w:val="-1"/>
        </w:rPr>
        <w:t xml:space="preserve"> </w:t>
      </w:r>
      <w:r>
        <w:rPr>
          <w:color w:val="231F20"/>
        </w:rPr>
        <w:t>“in</w:t>
      </w:r>
      <w:r>
        <w:rPr>
          <w:color w:val="231F20"/>
          <w:spacing w:val="-1"/>
        </w:rPr>
        <w:t xml:space="preserve"> </w:t>
      </w:r>
      <w:r>
        <w:rPr>
          <w:color w:val="231F20"/>
        </w:rPr>
        <w:t>a</w:t>
      </w:r>
      <w:r>
        <w:rPr>
          <w:color w:val="231F20"/>
          <w:spacing w:val="-1"/>
        </w:rPr>
        <w:t xml:space="preserve"> </w:t>
      </w:r>
      <w:r>
        <w:rPr>
          <w:color w:val="231F20"/>
        </w:rPr>
        <w:t>secure,</w:t>
      </w:r>
      <w:r>
        <w:rPr>
          <w:color w:val="231F20"/>
          <w:spacing w:val="-1"/>
        </w:rPr>
        <w:t xml:space="preserve"> </w:t>
      </w:r>
      <w:r>
        <w:rPr>
          <w:color w:val="231F20"/>
        </w:rPr>
        <w:t>interoperable,</w:t>
      </w:r>
      <w:r>
        <w:rPr>
          <w:color w:val="231F20"/>
          <w:spacing w:val="-1"/>
        </w:rPr>
        <w:t xml:space="preserve"> </w:t>
      </w:r>
      <w:r>
        <w:rPr>
          <w:color w:val="231F20"/>
        </w:rPr>
        <w:t>electronic</w:t>
      </w:r>
      <w:r>
        <w:rPr>
          <w:color w:val="231F20"/>
          <w:spacing w:val="-1"/>
        </w:rPr>
        <w:t xml:space="preserve"> </w:t>
      </w:r>
      <w:r>
        <w:rPr>
          <w:color w:val="231F20"/>
        </w:rPr>
        <w:t>manner”</w:t>
      </w:r>
      <w:r>
        <w:rPr>
          <w:color w:val="231F20"/>
          <w:spacing w:val="-1"/>
        </w:rPr>
        <w:t xml:space="preserve"> </w:t>
      </w:r>
      <w:r>
        <w:rPr>
          <w:color w:val="231F20"/>
        </w:rPr>
        <w:t>in</w:t>
      </w:r>
      <w:r>
        <w:rPr>
          <w:color w:val="231F20"/>
          <w:spacing w:val="-1"/>
        </w:rPr>
        <w:t xml:space="preserve"> </w:t>
      </w:r>
      <w:r>
        <w:rPr>
          <w:color w:val="231F20"/>
        </w:rPr>
        <w:t>accordance with standards established by guidance [§ 582(g)(1)(A)]. The requirement to pass TH sunsets and is no longer required after November 27, 2023.</w:t>
      </w:r>
      <w:r>
        <w:rPr>
          <w:color w:val="231F20"/>
          <w:position w:val="7"/>
          <w:sz w:val="13"/>
        </w:rPr>
        <w:t>3</w:t>
      </w:r>
    </w:p>
    <w:p w14:paraId="248A6123" w14:textId="30861C5C" w:rsidR="00DD45C2" w:rsidRDefault="00543AB4">
      <w:pPr>
        <w:pStyle w:val="BodyText"/>
        <w:spacing w:before="269" w:line="247" w:lineRule="auto"/>
        <w:ind w:left="300" w:right="613"/>
      </w:pPr>
      <w:r>
        <w:rPr>
          <w:color w:val="231F20"/>
        </w:rPr>
        <w:t xml:space="preserve">Trading partners have been providing and receiving lot-level transaction data since 2015, and most shipments arrive with minimal problems. However, as the supply chain moves to </w:t>
      </w:r>
      <w:ins w:id="4" w:author="Stearns, Tim" w:date="2023-06-28T14:41:00Z">
        <w:r w:rsidR="007F0F77">
          <w:rPr>
            <w:color w:val="231F20"/>
          </w:rPr>
          <w:t xml:space="preserve">serialized </w:t>
        </w:r>
      </w:ins>
      <w:del w:id="5" w:author="Stearns, Tim" w:date="2023-06-28T14:41:00Z">
        <w:r w:rsidDel="007F0F77">
          <w:rPr>
            <w:color w:val="231F20"/>
          </w:rPr>
          <w:delText>2023</w:delText>
        </w:r>
      </w:del>
      <w:r>
        <w:rPr>
          <w:color w:val="231F20"/>
        </w:rPr>
        <w:t xml:space="preserve"> compliance requirements, the mandatory interoperable exchange of serialized data adds significant complexity</w:t>
      </w:r>
      <w:r>
        <w:rPr>
          <w:color w:val="231F20"/>
          <w:spacing w:val="40"/>
        </w:rPr>
        <w:t xml:space="preserve"> </w:t>
      </w:r>
      <w:r>
        <w:rPr>
          <w:color w:val="231F20"/>
        </w:rPr>
        <w:t>to sector operations. When issues with transaction data arise, they generally must be handled and resolved before a trading partner can sell that product to a downstream customer (depending on the type of exception and when the exception is discovered).</w:t>
      </w:r>
    </w:p>
    <w:p w14:paraId="570F96B5" w14:textId="705A49D6" w:rsidR="00DD45C2" w:rsidRDefault="00543AB4" w:rsidP="00A41E73">
      <w:pPr>
        <w:pStyle w:val="BodyText"/>
        <w:spacing w:before="268" w:line="247" w:lineRule="auto"/>
        <w:ind w:left="300" w:right="550"/>
        <w:rPr>
          <w:sz w:val="13"/>
        </w:rPr>
      </w:pPr>
      <w:r>
        <w:rPr>
          <w:color w:val="231F20"/>
        </w:rPr>
        <w:t>In summer 2021, the U.S. Food and Drug Administration (FDA) addressed the discrepancies that might arise in a draft guidance, “Enhanced Drug Distribution Security at the Package Level Under the Drug Supply Chain Security Act,” 86 Fed. Reg. 30053 (June 4, 2021; EDDS Draft Guidance). Among other issues, the agency stated that it “expects the product tracing information to be true, accurate, and complete.” However, the agency also “recognizes that there may be situations where there</w:t>
      </w:r>
      <w:r w:rsidR="00A41E73">
        <w:rPr>
          <w:color w:val="231F20"/>
        </w:rPr>
        <w:t xml:space="preserve"> </w:t>
      </w:r>
      <w:r>
        <w:rPr>
          <w:color w:val="231F20"/>
        </w:rPr>
        <w:t xml:space="preserve">is a clerical error or discrepancy in the product tracing information that may not be indicative of a suspect product.” If a trading partner “identifies a potential clerical error or other discrepancy in the product tracing information it received, that trading partner should resolve the error or discrepancy within [three] business days.” The draft guidance directs trading partners to work together and that the product “should not be sold to the next trading partner until the error or discrepancy has been </w:t>
      </w:r>
      <w:r>
        <w:rPr>
          <w:color w:val="231F20"/>
          <w:spacing w:val="-2"/>
        </w:rPr>
        <w:t>resolved.”</w:t>
      </w:r>
      <w:proofErr w:type="gramStart"/>
      <w:r>
        <w:rPr>
          <w:color w:val="231F20"/>
          <w:spacing w:val="-2"/>
          <w:position w:val="7"/>
          <w:sz w:val="13"/>
        </w:rPr>
        <w:t>4</w:t>
      </w:r>
      <w:proofErr w:type="gramEnd"/>
    </w:p>
    <w:p w14:paraId="0C158F93" w14:textId="7B7DB0F2" w:rsidR="00DD45C2" w:rsidRDefault="00473DBF">
      <w:pPr>
        <w:pStyle w:val="BodyText"/>
        <w:spacing w:before="5"/>
      </w:pPr>
      <w:r>
        <w:rPr>
          <w:noProof/>
        </w:rPr>
        <mc:AlternateContent>
          <mc:Choice Requires="wps">
            <w:drawing>
              <wp:anchor distT="0" distB="0" distL="0" distR="0" simplePos="0" relativeHeight="487589888" behindDoc="1" locked="0" layoutInCell="1" allowOverlap="1" wp14:anchorId="0E3A69F8" wp14:editId="5D46AD92">
                <wp:simplePos x="0" y="0"/>
                <wp:positionH relativeFrom="page">
                  <wp:posOffset>685800</wp:posOffset>
                </wp:positionH>
                <wp:positionV relativeFrom="paragraph">
                  <wp:posOffset>203835</wp:posOffset>
                </wp:positionV>
                <wp:extent cx="6400800" cy="1270"/>
                <wp:effectExtent l="0" t="0" r="0" b="0"/>
                <wp:wrapTopAndBottom/>
                <wp:docPr id="332878020" name="docshape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1080 1080"/>
                            <a:gd name="T1" fmla="*/ T0 w 10080"/>
                            <a:gd name="T2" fmla="+- 0 11160 1080"/>
                            <a:gd name="T3" fmla="*/ T2 w 10080"/>
                          </a:gdLst>
                          <a:ahLst/>
                          <a:cxnLst>
                            <a:cxn ang="0">
                              <a:pos x="T1" y="0"/>
                            </a:cxn>
                            <a:cxn ang="0">
                              <a:pos x="T3" y="0"/>
                            </a:cxn>
                          </a:cxnLst>
                          <a:rect l="0" t="0" r="r" b="b"/>
                          <a:pathLst>
                            <a:path w="10080">
                              <a:moveTo>
                                <a:pt x="0" y="0"/>
                              </a:moveTo>
                              <a:lnTo>
                                <a:pt x="10080" y="0"/>
                              </a:lnTo>
                            </a:path>
                          </a:pathLst>
                        </a:custGeom>
                        <a:noFill/>
                        <a:ln w="6350">
                          <a:solidFill>
                            <a:srgbClr val="F19D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51B88A" id="docshape9" o:spid="_x0000_s1026" style="position:absolute;margin-left:54pt;margin-top:16.05pt;width:7in;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" path="m,l10080,e" filled="f" strokecolor="#f19d21" strokeweight=".5pt">
                <v:path arrowok="t" o:connecttype="custom" o:connectlocs="0,0;6400800,0" o:connectangles="0,0"/>
                <w10:wrap type="topAndBottom" anchorx="page"/>
              </v:shape>
            </w:pict>
          </mc:Fallback>
        </mc:AlternateContent>
      </w:r>
    </w:p>
    <w:p w14:paraId="3231AA82" w14:textId="77777777" w:rsidR="00DD45C2" w:rsidRDefault="00543AB4">
      <w:pPr>
        <w:pStyle w:val="ListParagraph"/>
        <w:numPr>
          <w:ilvl w:val="0"/>
          <w:numId w:val="26"/>
        </w:numPr>
        <w:tabs>
          <w:tab w:val="left" w:pos="480"/>
        </w:tabs>
        <w:spacing w:before="47" w:line="211" w:lineRule="auto"/>
        <w:ind w:right="741"/>
        <w:rPr>
          <w:sz w:val="12"/>
        </w:rPr>
      </w:pPr>
      <w:r>
        <w:rPr>
          <w:color w:val="231F20"/>
          <w:sz w:val="12"/>
        </w:rPr>
        <w:t>The</w:t>
      </w:r>
      <w:r>
        <w:rPr>
          <w:color w:val="231F20"/>
          <w:spacing w:val="7"/>
          <w:sz w:val="12"/>
        </w:rPr>
        <w:t xml:space="preserve"> </w:t>
      </w:r>
      <w:r>
        <w:rPr>
          <w:color w:val="231F20"/>
          <w:sz w:val="12"/>
        </w:rPr>
        <w:t>DSCSA</w:t>
      </w:r>
      <w:r>
        <w:rPr>
          <w:color w:val="231F20"/>
          <w:spacing w:val="7"/>
          <w:sz w:val="12"/>
        </w:rPr>
        <w:t xml:space="preserve"> </w:t>
      </w:r>
      <w:r>
        <w:rPr>
          <w:color w:val="231F20"/>
          <w:sz w:val="12"/>
        </w:rPr>
        <w:t>(Title</w:t>
      </w:r>
      <w:r>
        <w:rPr>
          <w:color w:val="231F20"/>
          <w:spacing w:val="7"/>
          <w:sz w:val="12"/>
        </w:rPr>
        <w:t xml:space="preserve"> </w:t>
      </w:r>
      <w:r>
        <w:rPr>
          <w:color w:val="231F20"/>
          <w:sz w:val="12"/>
        </w:rPr>
        <w:t>II</w:t>
      </w:r>
      <w:r>
        <w:rPr>
          <w:color w:val="231F20"/>
          <w:spacing w:val="7"/>
          <w:sz w:val="12"/>
        </w:rPr>
        <w:t xml:space="preserve"> </w:t>
      </w:r>
      <w:r>
        <w:rPr>
          <w:color w:val="231F20"/>
          <w:sz w:val="12"/>
        </w:rPr>
        <w:t>of</w:t>
      </w:r>
      <w:r>
        <w:rPr>
          <w:color w:val="231F20"/>
          <w:spacing w:val="7"/>
          <w:sz w:val="12"/>
        </w:rPr>
        <w:t xml:space="preserve"> </w:t>
      </w:r>
      <w:r>
        <w:rPr>
          <w:color w:val="231F20"/>
          <w:sz w:val="12"/>
        </w:rPr>
        <w:t>Public</w:t>
      </w:r>
      <w:r>
        <w:rPr>
          <w:color w:val="231F20"/>
          <w:spacing w:val="7"/>
          <w:sz w:val="12"/>
        </w:rPr>
        <w:t xml:space="preserve"> </w:t>
      </w:r>
      <w:r>
        <w:rPr>
          <w:color w:val="231F20"/>
          <w:sz w:val="12"/>
        </w:rPr>
        <w:t>Law</w:t>
      </w:r>
      <w:r>
        <w:rPr>
          <w:color w:val="231F20"/>
          <w:spacing w:val="7"/>
          <w:sz w:val="12"/>
        </w:rPr>
        <w:t xml:space="preserve"> </w:t>
      </w:r>
      <w:r>
        <w:rPr>
          <w:color w:val="231F20"/>
          <w:sz w:val="12"/>
        </w:rPr>
        <w:t>113-54)</w:t>
      </w:r>
      <w:r>
        <w:rPr>
          <w:color w:val="231F20"/>
          <w:spacing w:val="7"/>
          <w:sz w:val="12"/>
        </w:rPr>
        <w:t xml:space="preserve"> </w:t>
      </w:r>
      <w:r>
        <w:rPr>
          <w:color w:val="231F20"/>
          <w:sz w:val="12"/>
        </w:rPr>
        <w:t>was</w:t>
      </w:r>
      <w:r>
        <w:rPr>
          <w:color w:val="231F20"/>
          <w:spacing w:val="7"/>
          <w:sz w:val="12"/>
        </w:rPr>
        <w:t xml:space="preserve"> </w:t>
      </w:r>
      <w:r>
        <w:rPr>
          <w:color w:val="231F20"/>
          <w:sz w:val="12"/>
        </w:rPr>
        <w:t>signed</w:t>
      </w:r>
      <w:r>
        <w:rPr>
          <w:color w:val="231F20"/>
          <w:spacing w:val="7"/>
          <w:sz w:val="12"/>
        </w:rPr>
        <w:t xml:space="preserve"> </w:t>
      </w:r>
      <w:r>
        <w:rPr>
          <w:color w:val="231F20"/>
          <w:sz w:val="12"/>
        </w:rPr>
        <w:t>into</w:t>
      </w:r>
      <w:r>
        <w:rPr>
          <w:color w:val="231F20"/>
          <w:spacing w:val="7"/>
          <w:sz w:val="12"/>
        </w:rPr>
        <w:t xml:space="preserve"> </w:t>
      </w:r>
      <w:r>
        <w:rPr>
          <w:color w:val="231F20"/>
          <w:sz w:val="12"/>
        </w:rPr>
        <w:t>law</w:t>
      </w:r>
      <w:r>
        <w:rPr>
          <w:color w:val="231F20"/>
          <w:spacing w:val="7"/>
          <w:sz w:val="12"/>
        </w:rPr>
        <w:t xml:space="preserve"> </w:t>
      </w:r>
      <w:r>
        <w:rPr>
          <w:color w:val="231F20"/>
          <w:sz w:val="12"/>
        </w:rPr>
        <w:t>on</w:t>
      </w:r>
      <w:r>
        <w:rPr>
          <w:color w:val="231F20"/>
          <w:spacing w:val="40"/>
          <w:sz w:val="12"/>
        </w:rPr>
        <w:t xml:space="preserve"> </w:t>
      </w:r>
      <w:r>
        <w:rPr>
          <w:color w:val="231F20"/>
          <w:sz w:val="12"/>
        </w:rPr>
        <w:t>November</w:t>
      </w:r>
      <w:r>
        <w:rPr>
          <w:color w:val="231F20"/>
          <w:spacing w:val="7"/>
          <w:sz w:val="12"/>
        </w:rPr>
        <w:t xml:space="preserve"> </w:t>
      </w:r>
      <w:r>
        <w:rPr>
          <w:color w:val="231F20"/>
          <w:sz w:val="12"/>
        </w:rPr>
        <w:t>27,</w:t>
      </w:r>
      <w:r>
        <w:rPr>
          <w:color w:val="231F20"/>
          <w:spacing w:val="7"/>
          <w:sz w:val="12"/>
        </w:rPr>
        <w:t xml:space="preserve"> </w:t>
      </w:r>
      <w:r>
        <w:rPr>
          <w:color w:val="231F20"/>
          <w:sz w:val="12"/>
        </w:rPr>
        <w:t>2013.</w:t>
      </w:r>
      <w:r>
        <w:rPr>
          <w:color w:val="231F20"/>
          <w:spacing w:val="40"/>
          <w:sz w:val="12"/>
        </w:rPr>
        <w:t xml:space="preserve"> </w:t>
      </w:r>
      <w:r>
        <w:rPr>
          <w:color w:val="231F20"/>
          <w:sz w:val="12"/>
        </w:rPr>
        <w:t>The</w:t>
      </w:r>
      <w:r>
        <w:rPr>
          <w:color w:val="231F20"/>
          <w:spacing w:val="7"/>
          <w:sz w:val="12"/>
        </w:rPr>
        <w:t xml:space="preserve"> </w:t>
      </w:r>
      <w:r>
        <w:rPr>
          <w:color w:val="231F20"/>
          <w:sz w:val="12"/>
        </w:rPr>
        <w:t>DSCSA</w:t>
      </w:r>
      <w:r>
        <w:rPr>
          <w:color w:val="231F20"/>
          <w:spacing w:val="7"/>
          <w:sz w:val="12"/>
        </w:rPr>
        <w:t xml:space="preserve"> </w:t>
      </w:r>
      <w:r>
        <w:rPr>
          <w:color w:val="231F20"/>
          <w:sz w:val="12"/>
        </w:rPr>
        <w:t>amended</w:t>
      </w:r>
      <w:r>
        <w:rPr>
          <w:color w:val="231F20"/>
          <w:spacing w:val="7"/>
          <w:sz w:val="12"/>
        </w:rPr>
        <w:t xml:space="preserve"> </w:t>
      </w:r>
      <w:r>
        <w:rPr>
          <w:color w:val="231F20"/>
          <w:sz w:val="12"/>
        </w:rPr>
        <w:t>the</w:t>
      </w:r>
      <w:r>
        <w:rPr>
          <w:color w:val="231F20"/>
          <w:spacing w:val="7"/>
          <w:sz w:val="12"/>
        </w:rPr>
        <w:t xml:space="preserve"> </w:t>
      </w:r>
      <w:r>
        <w:rPr>
          <w:color w:val="231F20"/>
          <w:sz w:val="12"/>
        </w:rPr>
        <w:t>Federal</w:t>
      </w:r>
      <w:r>
        <w:rPr>
          <w:color w:val="231F20"/>
          <w:spacing w:val="7"/>
          <w:sz w:val="12"/>
        </w:rPr>
        <w:t xml:space="preserve"> </w:t>
      </w:r>
      <w:r>
        <w:rPr>
          <w:color w:val="231F20"/>
          <w:sz w:val="12"/>
        </w:rPr>
        <w:t>Food,</w:t>
      </w:r>
      <w:r>
        <w:rPr>
          <w:color w:val="231F20"/>
          <w:spacing w:val="7"/>
          <w:sz w:val="12"/>
        </w:rPr>
        <w:t xml:space="preserve"> </w:t>
      </w:r>
      <w:r>
        <w:rPr>
          <w:color w:val="231F20"/>
          <w:sz w:val="12"/>
        </w:rPr>
        <w:t>Drug</w:t>
      </w:r>
      <w:r>
        <w:rPr>
          <w:color w:val="231F20"/>
          <w:spacing w:val="7"/>
          <w:sz w:val="12"/>
        </w:rPr>
        <w:t xml:space="preserve"> </w:t>
      </w:r>
      <w:r>
        <w:rPr>
          <w:color w:val="231F20"/>
          <w:sz w:val="12"/>
        </w:rPr>
        <w:t>and</w:t>
      </w:r>
      <w:r>
        <w:rPr>
          <w:color w:val="231F20"/>
          <w:spacing w:val="7"/>
          <w:sz w:val="12"/>
        </w:rPr>
        <w:t xml:space="preserve"> </w:t>
      </w:r>
      <w:r>
        <w:rPr>
          <w:color w:val="231F20"/>
          <w:sz w:val="12"/>
        </w:rPr>
        <w:t>Cosmetic</w:t>
      </w:r>
      <w:r>
        <w:rPr>
          <w:color w:val="231F20"/>
          <w:spacing w:val="7"/>
          <w:sz w:val="12"/>
        </w:rPr>
        <w:t xml:space="preserve"> </w:t>
      </w:r>
      <w:r>
        <w:rPr>
          <w:color w:val="231F20"/>
          <w:sz w:val="12"/>
        </w:rPr>
        <w:t>Act</w:t>
      </w:r>
      <w:r>
        <w:rPr>
          <w:color w:val="231F20"/>
          <w:spacing w:val="7"/>
          <w:sz w:val="12"/>
        </w:rPr>
        <w:t xml:space="preserve"> </w:t>
      </w:r>
      <w:r>
        <w:rPr>
          <w:color w:val="231F20"/>
          <w:sz w:val="12"/>
        </w:rPr>
        <w:t>(FDC</w:t>
      </w:r>
      <w:r>
        <w:rPr>
          <w:color w:val="231F20"/>
          <w:spacing w:val="7"/>
          <w:sz w:val="12"/>
        </w:rPr>
        <w:t xml:space="preserve"> </w:t>
      </w:r>
      <w:r>
        <w:rPr>
          <w:color w:val="231F20"/>
          <w:sz w:val="12"/>
        </w:rPr>
        <w:t>Act)</w:t>
      </w:r>
      <w:r>
        <w:rPr>
          <w:color w:val="231F20"/>
          <w:spacing w:val="7"/>
          <w:sz w:val="12"/>
        </w:rPr>
        <w:t xml:space="preserve"> </w:t>
      </w:r>
      <w:r>
        <w:rPr>
          <w:color w:val="231F20"/>
          <w:sz w:val="12"/>
        </w:rPr>
        <w:t>and</w:t>
      </w:r>
      <w:r>
        <w:rPr>
          <w:color w:val="231F20"/>
          <w:spacing w:val="7"/>
          <w:sz w:val="12"/>
        </w:rPr>
        <w:t xml:space="preserve"> </w:t>
      </w:r>
      <w:r>
        <w:rPr>
          <w:color w:val="231F20"/>
          <w:sz w:val="12"/>
        </w:rPr>
        <w:t>added,</w:t>
      </w:r>
      <w:r>
        <w:rPr>
          <w:color w:val="231F20"/>
          <w:spacing w:val="40"/>
          <w:sz w:val="12"/>
        </w:rPr>
        <w:t xml:space="preserve"> </w:t>
      </w:r>
      <w:r>
        <w:rPr>
          <w:color w:val="231F20"/>
          <w:sz w:val="12"/>
        </w:rPr>
        <w:t>among</w:t>
      </w:r>
      <w:r>
        <w:rPr>
          <w:color w:val="231F20"/>
          <w:spacing w:val="13"/>
          <w:sz w:val="12"/>
        </w:rPr>
        <w:t xml:space="preserve"> </w:t>
      </w:r>
      <w:r>
        <w:rPr>
          <w:color w:val="231F20"/>
          <w:sz w:val="12"/>
        </w:rPr>
        <w:t>other</w:t>
      </w:r>
      <w:r>
        <w:rPr>
          <w:color w:val="231F20"/>
          <w:spacing w:val="13"/>
          <w:sz w:val="12"/>
        </w:rPr>
        <w:t xml:space="preserve"> </w:t>
      </w:r>
      <w:r>
        <w:rPr>
          <w:color w:val="231F20"/>
          <w:sz w:val="12"/>
        </w:rPr>
        <w:t>things,</w:t>
      </w:r>
      <w:r>
        <w:rPr>
          <w:color w:val="231F20"/>
          <w:spacing w:val="13"/>
          <w:sz w:val="12"/>
        </w:rPr>
        <w:t xml:space="preserve"> </w:t>
      </w:r>
      <w:r>
        <w:rPr>
          <w:color w:val="231F20"/>
          <w:sz w:val="12"/>
        </w:rPr>
        <w:t>new</w:t>
      </w:r>
      <w:r>
        <w:rPr>
          <w:color w:val="231F20"/>
          <w:spacing w:val="13"/>
          <w:sz w:val="12"/>
        </w:rPr>
        <w:t xml:space="preserve"> </w:t>
      </w:r>
      <w:proofErr w:type="gramStart"/>
      <w:r>
        <w:rPr>
          <w:color w:val="231F20"/>
          <w:sz w:val="12"/>
        </w:rPr>
        <w:t>definitions</w:t>
      </w:r>
      <w:proofErr w:type="gramEnd"/>
      <w:r>
        <w:rPr>
          <w:color w:val="231F20"/>
          <w:spacing w:val="13"/>
          <w:sz w:val="12"/>
        </w:rPr>
        <w:t xml:space="preserve"> </w:t>
      </w:r>
      <w:r>
        <w:rPr>
          <w:color w:val="231F20"/>
          <w:sz w:val="12"/>
        </w:rPr>
        <w:t>and</w:t>
      </w:r>
      <w:r>
        <w:rPr>
          <w:color w:val="231F20"/>
          <w:spacing w:val="13"/>
          <w:sz w:val="12"/>
        </w:rPr>
        <w:t xml:space="preserve"> </w:t>
      </w:r>
      <w:r>
        <w:rPr>
          <w:color w:val="231F20"/>
          <w:sz w:val="12"/>
        </w:rPr>
        <w:t>product</w:t>
      </w:r>
      <w:r>
        <w:rPr>
          <w:color w:val="231F20"/>
          <w:spacing w:val="13"/>
          <w:sz w:val="12"/>
        </w:rPr>
        <w:t xml:space="preserve"> </w:t>
      </w:r>
      <w:r>
        <w:rPr>
          <w:color w:val="231F20"/>
          <w:sz w:val="12"/>
        </w:rPr>
        <w:t>tracing</w:t>
      </w:r>
      <w:r>
        <w:rPr>
          <w:color w:val="231F20"/>
          <w:spacing w:val="13"/>
          <w:sz w:val="12"/>
        </w:rPr>
        <w:t xml:space="preserve"> </w:t>
      </w:r>
      <w:r>
        <w:rPr>
          <w:color w:val="231F20"/>
          <w:sz w:val="12"/>
        </w:rPr>
        <w:t>requirements</w:t>
      </w:r>
      <w:r>
        <w:rPr>
          <w:color w:val="231F20"/>
          <w:spacing w:val="13"/>
          <w:sz w:val="12"/>
        </w:rPr>
        <w:t xml:space="preserve"> </w:t>
      </w:r>
      <w:r>
        <w:rPr>
          <w:color w:val="231F20"/>
          <w:sz w:val="12"/>
        </w:rPr>
        <w:t>in</w:t>
      </w:r>
      <w:r>
        <w:rPr>
          <w:color w:val="231F20"/>
          <w:spacing w:val="13"/>
          <w:sz w:val="12"/>
        </w:rPr>
        <w:t xml:space="preserve"> </w:t>
      </w:r>
      <w:r>
        <w:rPr>
          <w:color w:val="231F20"/>
          <w:sz w:val="12"/>
        </w:rPr>
        <w:t>§</w:t>
      </w:r>
      <w:r>
        <w:rPr>
          <w:color w:val="231F20"/>
          <w:spacing w:val="13"/>
          <w:sz w:val="12"/>
        </w:rPr>
        <w:t xml:space="preserve"> </w:t>
      </w:r>
      <w:r>
        <w:rPr>
          <w:color w:val="231F20"/>
          <w:sz w:val="12"/>
        </w:rPr>
        <w:t>581</w:t>
      </w:r>
      <w:r>
        <w:rPr>
          <w:color w:val="231F20"/>
          <w:spacing w:val="13"/>
          <w:sz w:val="12"/>
        </w:rPr>
        <w:t xml:space="preserve"> </w:t>
      </w:r>
      <w:r>
        <w:rPr>
          <w:color w:val="231F20"/>
          <w:sz w:val="12"/>
        </w:rPr>
        <w:t>and</w:t>
      </w:r>
      <w:r>
        <w:rPr>
          <w:color w:val="231F20"/>
          <w:spacing w:val="13"/>
          <w:sz w:val="12"/>
        </w:rPr>
        <w:t xml:space="preserve"> </w:t>
      </w:r>
      <w:r>
        <w:rPr>
          <w:color w:val="231F20"/>
          <w:sz w:val="12"/>
        </w:rPr>
        <w:t>§</w:t>
      </w:r>
      <w:r>
        <w:rPr>
          <w:color w:val="231F20"/>
          <w:spacing w:val="13"/>
          <w:sz w:val="12"/>
        </w:rPr>
        <w:t xml:space="preserve"> </w:t>
      </w:r>
      <w:r>
        <w:rPr>
          <w:color w:val="231F20"/>
          <w:sz w:val="12"/>
        </w:rPr>
        <w:t>582</w:t>
      </w:r>
      <w:r>
        <w:rPr>
          <w:color w:val="231F20"/>
          <w:spacing w:val="13"/>
          <w:sz w:val="12"/>
        </w:rPr>
        <w:t xml:space="preserve"> </w:t>
      </w:r>
      <w:r>
        <w:rPr>
          <w:color w:val="231F20"/>
          <w:sz w:val="12"/>
        </w:rPr>
        <w:t>of</w:t>
      </w:r>
      <w:r>
        <w:rPr>
          <w:color w:val="231F20"/>
          <w:spacing w:val="13"/>
          <w:sz w:val="12"/>
        </w:rPr>
        <w:t xml:space="preserve"> </w:t>
      </w:r>
      <w:r>
        <w:rPr>
          <w:color w:val="231F20"/>
          <w:sz w:val="12"/>
        </w:rPr>
        <w:t>the</w:t>
      </w:r>
      <w:r>
        <w:rPr>
          <w:color w:val="231F20"/>
          <w:spacing w:val="13"/>
          <w:sz w:val="12"/>
        </w:rPr>
        <w:t xml:space="preserve"> </w:t>
      </w:r>
      <w:r>
        <w:rPr>
          <w:color w:val="231F20"/>
          <w:sz w:val="12"/>
        </w:rPr>
        <w:t>FDC</w:t>
      </w:r>
      <w:r>
        <w:rPr>
          <w:color w:val="231F20"/>
          <w:spacing w:val="13"/>
          <w:sz w:val="12"/>
        </w:rPr>
        <w:t xml:space="preserve"> </w:t>
      </w:r>
      <w:r>
        <w:rPr>
          <w:color w:val="231F20"/>
          <w:sz w:val="12"/>
        </w:rPr>
        <w:t>Act,</w:t>
      </w:r>
      <w:r>
        <w:rPr>
          <w:color w:val="231F20"/>
          <w:spacing w:val="13"/>
          <w:sz w:val="12"/>
        </w:rPr>
        <w:t xml:space="preserve"> </w:t>
      </w:r>
      <w:r>
        <w:rPr>
          <w:color w:val="231F20"/>
          <w:sz w:val="12"/>
        </w:rPr>
        <w:t>21</w:t>
      </w:r>
      <w:r>
        <w:rPr>
          <w:color w:val="231F20"/>
          <w:spacing w:val="13"/>
          <w:sz w:val="12"/>
        </w:rPr>
        <w:t xml:space="preserve"> </w:t>
      </w:r>
      <w:r>
        <w:rPr>
          <w:color w:val="231F20"/>
          <w:sz w:val="12"/>
        </w:rPr>
        <w:t>U.S.C.</w:t>
      </w:r>
      <w:r>
        <w:rPr>
          <w:color w:val="231F20"/>
          <w:spacing w:val="13"/>
          <w:sz w:val="12"/>
        </w:rPr>
        <w:t xml:space="preserve"> </w:t>
      </w:r>
      <w:r>
        <w:rPr>
          <w:color w:val="231F20"/>
          <w:sz w:val="12"/>
        </w:rPr>
        <w:t>§</w:t>
      </w:r>
      <w:r>
        <w:rPr>
          <w:color w:val="231F20"/>
          <w:spacing w:val="13"/>
          <w:sz w:val="12"/>
        </w:rPr>
        <w:t xml:space="preserve"> </w:t>
      </w:r>
      <w:r>
        <w:rPr>
          <w:color w:val="231F20"/>
          <w:sz w:val="12"/>
        </w:rPr>
        <w:t>360eee</w:t>
      </w:r>
      <w:r>
        <w:rPr>
          <w:color w:val="231F20"/>
          <w:spacing w:val="13"/>
          <w:sz w:val="12"/>
        </w:rPr>
        <w:t xml:space="preserve"> </w:t>
      </w:r>
      <w:r>
        <w:rPr>
          <w:color w:val="231F20"/>
          <w:sz w:val="12"/>
        </w:rPr>
        <w:t>and</w:t>
      </w:r>
      <w:r>
        <w:rPr>
          <w:color w:val="231F20"/>
          <w:spacing w:val="13"/>
          <w:sz w:val="12"/>
        </w:rPr>
        <w:t xml:space="preserve"> </w:t>
      </w:r>
      <w:r>
        <w:rPr>
          <w:color w:val="231F20"/>
          <w:sz w:val="12"/>
        </w:rPr>
        <w:t>§</w:t>
      </w:r>
      <w:r>
        <w:rPr>
          <w:color w:val="231F20"/>
          <w:spacing w:val="13"/>
          <w:sz w:val="12"/>
        </w:rPr>
        <w:t xml:space="preserve"> </w:t>
      </w:r>
      <w:r>
        <w:rPr>
          <w:color w:val="231F20"/>
          <w:sz w:val="12"/>
        </w:rPr>
        <w:t>360eee-1,</w:t>
      </w:r>
      <w:r>
        <w:rPr>
          <w:color w:val="231F20"/>
          <w:spacing w:val="13"/>
          <w:sz w:val="12"/>
        </w:rPr>
        <w:t xml:space="preserve"> </w:t>
      </w:r>
      <w:r>
        <w:rPr>
          <w:color w:val="231F20"/>
          <w:sz w:val="12"/>
        </w:rPr>
        <w:t>respectively.</w:t>
      </w:r>
    </w:p>
    <w:p w14:paraId="3667083B" w14:textId="77777777" w:rsidR="00DD45C2" w:rsidRDefault="00543AB4">
      <w:pPr>
        <w:pStyle w:val="ListParagraph"/>
        <w:numPr>
          <w:ilvl w:val="0"/>
          <w:numId w:val="26"/>
        </w:numPr>
        <w:tabs>
          <w:tab w:val="left" w:pos="514"/>
        </w:tabs>
        <w:spacing w:line="135" w:lineRule="exact"/>
        <w:ind w:left="513" w:hanging="214"/>
        <w:rPr>
          <w:sz w:val="12"/>
        </w:rPr>
      </w:pPr>
      <w:r>
        <w:rPr>
          <w:color w:val="231F20"/>
          <w:sz w:val="12"/>
        </w:rPr>
        <w:t>See</w:t>
      </w:r>
      <w:r>
        <w:rPr>
          <w:color w:val="231F20"/>
          <w:spacing w:val="13"/>
          <w:sz w:val="12"/>
        </w:rPr>
        <w:t xml:space="preserve"> </w:t>
      </w:r>
      <w:r>
        <w:rPr>
          <w:color w:val="231F20"/>
          <w:sz w:val="12"/>
        </w:rPr>
        <w:t>§</w:t>
      </w:r>
      <w:r>
        <w:rPr>
          <w:color w:val="231F20"/>
          <w:spacing w:val="14"/>
          <w:sz w:val="12"/>
        </w:rPr>
        <w:t xml:space="preserve"> </w:t>
      </w:r>
      <w:r>
        <w:rPr>
          <w:color w:val="231F20"/>
          <w:sz w:val="12"/>
        </w:rPr>
        <w:t>582</w:t>
      </w:r>
      <w:r>
        <w:rPr>
          <w:color w:val="231F20"/>
          <w:spacing w:val="13"/>
          <w:sz w:val="12"/>
        </w:rPr>
        <w:t xml:space="preserve"> </w:t>
      </w:r>
      <w:r>
        <w:rPr>
          <w:color w:val="231F20"/>
          <w:sz w:val="12"/>
        </w:rPr>
        <w:t>requirements</w:t>
      </w:r>
      <w:r>
        <w:rPr>
          <w:color w:val="231F20"/>
          <w:spacing w:val="14"/>
          <w:sz w:val="12"/>
        </w:rPr>
        <w:t xml:space="preserve"> </w:t>
      </w:r>
      <w:r>
        <w:rPr>
          <w:color w:val="231F20"/>
          <w:sz w:val="12"/>
        </w:rPr>
        <w:t>to</w:t>
      </w:r>
      <w:r>
        <w:rPr>
          <w:color w:val="231F20"/>
          <w:spacing w:val="13"/>
          <w:sz w:val="12"/>
        </w:rPr>
        <w:t xml:space="preserve"> </w:t>
      </w:r>
      <w:r>
        <w:rPr>
          <w:color w:val="231F20"/>
          <w:sz w:val="12"/>
        </w:rPr>
        <w:t>provide</w:t>
      </w:r>
      <w:r>
        <w:rPr>
          <w:color w:val="231F20"/>
          <w:spacing w:val="14"/>
          <w:sz w:val="12"/>
        </w:rPr>
        <w:t xml:space="preserve"> </w:t>
      </w:r>
      <w:r>
        <w:rPr>
          <w:color w:val="231F20"/>
          <w:sz w:val="12"/>
        </w:rPr>
        <w:t>and</w:t>
      </w:r>
      <w:r>
        <w:rPr>
          <w:color w:val="231F20"/>
          <w:spacing w:val="14"/>
          <w:sz w:val="12"/>
        </w:rPr>
        <w:t xml:space="preserve"> </w:t>
      </w:r>
      <w:r>
        <w:rPr>
          <w:color w:val="231F20"/>
          <w:sz w:val="12"/>
        </w:rPr>
        <w:t>receive</w:t>
      </w:r>
      <w:r>
        <w:rPr>
          <w:color w:val="231F20"/>
          <w:spacing w:val="13"/>
          <w:sz w:val="12"/>
        </w:rPr>
        <w:t xml:space="preserve"> </w:t>
      </w:r>
      <w:r>
        <w:rPr>
          <w:color w:val="231F20"/>
          <w:sz w:val="12"/>
        </w:rPr>
        <w:t>transaction</w:t>
      </w:r>
      <w:r>
        <w:rPr>
          <w:color w:val="231F20"/>
          <w:spacing w:val="14"/>
          <w:sz w:val="12"/>
        </w:rPr>
        <w:t xml:space="preserve"> </w:t>
      </w:r>
      <w:r>
        <w:rPr>
          <w:color w:val="231F20"/>
          <w:sz w:val="12"/>
        </w:rPr>
        <w:t>data:</w:t>
      </w:r>
      <w:r>
        <w:rPr>
          <w:color w:val="231F20"/>
          <w:spacing w:val="13"/>
          <w:sz w:val="12"/>
        </w:rPr>
        <w:t xml:space="preserve"> </w:t>
      </w:r>
      <w:r>
        <w:rPr>
          <w:color w:val="231F20"/>
          <w:sz w:val="12"/>
        </w:rPr>
        <w:t>§</w:t>
      </w:r>
      <w:r>
        <w:rPr>
          <w:color w:val="231F20"/>
          <w:spacing w:val="14"/>
          <w:sz w:val="12"/>
        </w:rPr>
        <w:t xml:space="preserve"> </w:t>
      </w:r>
      <w:r>
        <w:rPr>
          <w:color w:val="231F20"/>
          <w:sz w:val="12"/>
        </w:rPr>
        <w:t>582(b)((1)(A)</w:t>
      </w:r>
      <w:r>
        <w:rPr>
          <w:color w:val="231F20"/>
          <w:spacing w:val="13"/>
          <w:sz w:val="12"/>
        </w:rPr>
        <w:t xml:space="preserve"> </w:t>
      </w:r>
      <w:r>
        <w:rPr>
          <w:color w:val="231F20"/>
          <w:sz w:val="12"/>
        </w:rPr>
        <w:t>(manufacturers);</w:t>
      </w:r>
      <w:r>
        <w:rPr>
          <w:color w:val="231F20"/>
          <w:spacing w:val="14"/>
          <w:sz w:val="12"/>
        </w:rPr>
        <w:t xml:space="preserve"> </w:t>
      </w:r>
      <w:r>
        <w:rPr>
          <w:color w:val="231F20"/>
          <w:sz w:val="12"/>
        </w:rPr>
        <w:t>§</w:t>
      </w:r>
      <w:r>
        <w:rPr>
          <w:color w:val="231F20"/>
          <w:spacing w:val="14"/>
          <w:sz w:val="12"/>
        </w:rPr>
        <w:t xml:space="preserve"> </w:t>
      </w:r>
      <w:r>
        <w:rPr>
          <w:color w:val="231F20"/>
          <w:sz w:val="12"/>
        </w:rPr>
        <w:t>582(c)(1)(A)</w:t>
      </w:r>
      <w:r>
        <w:rPr>
          <w:color w:val="231F20"/>
          <w:spacing w:val="13"/>
          <w:sz w:val="12"/>
        </w:rPr>
        <w:t xml:space="preserve"> </w:t>
      </w:r>
      <w:r>
        <w:rPr>
          <w:color w:val="231F20"/>
          <w:sz w:val="12"/>
        </w:rPr>
        <w:t>(wholesale</w:t>
      </w:r>
      <w:r>
        <w:rPr>
          <w:color w:val="231F20"/>
          <w:spacing w:val="14"/>
          <w:sz w:val="12"/>
        </w:rPr>
        <w:t xml:space="preserve"> </w:t>
      </w:r>
      <w:r>
        <w:rPr>
          <w:color w:val="231F20"/>
          <w:sz w:val="12"/>
        </w:rPr>
        <w:t>distributors);</w:t>
      </w:r>
      <w:r>
        <w:rPr>
          <w:color w:val="231F20"/>
          <w:spacing w:val="13"/>
          <w:sz w:val="12"/>
        </w:rPr>
        <w:t xml:space="preserve"> </w:t>
      </w:r>
      <w:r>
        <w:rPr>
          <w:color w:val="231F20"/>
          <w:sz w:val="12"/>
        </w:rPr>
        <w:t>§</w:t>
      </w:r>
      <w:r>
        <w:rPr>
          <w:color w:val="231F20"/>
          <w:spacing w:val="14"/>
          <w:sz w:val="12"/>
        </w:rPr>
        <w:t xml:space="preserve"> </w:t>
      </w:r>
      <w:r>
        <w:rPr>
          <w:color w:val="231F20"/>
          <w:sz w:val="12"/>
        </w:rPr>
        <w:t>582(d)(1)(A)</w:t>
      </w:r>
      <w:r>
        <w:rPr>
          <w:color w:val="231F20"/>
          <w:spacing w:val="13"/>
          <w:sz w:val="12"/>
        </w:rPr>
        <w:t xml:space="preserve"> </w:t>
      </w:r>
      <w:r>
        <w:rPr>
          <w:color w:val="231F20"/>
          <w:sz w:val="12"/>
        </w:rPr>
        <w:t>(dispensers);</w:t>
      </w:r>
      <w:r>
        <w:rPr>
          <w:color w:val="231F20"/>
          <w:spacing w:val="14"/>
          <w:sz w:val="12"/>
        </w:rPr>
        <w:t xml:space="preserve"> </w:t>
      </w:r>
      <w:r>
        <w:rPr>
          <w:color w:val="231F20"/>
          <w:sz w:val="12"/>
        </w:rPr>
        <w:t>§</w:t>
      </w:r>
      <w:r>
        <w:rPr>
          <w:color w:val="231F20"/>
          <w:spacing w:val="14"/>
          <w:sz w:val="12"/>
        </w:rPr>
        <w:t xml:space="preserve"> </w:t>
      </w:r>
      <w:r>
        <w:rPr>
          <w:color w:val="231F20"/>
          <w:spacing w:val="-2"/>
          <w:sz w:val="12"/>
        </w:rPr>
        <w:t>582(e)(1)(A).</w:t>
      </w:r>
    </w:p>
    <w:p w14:paraId="29B39275" w14:textId="77777777" w:rsidR="00DD45C2" w:rsidRDefault="00543AB4">
      <w:pPr>
        <w:pStyle w:val="ListParagraph"/>
        <w:numPr>
          <w:ilvl w:val="0"/>
          <w:numId w:val="26"/>
        </w:numPr>
        <w:tabs>
          <w:tab w:val="left" w:pos="514"/>
        </w:tabs>
        <w:spacing w:line="140" w:lineRule="exact"/>
        <w:ind w:left="513" w:hanging="214"/>
        <w:rPr>
          <w:sz w:val="12"/>
        </w:rPr>
      </w:pPr>
      <w:r>
        <w:rPr>
          <w:color w:val="231F20"/>
          <w:sz w:val="12"/>
        </w:rPr>
        <w:t xml:space="preserve">§ </w:t>
      </w:r>
      <w:r>
        <w:rPr>
          <w:color w:val="231F20"/>
          <w:spacing w:val="-2"/>
          <w:sz w:val="12"/>
        </w:rPr>
        <w:t>582(k)(1).</w:t>
      </w:r>
    </w:p>
    <w:p w14:paraId="69064FDE" w14:textId="77777777" w:rsidR="00DD45C2" w:rsidRDefault="00543AB4">
      <w:pPr>
        <w:pStyle w:val="ListParagraph"/>
        <w:numPr>
          <w:ilvl w:val="0"/>
          <w:numId w:val="26"/>
        </w:numPr>
        <w:tabs>
          <w:tab w:val="left" w:pos="514"/>
        </w:tabs>
        <w:spacing w:line="150" w:lineRule="exact"/>
        <w:ind w:left="513" w:hanging="214"/>
        <w:rPr>
          <w:sz w:val="12"/>
        </w:rPr>
      </w:pPr>
      <w:r>
        <w:rPr>
          <w:color w:val="231F20"/>
          <w:sz w:val="12"/>
        </w:rPr>
        <w:t>EDDS</w:t>
      </w:r>
      <w:r>
        <w:rPr>
          <w:color w:val="231F20"/>
          <w:spacing w:val="10"/>
          <w:sz w:val="12"/>
        </w:rPr>
        <w:t xml:space="preserve"> </w:t>
      </w:r>
      <w:r>
        <w:rPr>
          <w:color w:val="231F20"/>
          <w:sz w:val="12"/>
        </w:rPr>
        <w:t>Draft</w:t>
      </w:r>
      <w:r>
        <w:rPr>
          <w:color w:val="231F20"/>
          <w:spacing w:val="10"/>
          <w:sz w:val="12"/>
        </w:rPr>
        <w:t xml:space="preserve"> </w:t>
      </w:r>
      <w:r>
        <w:rPr>
          <w:color w:val="231F20"/>
          <w:sz w:val="12"/>
        </w:rPr>
        <w:t>Guidance</w:t>
      </w:r>
      <w:r>
        <w:rPr>
          <w:color w:val="231F20"/>
          <w:spacing w:val="10"/>
          <w:sz w:val="12"/>
        </w:rPr>
        <w:t xml:space="preserve"> </w:t>
      </w:r>
      <w:r>
        <w:rPr>
          <w:color w:val="231F20"/>
          <w:sz w:val="12"/>
        </w:rPr>
        <w:t>at</w:t>
      </w:r>
      <w:r>
        <w:rPr>
          <w:color w:val="231F20"/>
          <w:spacing w:val="10"/>
          <w:sz w:val="12"/>
        </w:rPr>
        <w:t xml:space="preserve"> </w:t>
      </w:r>
      <w:r>
        <w:rPr>
          <w:color w:val="231F20"/>
          <w:sz w:val="12"/>
        </w:rPr>
        <w:t>lines</w:t>
      </w:r>
      <w:r>
        <w:rPr>
          <w:color w:val="231F20"/>
          <w:spacing w:val="10"/>
          <w:sz w:val="12"/>
        </w:rPr>
        <w:t xml:space="preserve"> </w:t>
      </w:r>
      <w:r>
        <w:rPr>
          <w:color w:val="231F20"/>
          <w:spacing w:val="-2"/>
          <w:sz w:val="12"/>
        </w:rPr>
        <w:t>353–361.</w:t>
      </w:r>
    </w:p>
    <w:p w14:paraId="3232EEC9" w14:textId="77777777" w:rsidR="00DD45C2" w:rsidRDefault="00DD45C2">
      <w:pPr>
        <w:spacing w:line="150" w:lineRule="exact"/>
        <w:rPr>
          <w:sz w:val="12"/>
        </w:rPr>
        <w:sectPr w:rsidR="00DD45C2">
          <w:pgSz w:w="12240" w:h="15840"/>
          <w:pgMar w:top="980" w:right="620" w:bottom="560" w:left="780" w:header="0" w:footer="372" w:gutter="0"/>
          <w:cols w:space="720"/>
        </w:sectPr>
      </w:pPr>
    </w:p>
    <w:p w14:paraId="6F330C44" w14:textId="470C8415" w:rsidR="00DD45C2" w:rsidRDefault="00543AB4" w:rsidP="00A41E73">
      <w:pPr>
        <w:pStyle w:val="BodyText"/>
        <w:spacing w:before="80" w:line="247" w:lineRule="auto"/>
        <w:ind w:left="300" w:right="746"/>
      </w:pPr>
      <w:r>
        <w:rPr>
          <w:color w:val="231F20"/>
        </w:rPr>
        <w:t>Following</w:t>
      </w:r>
      <w:r>
        <w:rPr>
          <w:color w:val="231F20"/>
          <w:spacing w:val="-1"/>
        </w:rPr>
        <w:t xml:space="preserve"> </w:t>
      </w:r>
      <w:r>
        <w:rPr>
          <w:color w:val="231F20"/>
        </w:rPr>
        <w:t>FDA’s</w:t>
      </w:r>
      <w:r>
        <w:rPr>
          <w:color w:val="231F20"/>
          <w:spacing w:val="-1"/>
        </w:rPr>
        <w:t xml:space="preserve"> </w:t>
      </w:r>
      <w:r>
        <w:rPr>
          <w:color w:val="231F20"/>
        </w:rPr>
        <w:t>recommendations</w:t>
      </w:r>
      <w:r>
        <w:rPr>
          <w:color w:val="231F20"/>
          <w:spacing w:val="-1"/>
        </w:rPr>
        <w:t xml:space="preserve"> </w:t>
      </w:r>
      <w:r>
        <w:rPr>
          <w:color w:val="231F20"/>
        </w:rPr>
        <w:t>in</w:t>
      </w:r>
      <w:r>
        <w:rPr>
          <w:color w:val="231F20"/>
          <w:spacing w:val="-1"/>
        </w:rPr>
        <w:t xml:space="preserve"> </w:t>
      </w:r>
      <w:r>
        <w:rPr>
          <w:color w:val="231F20"/>
        </w:rPr>
        <w:t>the</w:t>
      </w:r>
      <w:r>
        <w:rPr>
          <w:color w:val="231F20"/>
          <w:spacing w:val="-1"/>
        </w:rPr>
        <w:t xml:space="preserve"> </w:t>
      </w:r>
      <w:r>
        <w:rPr>
          <w:color w:val="231F20"/>
        </w:rPr>
        <w:t>EDDS</w:t>
      </w:r>
      <w:r>
        <w:rPr>
          <w:color w:val="231F20"/>
          <w:spacing w:val="-1"/>
        </w:rPr>
        <w:t xml:space="preserve"> </w:t>
      </w:r>
      <w:r>
        <w:rPr>
          <w:color w:val="231F20"/>
        </w:rPr>
        <w:t>Draft</w:t>
      </w:r>
      <w:r>
        <w:rPr>
          <w:color w:val="231F20"/>
          <w:spacing w:val="-1"/>
        </w:rPr>
        <w:t xml:space="preserve"> </w:t>
      </w:r>
      <w:r>
        <w:rPr>
          <w:color w:val="231F20"/>
        </w:rPr>
        <w:t>Guidance,</w:t>
      </w:r>
      <w:r>
        <w:rPr>
          <w:color w:val="231F20"/>
          <w:spacing w:val="-1"/>
        </w:rPr>
        <w:t xml:space="preserve"> </w:t>
      </w:r>
      <w:r>
        <w:rPr>
          <w:color w:val="231F20"/>
        </w:rPr>
        <w:t>this</w:t>
      </w:r>
      <w:r>
        <w:rPr>
          <w:color w:val="231F20"/>
          <w:spacing w:val="-1"/>
        </w:rPr>
        <w:t xml:space="preserve"> </w:t>
      </w:r>
      <w:r>
        <w:rPr>
          <w:color w:val="231F20"/>
        </w:rPr>
        <w:t>document</w:t>
      </w:r>
      <w:r>
        <w:rPr>
          <w:color w:val="231F20"/>
          <w:spacing w:val="-1"/>
        </w:rPr>
        <w:t xml:space="preserve"> </w:t>
      </w:r>
      <w:r>
        <w:rPr>
          <w:color w:val="231F20"/>
        </w:rPr>
        <w:t>presents</w:t>
      </w:r>
      <w:r>
        <w:rPr>
          <w:color w:val="231F20"/>
          <w:spacing w:val="-1"/>
        </w:rPr>
        <w:t xml:space="preserve"> </w:t>
      </w:r>
      <w:r>
        <w:rPr>
          <w:color w:val="231F20"/>
        </w:rPr>
        <w:t>consensus guidelines from the Exceptions Handling Work Group on what trading partners will do to address the various exceptions expected to arise. Trading partners of the work group concur, as presented in</w:t>
      </w:r>
      <w:r>
        <w:rPr>
          <w:color w:val="231F20"/>
          <w:spacing w:val="-4"/>
        </w:rPr>
        <w:t xml:space="preserve"> </w:t>
      </w:r>
      <w:r>
        <w:rPr>
          <w:color w:val="231F20"/>
        </w:rPr>
        <w:t>these</w:t>
      </w:r>
      <w:r>
        <w:rPr>
          <w:color w:val="231F20"/>
          <w:spacing w:val="-4"/>
        </w:rPr>
        <w:t xml:space="preserve"> </w:t>
      </w:r>
      <w:r>
        <w:rPr>
          <w:color w:val="231F20"/>
        </w:rPr>
        <w:t>guidelines,</w:t>
      </w:r>
      <w:r>
        <w:rPr>
          <w:color w:val="231F20"/>
          <w:spacing w:val="-4"/>
        </w:rPr>
        <w:t xml:space="preserve"> </w:t>
      </w:r>
      <w:r>
        <w:rPr>
          <w:color w:val="231F20"/>
        </w:rPr>
        <w:t>that</w:t>
      </w:r>
      <w:r>
        <w:rPr>
          <w:color w:val="231F20"/>
          <w:spacing w:val="-4"/>
        </w:rPr>
        <w:t xml:space="preserve"> </w:t>
      </w:r>
      <w:r>
        <w:rPr>
          <w:color w:val="231F20"/>
        </w:rPr>
        <w:t>product</w:t>
      </w:r>
      <w:r>
        <w:rPr>
          <w:color w:val="231F20"/>
          <w:spacing w:val="-4"/>
        </w:rPr>
        <w:t xml:space="preserve"> </w:t>
      </w:r>
      <w:r>
        <w:rPr>
          <w:color w:val="231F20"/>
        </w:rPr>
        <w:t>should</w:t>
      </w:r>
      <w:r>
        <w:rPr>
          <w:color w:val="231F20"/>
          <w:spacing w:val="-4"/>
        </w:rPr>
        <w:t xml:space="preserve"> </w:t>
      </w:r>
      <w:r>
        <w:rPr>
          <w:color w:val="231F20"/>
        </w:rPr>
        <w:t>not</w:t>
      </w:r>
      <w:r>
        <w:rPr>
          <w:color w:val="231F20"/>
          <w:spacing w:val="-4"/>
        </w:rPr>
        <w:t xml:space="preserve"> </w:t>
      </w:r>
      <w:r>
        <w:rPr>
          <w:color w:val="231F20"/>
        </w:rPr>
        <w:t>be</w:t>
      </w:r>
      <w:r>
        <w:rPr>
          <w:color w:val="231F20"/>
          <w:spacing w:val="-4"/>
        </w:rPr>
        <w:t xml:space="preserve"> </w:t>
      </w:r>
      <w:r>
        <w:rPr>
          <w:color w:val="231F20"/>
        </w:rPr>
        <w:t>sold</w:t>
      </w:r>
      <w:r>
        <w:rPr>
          <w:color w:val="231F20"/>
          <w:spacing w:val="-4"/>
        </w:rPr>
        <w:t xml:space="preserve"> </w:t>
      </w:r>
      <w:r>
        <w:rPr>
          <w:color w:val="231F20"/>
        </w:rPr>
        <w:t>until</w:t>
      </w:r>
      <w:r>
        <w:rPr>
          <w:color w:val="231F20"/>
          <w:spacing w:val="-4"/>
        </w:rPr>
        <w:t xml:space="preserve"> </w:t>
      </w:r>
      <w:r>
        <w:rPr>
          <w:color w:val="231F20"/>
        </w:rPr>
        <w:t>the</w:t>
      </w:r>
      <w:r>
        <w:rPr>
          <w:color w:val="231F20"/>
          <w:spacing w:val="-4"/>
        </w:rPr>
        <w:t xml:space="preserve"> </w:t>
      </w:r>
      <w:r>
        <w:rPr>
          <w:color w:val="231F20"/>
        </w:rPr>
        <w:t>exception</w:t>
      </w:r>
      <w:r>
        <w:rPr>
          <w:color w:val="231F20"/>
          <w:spacing w:val="-4"/>
        </w:rPr>
        <w:t xml:space="preserve"> </w:t>
      </w:r>
      <w:r>
        <w:rPr>
          <w:color w:val="231F20"/>
        </w:rPr>
        <w:t>is</w:t>
      </w:r>
      <w:r>
        <w:rPr>
          <w:color w:val="231F20"/>
          <w:spacing w:val="-4"/>
        </w:rPr>
        <w:t xml:space="preserve"> </w:t>
      </w:r>
      <w:r>
        <w:rPr>
          <w:color w:val="231F20"/>
        </w:rPr>
        <w:t>resolved.</w:t>
      </w:r>
      <w:r>
        <w:rPr>
          <w:color w:val="231F20"/>
          <w:spacing w:val="-4"/>
        </w:rPr>
        <w:t xml:space="preserve"> </w:t>
      </w:r>
      <w:r>
        <w:rPr>
          <w:color w:val="231F20"/>
        </w:rPr>
        <w:t>However,</w:t>
      </w:r>
      <w:r>
        <w:rPr>
          <w:color w:val="231F20"/>
          <w:spacing w:val="-4"/>
        </w:rPr>
        <w:t xml:space="preserve"> </w:t>
      </w:r>
      <w:r>
        <w:rPr>
          <w:color w:val="231F20"/>
        </w:rPr>
        <w:t>many</w:t>
      </w:r>
      <w:r w:rsidR="00A41E73">
        <w:rPr>
          <w:color w:val="231F20"/>
        </w:rPr>
        <w:t xml:space="preserve"> </w:t>
      </w:r>
      <w:r>
        <w:rPr>
          <w:color w:val="231F20"/>
        </w:rPr>
        <w:t>including HDA urged the agency to abandon the three-day limit as both unrealistic and unnecessary for supply chain security and patient safety; it is hoped that FDA will eliminate this time limit should the agency revise the draft guidance</w:t>
      </w:r>
      <w:r w:rsidRPr="004F3959">
        <w:rPr>
          <w:color w:val="231F20"/>
          <w:highlight w:val="yellow"/>
          <w:rPrChange w:id="6" w:author="Stearns, Tim" w:date="2023-06-28T14:51:00Z">
            <w:rPr>
              <w:color w:val="231F20"/>
            </w:rPr>
          </w:rPrChange>
        </w:rPr>
        <w:t>.</w:t>
      </w:r>
      <w:ins w:id="7" w:author="Stearns, Tim" w:date="2023-06-28T14:49:00Z">
        <w:r w:rsidR="004F3959" w:rsidRPr="004F3959">
          <w:rPr>
            <w:color w:val="231F20"/>
            <w:highlight w:val="yellow"/>
            <w:rPrChange w:id="8" w:author="Stearns, Tim" w:date="2023-06-28T14:51:00Z">
              <w:rPr>
                <w:color w:val="231F20"/>
              </w:rPr>
            </w:rPrChange>
          </w:rPr>
          <w:t xml:space="preserve">  Trading partners </w:t>
        </w:r>
        <w:proofErr w:type="gramStart"/>
        <w:r w:rsidR="004F3959" w:rsidRPr="004F3959">
          <w:rPr>
            <w:color w:val="231F20"/>
            <w:highlight w:val="yellow"/>
            <w:rPrChange w:id="9" w:author="Stearns, Tim" w:date="2023-06-28T14:51:00Z">
              <w:rPr>
                <w:color w:val="231F20"/>
              </w:rPr>
            </w:rPrChange>
          </w:rPr>
          <w:t>should</w:t>
        </w:r>
        <w:r w:rsidR="004F3959">
          <w:rPr>
            <w:color w:val="231F20"/>
          </w:rPr>
          <w:t xml:space="preserve"> </w:t>
        </w:r>
      </w:ins>
      <w:ins w:id="10" w:author="Stearns, Tim" w:date="2023-06-28T14:53:00Z">
        <w:r w:rsidR="004F3959">
          <w:rPr>
            <w:color w:val="231F20"/>
          </w:rPr>
          <w:t>to</w:t>
        </w:r>
        <w:proofErr w:type="gramEnd"/>
        <w:r w:rsidR="004F3959">
          <w:rPr>
            <w:color w:val="231F20"/>
          </w:rPr>
          <w:t xml:space="preserve"> be re-worded</w:t>
        </w:r>
      </w:ins>
    </w:p>
    <w:p w14:paraId="5C68C204" w14:textId="4F7DD61E" w:rsidR="00DD45C2" w:rsidRDefault="00543AB4" w:rsidP="001D06C5">
      <w:pPr>
        <w:pStyle w:val="BodyText"/>
        <w:spacing w:before="268" w:line="247" w:lineRule="auto"/>
        <w:ind w:left="300" w:right="663"/>
      </w:pPr>
      <w:r>
        <w:rPr>
          <w:color w:val="231F20"/>
        </w:rPr>
        <w:t>The development of these guidelines and the discussion of the many scenarios have demonstrated that resolving discrepancies can be complex and time-consuming. Trading partners should use their best efforts to resolve them — without arbitrary deadlines — so that deliberative, informed steps may be taken to determine what happened and to avoid future errors. So long as product subject to a discrepancy remains in quarantine, it is the position of the Exceptions Handling Work Group that trading partners should continue to resolve the discrepancy even if those efforts extend beyond three business days and, if the matter is resolved satisfactorily, the product should be removed</w:t>
      </w:r>
      <w:r w:rsidR="001D06C5">
        <w:rPr>
          <w:color w:val="231F20"/>
        </w:rPr>
        <w:t xml:space="preserve"> </w:t>
      </w:r>
      <w:r>
        <w:rPr>
          <w:color w:val="231F20"/>
        </w:rPr>
        <w:t>from quarantine and can be sold (assuming of course, there are no other signs of it being suspect or illegitimate,</w:t>
      </w:r>
      <w:r>
        <w:rPr>
          <w:color w:val="231F20"/>
          <w:spacing w:val="-3"/>
        </w:rPr>
        <w:t xml:space="preserve"> </w:t>
      </w:r>
      <w:r>
        <w:rPr>
          <w:color w:val="231F20"/>
        </w:rPr>
        <w:t xml:space="preserve">such as evidence of tampering or counterfeiting, or otherwise should not be </w:t>
      </w:r>
      <w:r>
        <w:rPr>
          <w:color w:val="231F20"/>
          <w:spacing w:val="-2"/>
        </w:rPr>
        <w:t>distributed</w:t>
      </w:r>
      <w:r w:rsidR="001D06C5">
        <w:rPr>
          <w:color w:val="231F20"/>
          <w:spacing w:val="-2"/>
        </w:rPr>
        <w:t xml:space="preserve"> </w:t>
      </w:r>
      <w:r>
        <w:rPr>
          <w:color w:val="231F20"/>
        </w:rPr>
        <w:t>—</w:t>
      </w:r>
      <w:r>
        <w:rPr>
          <w:color w:val="231F20"/>
          <w:spacing w:val="-2"/>
        </w:rPr>
        <w:t xml:space="preserve"> </w:t>
      </w:r>
      <w:r>
        <w:rPr>
          <w:color w:val="231F20"/>
        </w:rPr>
        <w:t>for</w:t>
      </w:r>
      <w:r>
        <w:rPr>
          <w:color w:val="231F20"/>
          <w:spacing w:val="1"/>
        </w:rPr>
        <w:t xml:space="preserve"> </w:t>
      </w:r>
      <w:r>
        <w:rPr>
          <w:color w:val="231F20"/>
        </w:rPr>
        <w:t>instance,</w:t>
      </w:r>
      <w:r>
        <w:rPr>
          <w:color w:val="231F20"/>
          <w:spacing w:val="1"/>
        </w:rPr>
        <w:t xml:space="preserve"> </w:t>
      </w:r>
      <w:r>
        <w:rPr>
          <w:color w:val="231F20"/>
        </w:rPr>
        <w:t>when product</w:t>
      </w:r>
      <w:r>
        <w:rPr>
          <w:color w:val="231F20"/>
          <w:spacing w:val="1"/>
        </w:rPr>
        <w:t xml:space="preserve"> </w:t>
      </w:r>
      <w:r>
        <w:rPr>
          <w:color w:val="231F20"/>
        </w:rPr>
        <w:t>is</w:t>
      </w:r>
      <w:r>
        <w:rPr>
          <w:color w:val="231F20"/>
          <w:spacing w:val="1"/>
        </w:rPr>
        <w:t xml:space="preserve"> </w:t>
      </w:r>
      <w:r>
        <w:rPr>
          <w:color w:val="231F20"/>
        </w:rPr>
        <w:t>damaged, expired</w:t>
      </w:r>
      <w:r>
        <w:rPr>
          <w:color w:val="231F20"/>
          <w:spacing w:val="1"/>
        </w:rPr>
        <w:t xml:space="preserve"> </w:t>
      </w:r>
      <w:r>
        <w:rPr>
          <w:color w:val="231F20"/>
        </w:rPr>
        <w:t>or</w:t>
      </w:r>
      <w:r>
        <w:rPr>
          <w:color w:val="231F20"/>
          <w:spacing w:val="1"/>
        </w:rPr>
        <w:t xml:space="preserve"> </w:t>
      </w:r>
      <w:r>
        <w:rPr>
          <w:color w:val="231F20"/>
        </w:rPr>
        <w:t>under</w:t>
      </w:r>
      <w:r>
        <w:rPr>
          <w:color w:val="231F20"/>
          <w:spacing w:val="1"/>
        </w:rPr>
        <w:t xml:space="preserve"> </w:t>
      </w:r>
      <w:r w:rsidR="001A32A8">
        <w:rPr>
          <w:color w:val="231F20"/>
          <w:spacing w:val="-2"/>
        </w:rPr>
        <w:t>recall).</w:t>
      </w:r>
    </w:p>
    <w:p w14:paraId="39E7F3BD" w14:textId="77777777" w:rsidR="00DD45C2" w:rsidRDefault="00DD45C2">
      <w:pPr>
        <w:pStyle w:val="BodyText"/>
        <w:spacing w:before="12"/>
        <w:rPr>
          <w:sz w:val="20"/>
        </w:rPr>
      </w:pPr>
    </w:p>
    <w:p w14:paraId="14BACE5C" w14:textId="606F3DDF" w:rsidR="00DD45C2" w:rsidRDefault="00543AB4" w:rsidP="001D06C5">
      <w:pPr>
        <w:pStyle w:val="BodyText"/>
        <w:spacing w:line="247" w:lineRule="auto"/>
        <w:ind w:left="300" w:right="810"/>
      </w:pPr>
      <w:bookmarkStart w:id="11" w:name="_Hlk128555590"/>
      <w:r>
        <w:rPr>
          <w:color w:val="231F20"/>
        </w:rPr>
        <w:t xml:space="preserve">These </w:t>
      </w:r>
      <w:r w:rsidRPr="004F0608">
        <w:rPr>
          <w:color w:val="231F20"/>
          <w:highlight w:val="yellow"/>
          <w:rPrChange w:id="12" w:author="Stearns, Tim" w:date="2023-06-28T14:57:00Z">
            <w:rPr>
              <w:color w:val="231F20"/>
            </w:rPr>
          </w:rPrChange>
        </w:rPr>
        <w:t>guidelines</w:t>
      </w:r>
      <w:ins w:id="13" w:author="Stearns, Tim" w:date="2023-06-28T14:57:00Z">
        <w:r w:rsidR="004F0608" w:rsidRPr="004F0608">
          <w:rPr>
            <w:color w:val="231F20"/>
            <w:highlight w:val="yellow"/>
            <w:rPrChange w:id="14" w:author="Stearns, Tim" w:date="2023-06-28T14:57:00Z">
              <w:rPr>
                <w:color w:val="231F20"/>
              </w:rPr>
            </w:rPrChange>
          </w:rPr>
          <w:t xml:space="preserve"> are voluntary and</w:t>
        </w:r>
      </w:ins>
      <w:r>
        <w:rPr>
          <w:color w:val="231F20"/>
        </w:rPr>
        <w:t xml:space="preserve"> do not constitute and are not intended to represent legal advice and are based on</w:t>
      </w:r>
      <w:r>
        <w:rPr>
          <w:color w:val="231F20"/>
          <w:spacing w:val="-4"/>
        </w:rPr>
        <w:t xml:space="preserve"> </w:t>
      </w:r>
      <w:r>
        <w:rPr>
          <w:color w:val="231F20"/>
        </w:rPr>
        <w:t>evolving</w:t>
      </w:r>
      <w:r>
        <w:rPr>
          <w:color w:val="231F20"/>
          <w:spacing w:val="-4"/>
        </w:rPr>
        <w:t xml:space="preserve"> </w:t>
      </w:r>
      <w:r>
        <w:rPr>
          <w:color w:val="231F20"/>
        </w:rPr>
        <w:t>understanding</w:t>
      </w:r>
      <w:r>
        <w:rPr>
          <w:color w:val="231F20"/>
          <w:spacing w:val="-4"/>
        </w:rPr>
        <w:t xml:space="preserve"> </w:t>
      </w:r>
      <w:r>
        <w:rPr>
          <w:color w:val="231F20"/>
        </w:rPr>
        <w:t>of</w:t>
      </w:r>
      <w:r>
        <w:rPr>
          <w:color w:val="231F20"/>
          <w:spacing w:val="-4"/>
        </w:rPr>
        <w:t xml:space="preserve"> </w:t>
      </w:r>
      <w:r>
        <w:rPr>
          <w:color w:val="231F20"/>
        </w:rPr>
        <w:t>DSCSA</w:t>
      </w:r>
      <w:r>
        <w:rPr>
          <w:color w:val="231F20"/>
          <w:spacing w:val="-4"/>
        </w:rPr>
        <w:t xml:space="preserve"> </w:t>
      </w:r>
      <w:r>
        <w:rPr>
          <w:color w:val="231F20"/>
        </w:rPr>
        <w:t>requirements.</w:t>
      </w:r>
      <w:r>
        <w:rPr>
          <w:color w:val="231F20"/>
          <w:spacing w:val="-4"/>
        </w:rPr>
        <w:t xml:space="preserve"> </w:t>
      </w:r>
      <w:r>
        <w:rPr>
          <w:color w:val="231F20"/>
        </w:rPr>
        <w:t>As</w:t>
      </w:r>
      <w:r>
        <w:rPr>
          <w:color w:val="231F20"/>
          <w:spacing w:val="-4"/>
        </w:rPr>
        <w:t xml:space="preserve"> </w:t>
      </w:r>
      <w:r>
        <w:rPr>
          <w:color w:val="231F20"/>
        </w:rPr>
        <w:t>such,</w:t>
      </w:r>
      <w:r>
        <w:rPr>
          <w:color w:val="231F20"/>
          <w:spacing w:val="-4"/>
        </w:rPr>
        <w:t xml:space="preserve"> </w:t>
      </w:r>
      <w:r>
        <w:rPr>
          <w:color w:val="231F20"/>
        </w:rPr>
        <w:t>the</w:t>
      </w:r>
      <w:r>
        <w:rPr>
          <w:color w:val="231F20"/>
          <w:spacing w:val="-4"/>
        </w:rPr>
        <w:t xml:space="preserve"> </w:t>
      </w:r>
      <w:r>
        <w:rPr>
          <w:color w:val="231F20"/>
        </w:rPr>
        <w:t>recommendations</w:t>
      </w:r>
      <w:r>
        <w:rPr>
          <w:color w:val="231F20"/>
          <w:spacing w:val="-4"/>
        </w:rPr>
        <w:t xml:space="preserve"> </w:t>
      </w:r>
      <w:r>
        <w:rPr>
          <w:color w:val="231F20"/>
        </w:rPr>
        <w:t>presented</w:t>
      </w:r>
      <w:r>
        <w:rPr>
          <w:color w:val="231F20"/>
          <w:spacing w:val="-4"/>
        </w:rPr>
        <w:t xml:space="preserve"> </w:t>
      </w:r>
      <w:r>
        <w:rPr>
          <w:color w:val="231F20"/>
        </w:rPr>
        <w:t xml:space="preserve">here may change as the FDA issues additional guidance, finalizes the EDDS Draft </w:t>
      </w:r>
      <w:r w:rsidR="001D06C5">
        <w:rPr>
          <w:color w:val="231F20"/>
        </w:rPr>
        <w:t>Guidance,</w:t>
      </w:r>
      <w:r>
        <w:rPr>
          <w:color w:val="231F20"/>
        </w:rPr>
        <w:t xml:space="preserve"> or releases other</w:t>
      </w:r>
      <w:r>
        <w:rPr>
          <w:color w:val="231F20"/>
          <w:spacing w:val="-8"/>
        </w:rPr>
        <w:t xml:space="preserve"> </w:t>
      </w:r>
      <w:r>
        <w:rPr>
          <w:color w:val="231F20"/>
        </w:rPr>
        <w:t>regulations.</w:t>
      </w:r>
      <w:r>
        <w:rPr>
          <w:color w:val="231F20"/>
          <w:spacing w:val="-8"/>
        </w:rPr>
        <w:t xml:space="preserve"> </w:t>
      </w:r>
      <w:r w:rsidR="001D06C5">
        <w:rPr>
          <w:color w:val="231F20"/>
          <w:spacing w:val="-8"/>
        </w:rPr>
        <w:t xml:space="preserve"> </w:t>
      </w:r>
      <w:r>
        <w:rPr>
          <w:color w:val="231F20"/>
        </w:rPr>
        <w:t>Each</w:t>
      </w:r>
      <w:r>
        <w:rPr>
          <w:color w:val="231F20"/>
          <w:spacing w:val="-8"/>
        </w:rPr>
        <w:t xml:space="preserve"> </w:t>
      </w:r>
      <w:r>
        <w:rPr>
          <w:color w:val="231F20"/>
        </w:rPr>
        <w:t>company</w:t>
      </w:r>
      <w:r>
        <w:rPr>
          <w:color w:val="231F20"/>
          <w:spacing w:val="-8"/>
        </w:rPr>
        <w:t xml:space="preserve"> </w:t>
      </w:r>
      <w:r>
        <w:rPr>
          <w:color w:val="231F20"/>
        </w:rPr>
        <w:t>must</w:t>
      </w:r>
      <w:r>
        <w:rPr>
          <w:color w:val="231F20"/>
          <w:spacing w:val="-8"/>
        </w:rPr>
        <w:t xml:space="preserve"> </w:t>
      </w:r>
      <w:r>
        <w:rPr>
          <w:color w:val="231F20"/>
        </w:rPr>
        <w:t>make</w:t>
      </w:r>
      <w:r>
        <w:rPr>
          <w:color w:val="231F20"/>
          <w:spacing w:val="-8"/>
        </w:rPr>
        <w:t xml:space="preserve"> </w:t>
      </w:r>
      <w:r>
        <w:rPr>
          <w:color w:val="231F20"/>
        </w:rPr>
        <w:t>its</w:t>
      </w:r>
      <w:r>
        <w:rPr>
          <w:color w:val="231F20"/>
          <w:spacing w:val="-8"/>
        </w:rPr>
        <w:t xml:space="preserve"> </w:t>
      </w:r>
      <w:r>
        <w:rPr>
          <w:color w:val="231F20"/>
        </w:rPr>
        <w:t>own</w:t>
      </w:r>
      <w:r>
        <w:rPr>
          <w:color w:val="231F20"/>
          <w:spacing w:val="-8"/>
        </w:rPr>
        <w:t xml:space="preserve"> </w:t>
      </w:r>
      <w:r>
        <w:rPr>
          <w:color w:val="231F20"/>
        </w:rPr>
        <w:t>business</w:t>
      </w:r>
      <w:r>
        <w:rPr>
          <w:color w:val="231F20"/>
          <w:spacing w:val="-8"/>
        </w:rPr>
        <w:t xml:space="preserve"> </w:t>
      </w:r>
      <w:r>
        <w:rPr>
          <w:color w:val="231F20"/>
        </w:rPr>
        <w:t>decision</w:t>
      </w:r>
      <w:r>
        <w:rPr>
          <w:color w:val="231F20"/>
          <w:spacing w:val="-8"/>
        </w:rPr>
        <w:t xml:space="preserve"> </w:t>
      </w:r>
      <w:r>
        <w:rPr>
          <w:color w:val="231F20"/>
        </w:rPr>
        <w:t>about</w:t>
      </w:r>
      <w:r>
        <w:rPr>
          <w:color w:val="231F20"/>
          <w:spacing w:val="-8"/>
        </w:rPr>
        <w:t xml:space="preserve"> </w:t>
      </w:r>
      <w:r>
        <w:rPr>
          <w:color w:val="231F20"/>
        </w:rPr>
        <w:t>passing</w:t>
      </w:r>
      <w:r>
        <w:rPr>
          <w:color w:val="231F20"/>
          <w:spacing w:val="-8"/>
        </w:rPr>
        <w:t xml:space="preserve"> </w:t>
      </w:r>
      <w:r>
        <w:rPr>
          <w:color w:val="231F20"/>
        </w:rPr>
        <w:t>and</w:t>
      </w:r>
      <w:r>
        <w:rPr>
          <w:color w:val="231F20"/>
          <w:spacing w:val="-8"/>
        </w:rPr>
        <w:t xml:space="preserve"> </w:t>
      </w:r>
      <w:r>
        <w:rPr>
          <w:color w:val="231F20"/>
        </w:rPr>
        <w:t>accepting transaction data among trading partners — and what it will do if there is an exception to the usual</w:t>
      </w:r>
      <w:r w:rsidR="001D06C5">
        <w:rPr>
          <w:color w:val="231F20"/>
        </w:rPr>
        <w:t xml:space="preserve"> </w:t>
      </w:r>
      <w:r>
        <w:rPr>
          <w:color w:val="231F20"/>
        </w:rPr>
        <w:t>sending</w:t>
      </w:r>
      <w:r>
        <w:rPr>
          <w:color w:val="231F20"/>
          <w:spacing w:val="-8"/>
        </w:rPr>
        <w:t xml:space="preserve"> </w:t>
      </w:r>
      <w:r>
        <w:rPr>
          <w:color w:val="231F20"/>
        </w:rPr>
        <w:t>and</w:t>
      </w:r>
      <w:r>
        <w:rPr>
          <w:color w:val="231F20"/>
          <w:spacing w:val="-8"/>
        </w:rPr>
        <w:t xml:space="preserve"> </w:t>
      </w:r>
      <w:r>
        <w:rPr>
          <w:color w:val="231F20"/>
        </w:rPr>
        <w:t>receiving</w:t>
      </w:r>
      <w:r>
        <w:rPr>
          <w:color w:val="231F20"/>
          <w:spacing w:val="-8"/>
        </w:rPr>
        <w:t xml:space="preserve"> </w:t>
      </w:r>
      <w:r>
        <w:rPr>
          <w:color w:val="231F20"/>
        </w:rPr>
        <w:t>of</w:t>
      </w:r>
      <w:r>
        <w:rPr>
          <w:color w:val="231F20"/>
          <w:spacing w:val="-8"/>
        </w:rPr>
        <w:t xml:space="preserve"> </w:t>
      </w:r>
      <w:r>
        <w:rPr>
          <w:color w:val="231F20"/>
        </w:rPr>
        <w:t>products</w:t>
      </w:r>
      <w:r>
        <w:rPr>
          <w:color w:val="231F20"/>
          <w:spacing w:val="-8"/>
        </w:rPr>
        <w:t xml:space="preserve"> </w:t>
      </w:r>
      <w:r>
        <w:rPr>
          <w:color w:val="231F20"/>
        </w:rPr>
        <w:t>and</w:t>
      </w:r>
      <w:r>
        <w:rPr>
          <w:color w:val="231F20"/>
          <w:spacing w:val="-8"/>
        </w:rPr>
        <w:t xml:space="preserve"> </w:t>
      </w:r>
      <w:r>
        <w:rPr>
          <w:color w:val="231F20"/>
        </w:rPr>
        <w:t>their</w:t>
      </w:r>
      <w:r>
        <w:rPr>
          <w:color w:val="231F20"/>
          <w:spacing w:val="-8"/>
        </w:rPr>
        <w:t xml:space="preserve"> </w:t>
      </w:r>
      <w:r>
        <w:rPr>
          <w:color w:val="231F20"/>
        </w:rPr>
        <w:t>associated</w:t>
      </w:r>
      <w:r>
        <w:rPr>
          <w:color w:val="231F20"/>
          <w:spacing w:val="-8"/>
        </w:rPr>
        <w:t xml:space="preserve"> </w:t>
      </w:r>
      <w:r>
        <w:rPr>
          <w:color w:val="231F20"/>
        </w:rPr>
        <w:t>data.</w:t>
      </w:r>
      <w:r>
        <w:rPr>
          <w:color w:val="231F20"/>
          <w:spacing w:val="-8"/>
        </w:rPr>
        <w:t xml:space="preserve"> </w:t>
      </w:r>
      <w:r>
        <w:rPr>
          <w:color w:val="231F20"/>
        </w:rPr>
        <w:t>Companies</w:t>
      </w:r>
      <w:r>
        <w:rPr>
          <w:color w:val="231F20"/>
          <w:spacing w:val="-8"/>
        </w:rPr>
        <w:t xml:space="preserve"> </w:t>
      </w:r>
      <w:r>
        <w:rPr>
          <w:color w:val="231F20"/>
        </w:rPr>
        <w:t>should</w:t>
      </w:r>
      <w:r>
        <w:rPr>
          <w:color w:val="231F20"/>
          <w:spacing w:val="-8"/>
        </w:rPr>
        <w:t xml:space="preserve"> </w:t>
      </w:r>
      <w:r>
        <w:rPr>
          <w:color w:val="231F20"/>
        </w:rPr>
        <w:t>consult</w:t>
      </w:r>
      <w:r>
        <w:rPr>
          <w:color w:val="231F20"/>
          <w:spacing w:val="-8"/>
        </w:rPr>
        <w:t xml:space="preserve"> </w:t>
      </w:r>
      <w:r>
        <w:rPr>
          <w:color w:val="231F20"/>
        </w:rPr>
        <w:t>with</w:t>
      </w:r>
      <w:r>
        <w:rPr>
          <w:color w:val="231F20"/>
          <w:spacing w:val="-8"/>
        </w:rPr>
        <w:t xml:space="preserve"> </w:t>
      </w:r>
      <w:r>
        <w:rPr>
          <w:color w:val="231F20"/>
        </w:rPr>
        <w:t>their</w:t>
      </w:r>
      <w:r>
        <w:rPr>
          <w:color w:val="231F20"/>
          <w:spacing w:val="-8"/>
        </w:rPr>
        <w:t xml:space="preserve"> </w:t>
      </w:r>
      <w:r>
        <w:rPr>
          <w:color w:val="231F20"/>
        </w:rPr>
        <w:t>legal counsel, regulatory compliance specialists and trading partners for further implementation guidance.</w:t>
      </w:r>
    </w:p>
    <w:bookmarkEnd w:id="11"/>
    <w:p w14:paraId="5D8B6780" w14:textId="77777777" w:rsidR="00DD45C2" w:rsidRDefault="00DD45C2">
      <w:pPr>
        <w:spacing w:line="247" w:lineRule="auto"/>
        <w:sectPr w:rsidR="00DD45C2">
          <w:pgSz w:w="12240" w:h="15840"/>
          <w:pgMar w:top="1000" w:right="620" w:bottom="560" w:left="780" w:header="0" w:footer="372" w:gutter="0"/>
          <w:cols w:space="720"/>
        </w:sectPr>
      </w:pPr>
    </w:p>
    <w:p w14:paraId="480E8FA9" w14:textId="77777777" w:rsidR="00DD45C2" w:rsidRDefault="00543AB4">
      <w:pPr>
        <w:pStyle w:val="Heading1"/>
      </w:pPr>
      <w:bookmarkStart w:id="15" w:name="_Toc128644342"/>
      <w:r>
        <w:rPr>
          <w:color w:val="182857"/>
        </w:rPr>
        <w:t>GENERAL</w:t>
      </w:r>
      <w:r>
        <w:rPr>
          <w:color w:val="182857"/>
          <w:spacing w:val="-24"/>
        </w:rPr>
        <w:t xml:space="preserve"> </w:t>
      </w:r>
      <w:r>
        <w:rPr>
          <w:color w:val="182857"/>
          <w:spacing w:val="-2"/>
        </w:rPr>
        <w:t>PRINCIPLES</w:t>
      </w:r>
      <w:bookmarkEnd w:id="15"/>
    </w:p>
    <w:p w14:paraId="71AA3164" w14:textId="31A7EE0C" w:rsidR="00DD45C2" w:rsidRDefault="00473DBF">
      <w:pPr>
        <w:pStyle w:val="BodyText"/>
        <w:spacing w:before="13"/>
        <w:rPr>
          <w:rFonts w:ascii="Avenir-Light"/>
          <w:sz w:val="7"/>
        </w:rPr>
      </w:pPr>
      <w:r>
        <w:rPr>
          <w:noProof/>
        </w:rPr>
        <mc:AlternateContent>
          <mc:Choice Requires="wps">
            <w:drawing>
              <wp:anchor distT="0" distB="0" distL="0" distR="0" simplePos="0" relativeHeight="487590400" behindDoc="1" locked="0" layoutInCell="1" allowOverlap="1" wp14:anchorId="720015AC" wp14:editId="7175075A">
                <wp:simplePos x="0" y="0"/>
                <wp:positionH relativeFrom="page">
                  <wp:posOffset>685800</wp:posOffset>
                </wp:positionH>
                <wp:positionV relativeFrom="paragraph">
                  <wp:posOffset>82550</wp:posOffset>
                </wp:positionV>
                <wp:extent cx="6400800" cy="1270"/>
                <wp:effectExtent l="0" t="0" r="0" b="0"/>
                <wp:wrapTopAndBottom/>
                <wp:docPr id="1709364441" name="docshape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1080 1080"/>
                            <a:gd name="T1" fmla="*/ T0 w 10080"/>
                            <a:gd name="T2" fmla="+- 0 11160 1080"/>
                            <a:gd name="T3" fmla="*/ T2 w 10080"/>
                          </a:gdLst>
                          <a:ahLst/>
                          <a:cxnLst>
                            <a:cxn ang="0">
                              <a:pos x="T1" y="0"/>
                            </a:cxn>
                            <a:cxn ang="0">
                              <a:pos x="T3" y="0"/>
                            </a:cxn>
                          </a:cxnLst>
                          <a:rect l="0" t="0" r="r" b="b"/>
                          <a:pathLst>
                            <a:path w="10080">
                              <a:moveTo>
                                <a:pt x="0" y="0"/>
                              </a:moveTo>
                              <a:lnTo>
                                <a:pt x="10080" y="0"/>
                              </a:lnTo>
                            </a:path>
                          </a:pathLst>
                        </a:custGeom>
                        <a:noFill/>
                        <a:ln w="12700">
                          <a:solidFill>
                            <a:srgbClr val="F19D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64826B" id="docshape11" o:spid="_x0000_s1026" style="position:absolute;margin-left:54pt;margin-top:6.5pt;width:7in;height:.1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" path="m,l10080,e" filled="f" strokecolor="#f19d21" strokeweight="1pt">
                <v:path arrowok="t" o:connecttype="custom" o:connectlocs="0,0;6400800,0" o:connectangles="0,0"/>
                <w10:wrap type="topAndBottom" anchorx="page"/>
              </v:shape>
            </w:pict>
          </mc:Fallback>
        </mc:AlternateContent>
      </w:r>
    </w:p>
    <w:p w14:paraId="0BF4E106" w14:textId="1D2CDC1E" w:rsidR="00DD45C2" w:rsidRDefault="00543AB4" w:rsidP="001D06C5">
      <w:pPr>
        <w:pStyle w:val="BodyText"/>
        <w:spacing w:before="260" w:line="247" w:lineRule="auto"/>
        <w:ind w:left="300" w:right="428"/>
      </w:pPr>
      <w:r>
        <w:rPr>
          <w:color w:val="231F20"/>
        </w:rPr>
        <w:t>These guidelines represent an effort to anticipate the exceptions that, at this time, trading partners believe</w:t>
      </w:r>
      <w:r>
        <w:rPr>
          <w:color w:val="231F20"/>
          <w:spacing w:val="-1"/>
        </w:rPr>
        <w:t xml:space="preserve"> </w:t>
      </w:r>
      <w:r>
        <w:rPr>
          <w:color w:val="231F20"/>
        </w:rPr>
        <w:t>may</w:t>
      </w:r>
      <w:r>
        <w:rPr>
          <w:color w:val="231F20"/>
          <w:spacing w:val="-1"/>
        </w:rPr>
        <w:t xml:space="preserve"> </w:t>
      </w:r>
      <w:r>
        <w:rPr>
          <w:color w:val="231F20"/>
        </w:rPr>
        <w:t>occur</w:t>
      </w:r>
      <w:r>
        <w:rPr>
          <w:color w:val="231F20"/>
          <w:spacing w:val="-1"/>
        </w:rPr>
        <w:t xml:space="preserve"> </w:t>
      </w:r>
      <w:r>
        <w:rPr>
          <w:color w:val="231F20"/>
        </w:rPr>
        <w:t>when</w:t>
      </w:r>
      <w:r>
        <w:rPr>
          <w:color w:val="231F20"/>
          <w:spacing w:val="-1"/>
        </w:rPr>
        <w:t xml:space="preserve"> </w:t>
      </w:r>
      <w:r>
        <w:rPr>
          <w:color w:val="231F20"/>
        </w:rPr>
        <w:t>manufacturers</w:t>
      </w:r>
      <w:r>
        <w:rPr>
          <w:color w:val="231F20"/>
          <w:spacing w:val="-1"/>
        </w:rPr>
        <w:t xml:space="preserve"> </w:t>
      </w:r>
      <w:r>
        <w:rPr>
          <w:color w:val="231F20"/>
        </w:rPr>
        <w:t>and</w:t>
      </w:r>
      <w:r>
        <w:rPr>
          <w:color w:val="231F20"/>
          <w:spacing w:val="-1"/>
        </w:rPr>
        <w:t xml:space="preserve"> </w:t>
      </w:r>
      <w:r>
        <w:rPr>
          <w:color w:val="231F20"/>
        </w:rPr>
        <w:t>distributors</w:t>
      </w:r>
      <w:r>
        <w:rPr>
          <w:color w:val="231F20"/>
          <w:spacing w:val="-1"/>
        </w:rPr>
        <w:t xml:space="preserve"> </w:t>
      </w:r>
      <w:r>
        <w:rPr>
          <w:color w:val="231F20"/>
        </w:rPr>
        <w:t>exchange</w:t>
      </w:r>
      <w:r>
        <w:rPr>
          <w:color w:val="231F20"/>
          <w:spacing w:val="-1"/>
        </w:rPr>
        <w:t xml:space="preserve"> </w:t>
      </w:r>
      <w:r>
        <w:rPr>
          <w:color w:val="231F20"/>
        </w:rPr>
        <w:t>serialized</w:t>
      </w:r>
      <w:r>
        <w:rPr>
          <w:color w:val="231F20"/>
          <w:spacing w:val="-1"/>
        </w:rPr>
        <w:t xml:space="preserve"> </w:t>
      </w:r>
      <w:r>
        <w:rPr>
          <w:color w:val="231F20"/>
        </w:rPr>
        <w:t>data</w:t>
      </w:r>
      <w:r>
        <w:rPr>
          <w:color w:val="231F20"/>
          <w:spacing w:val="-1"/>
        </w:rPr>
        <w:t xml:space="preserve"> </w:t>
      </w:r>
      <w:r>
        <w:rPr>
          <w:color w:val="231F20"/>
        </w:rPr>
        <w:t>and</w:t>
      </w:r>
      <w:r>
        <w:rPr>
          <w:color w:val="231F20"/>
          <w:spacing w:val="-1"/>
        </w:rPr>
        <w:t xml:space="preserve"> </w:t>
      </w:r>
      <w:r>
        <w:rPr>
          <w:color w:val="231F20"/>
        </w:rPr>
        <w:t>outline</w:t>
      </w:r>
      <w:r>
        <w:rPr>
          <w:color w:val="231F20"/>
          <w:spacing w:val="-1"/>
        </w:rPr>
        <w:t xml:space="preserve"> </w:t>
      </w:r>
      <w:r>
        <w:rPr>
          <w:color w:val="231F20"/>
        </w:rPr>
        <w:t>pathways for</w:t>
      </w:r>
      <w:r>
        <w:rPr>
          <w:color w:val="231F20"/>
          <w:spacing w:val="-5"/>
        </w:rPr>
        <w:t xml:space="preserve"> </w:t>
      </w:r>
      <w:r>
        <w:rPr>
          <w:color w:val="231F20"/>
        </w:rPr>
        <w:t>their</w:t>
      </w:r>
      <w:r>
        <w:rPr>
          <w:color w:val="231F20"/>
          <w:spacing w:val="-2"/>
        </w:rPr>
        <w:t xml:space="preserve"> </w:t>
      </w:r>
      <w:r>
        <w:rPr>
          <w:color w:val="231F20"/>
        </w:rPr>
        <w:t>resolution.</w:t>
      </w:r>
      <w:r>
        <w:rPr>
          <w:color w:val="231F20"/>
          <w:spacing w:val="-2"/>
        </w:rPr>
        <w:t xml:space="preserve"> </w:t>
      </w:r>
      <w:r>
        <w:rPr>
          <w:color w:val="231F20"/>
        </w:rPr>
        <w:t>The</w:t>
      </w:r>
      <w:r>
        <w:rPr>
          <w:color w:val="231F20"/>
          <w:spacing w:val="-2"/>
        </w:rPr>
        <w:t xml:space="preserve"> </w:t>
      </w:r>
      <w:r>
        <w:rPr>
          <w:color w:val="231F20"/>
        </w:rPr>
        <w:t>recommendations</w:t>
      </w:r>
      <w:r>
        <w:rPr>
          <w:color w:val="231F20"/>
          <w:spacing w:val="-2"/>
        </w:rPr>
        <w:t xml:space="preserve"> </w:t>
      </w:r>
      <w:r>
        <w:rPr>
          <w:color w:val="231F20"/>
        </w:rPr>
        <w:t>likely</w:t>
      </w:r>
      <w:r>
        <w:rPr>
          <w:color w:val="231F20"/>
          <w:spacing w:val="-2"/>
        </w:rPr>
        <w:t xml:space="preserve"> </w:t>
      </w:r>
      <w:r>
        <w:rPr>
          <w:color w:val="231F20"/>
        </w:rPr>
        <w:t>will</w:t>
      </w:r>
      <w:r>
        <w:rPr>
          <w:color w:val="231F20"/>
          <w:spacing w:val="-3"/>
        </w:rPr>
        <w:t xml:space="preserve"> </w:t>
      </w:r>
      <w:r>
        <w:rPr>
          <w:color w:val="231F20"/>
        </w:rPr>
        <w:t>evolve</w:t>
      </w:r>
      <w:r>
        <w:rPr>
          <w:color w:val="231F20"/>
          <w:spacing w:val="-2"/>
        </w:rPr>
        <w:t xml:space="preserve"> </w:t>
      </w:r>
      <w:r>
        <w:rPr>
          <w:color w:val="231F20"/>
        </w:rPr>
        <w:t>as</w:t>
      </w:r>
      <w:r>
        <w:rPr>
          <w:color w:val="231F20"/>
          <w:spacing w:val="-2"/>
        </w:rPr>
        <w:t xml:space="preserve"> </w:t>
      </w:r>
      <w:r>
        <w:rPr>
          <w:color w:val="231F20"/>
        </w:rPr>
        <w:t>systems</w:t>
      </w:r>
      <w:r>
        <w:rPr>
          <w:color w:val="231F20"/>
          <w:spacing w:val="-2"/>
        </w:rPr>
        <w:t xml:space="preserve"> </w:t>
      </w:r>
      <w:r>
        <w:rPr>
          <w:color w:val="231F20"/>
        </w:rPr>
        <w:t>and</w:t>
      </w:r>
      <w:r>
        <w:rPr>
          <w:color w:val="231F20"/>
          <w:spacing w:val="-2"/>
        </w:rPr>
        <w:t xml:space="preserve"> </w:t>
      </w:r>
      <w:r>
        <w:rPr>
          <w:color w:val="231F20"/>
        </w:rPr>
        <w:t>DSCSA</w:t>
      </w:r>
      <w:r>
        <w:rPr>
          <w:color w:val="231F20"/>
          <w:spacing w:val="-2"/>
        </w:rPr>
        <w:t xml:space="preserve"> </w:t>
      </w:r>
      <w:r>
        <w:rPr>
          <w:color w:val="231F20"/>
        </w:rPr>
        <w:t>experience</w:t>
      </w:r>
      <w:r>
        <w:rPr>
          <w:color w:val="231F20"/>
          <w:spacing w:val="-2"/>
        </w:rPr>
        <w:t xml:space="preserve"> matures</w:t>
      </w:r>
      <w:r w:rsidR="001D06C5">
        <w:rPr>
          <w:color w:val="231F20"/>
          <w:spacing w:val="-2"/>
        </w:rPr>
        <w:t xml:space="preserve"> </w:t>
      </w:r>
      <w:r>
        <w:rPr>
          <w:color w:val="231F20"/>
        </w:rPr>
        <w:t>— and as additional FDA requirements and guidance are issued. This document seeks to define the various exceptions and associated resolution steps, employing standard and defined processes so that trading partners and regulators understand the types of exceptions that can occur and common ways to resolve them.</w:t>
      </w:r>
      <w:r w:rsidR="007B7097">
        <w:rPr>
          <w:color w:val="231F20"/>
        </w:rPr>
        <w:t xml:space="preserve">  </w:t>
      </w:r>
    </w:p>
    <w:p w14:paraId="4C695B13" w14:textId="7548B296" w:rsidR="00DD45C2" w:rsidRDefault="00543AB4">
      <w:pPr>
        <w:pStyle w:val="BodyText"/>
        <w:spacing w:before="268" w:line="247" w:lineRule="auto"/>
        <w:ind w:left="300" w:right="704"/>
      </w:pPr>
      <w:bookmarkStart w:id="16" w:name="_Hlk128556368"/>
      <w:del w:id="17" w:author="Stearns, Tim" w:date="2023-06-28T15:00:00Z">
        <w:r w:rsidDel="004F0608">
          <w:rPr>
            <w:color w:val="231F20"/>
          </w:rPr>
          <w:delText>Manufacturers</w:delText>
        </w:r>
      </w:del>
      <w:del w:id="18" w:author="Stearns, Tim" w:date="2023-06-28T14:59:00Z">
        <w:r w:rsidDel="004F0608">
          <w:rPr>
            <w:color w:val="231F20"/>
          </w:rPr>
          <w:delText xml:space="preserve"> and</w:delText>
        </w:r>
      </w:del>
      <w:del w:id="19" w:author="Stearns, Tim" w:date="2023-06-28T15:00:00Z">
        <w:r w:rsidDel="004F0608">
          <w:rPr>
            <w:color w:val="231F20"/>
          </w:rPr>
          <w:delText xml:space="preserve"> distributors have</w:delText>
        </w:r>
      </w:del>
      <w:ins w:id="20" w:author="Stearns, Tim" w:date="2023-06-28T15:00:00Z">
        <w:r w:rsidR="004F0608">
          <w:rPr>
            <w:color w:val="231F20"/>
          </w:rPr>
          <w:t>This Work Group has</w:t>
        </w:r>
      </w:ins>
      <w:r>
        <w:rPr>
          <w:color w:val="231F20"/>
        </w:rPr>
        <w:t xml:space="preserve"> approached exceptions resolution with the following principles in mind:</w:t>
      </w:r>
    </w:p>
    <w:p w14:paraId="00D7D514" w14:textId="77777777" w:rsidR="00DD45C2" w:rsidRDefault="00543AB4">
      <w:pPr>
        <w:pStyle w:val="ListParagraph"/>
        <w:numPr>
          <w:ilvl w:val="0"/>
          <w:numId w:val="27"/>
        </w:numPr>
        <w:tabs>
          <w:tab w:val="left" w:pos="659"/>
          <w:tab w:val="left" w:pos="660"/>
        </w:tabs>
        <w:spacing w:before="269" w:line="247" w:lineRule="auto"/>
        <w:ind w:right="854"/>
      </w:pPr>
      <w:r>
        <w:rPr>
          <w:color w:val="231F20"/>
        </w:rPr>
        <w:t>Keep good product moving forward in the supply chain to avoid disruptions, reduce the risk of increased “non-saleable” product and minimize impact to patient availability.</w:t>
      </w:r>
    </w:p>
    <w:p w14:paraId="73160654" w14:textId="77777777" w:rsidR="00DD45C2" w:rsidRDefault="00543AB4">
      <w:pPr>
        <w:pStyle w:val="ListParagraph"/>
        <w:numPr>
          <w:ilvl w:val="0"/>
          <w:numId w:val="27"/>
        </w:numPr>
        <w:tabs>
          <w:tab w:val="left" w:pos="659"/>
          <w:tab w:val="left" w:pos="660"/>
        </w:tabs>
        <w:spacing w:before="180" w:line="247" w:lineRule="auto"/>
        <w:ind w:right="1007"/>
      </w:pPr>
      <w:r>
        <w:rPr>
          <w:color w:val="231F20"/>
        </w:rPr>
        <w:t>Seek</w:t>
      </w:r>
      <w:r>
        <w:rPr>
          <w:color w:val="231F20"/>
          <w:spacing w:val="-1"/>
        </w:rPr>
        <w:t xml:space="preserve"> </w:t>
      </w:r>
      <w:r>
        <w:rPr>
          <w:color w:val="231F20"/>
        </w:rPr>
        <w:t>electronic,</w:t>
      </w:r>
      <w:r>
        <w:rPr>
          <w:color w:val="231F20"/>
          <w:spacing w:val="-1"/>
        </w:rPr>
        <w:t xml:space="preserve"> </w:t>
      </w:r>
      <w:r>
        <w:rPr>
          <w:color w:val="231F20"/>
        </w:rPr>
        <w:t>automated</w:t>
      </w:r>
      <w:r>
        <w:rPr>
          <w:color w:val="231F20"/>
          <w:spacing w:val="-1"/>
        </w:rPr>
        <w:t xml:space="preserve"> </w:t>
      </w:r>
      <w:r>
        <w:rPr>
          <w:color w:val="231F20"/>
        </w:rPr>
        <w:t>solutions</w:t>
      </w:r>
      <w:r>
        <w:rPr>
          <w:color w:val="231F20"/>
          <w:spacing w:val="-1"/>
        </w:rPr>
        <w:t xml:space="preserve"> </w:t>
      </w:r>
      <w:r>
        <w:rPr>
          <w:color w:val="231F20"/>
        </w:rPr>
        <w:t>where</w:t>
      </w:r>
      <w:r>
        <w:rPr>
          <w:color w:val="231F20"/>
          <w:spacing w:val="-1"/>
        </w:rPr>
        <w:t xml:space="preserve"> </w:t>
      </w:r>
      <w:r>
        <w:rPr>
          <w:color w:val="231F20"/>
        </w:rPr>
        <w:t>possible</w:t>
      </w:r>
      <w:r>
        <w:rPr>
          <w:color w:val="231F20"/>
          <w:spacing w:val="-1"/>
        </w:rPr>
        <w:t xml:space="preserve"> </w:t>
      </w:r>
      <w:r>
        <w:rPr>
          <w:color w:val="231F20"/>
        </w:rPr>
        <w:t>to</w:t>
      </w:r>
      <w:r>
        <w:rPr>
          <w:color w:val="231F20"/>
          <w:spacing w:val="-1"/>
        </w:rPr>
        <w:t xml:space="preserve"> </w:t>
      </w:r>
      <w:r>
        <w:rPr>
          <w:color w:val="231F20"/>
        </w:rPr>
        <w:t>resolve</w:t>
      </w:r>
      <w:r>
        <w:rPr>
          <w:color w:val="231F20"/>
          <w:spacing w:val="-1"/>
        </w:rPr>
        <w:t xml:space="preserve"> </w:t>
      </w:r>
      <w:r>
        <w:rPr>
          <w:color w:val="231F20"/>
        </w:rPr>
        <w:t>issues</w:t>
      </w:r>
      <w:r>
        <w:rPr>
          <w:color w:val="231F20"/>
          <w:spacing w:val="-1"/>
        </w:rPr>
        <w:t xml:space="preserve"> </w:t>
      </w:r>
      <w:r>
        <w:rPr>
          <w:color w:val="231F20"/>
        </w:rPr>
        <w:t>in</w:t>
      </w:r>
      <w:r>
        <w:rPr>
          <w:color w:val="231F20"/>
          <w:spacing w:val="-1"/>
        </w:rPr>
        <w:t xml:space="preserve"> </w:t>
      </w:r>
      <w:r>
        <w:rPr>
          <w:color w:val="231F20"/>
        </w:rPr>
        <w:t>a</w:t>
      </w:r>
      <w:r>
        <w:rPr>
          <w:color w:val="231F20"/>
          <w:spacing w:val="-1"/>
        </w:rPr>
        <w:t xml:space="preserve"> </w:t>
      </w:r>
      <w:r>
        <w:rPr>
          <w:color w:val="231F20"/>
        </w:rPr>
        <w:t>timely</w:t>
      </w:r>
      <w:r>
        <w:rPr>
          <w:color w:val="231F20"/>
          <w:spacing w:val="-1"/>
        </w:rPr>
        <w:t xml:space="preserve"> </w:t>
      </w:r>
      <w:r>
        <w:rPr>
          <w:color w:val="231F20"/>
        </w:rPr>
        <w:t>manner</w:t>
      </w:r>
      <w:r>
        <w:rPr>
          <w:color w:val="231F20"/>
          <w:spacing w:val="-1"/>
        </w:rPr>
        <w:t xml:space="preserve"> </w:t>
      </w:r>
      <w:r>
        <w:rPr>
          <w:color w:val="231F20"/>
        </w:rPr>
        <w:t>that minimizes supply chain latency.</w:t>
      </w:r>
    </w:p>
    <w:p w14:paraId="2EFDA8D9" w14:textId="39C2C044" w:rsidR="00DD45C2" w:rsidRDefault="00543AB4">
      <w:pPr>
        <w:pStyle w:val="ListParagraph"/>
        <w:numPr>
          <w:ilvl w:val="0"/>
          <w:numId w:val="27"/>
        </w:numPr>
        <w:tabs>
          <w:tab w:val="left" w:pos="659"/>
          <w:tab w:val="left" w:pos="660"/>
        </w:tabs>
        <w:spacing w:before="180" w:line="247" w:lineRule="auto"/>
        <w:ind w:right="964"/>
      </w:pPr>
      <w:r>
        <w:rPr>
          <w:color w:val="231F20"/>
        </w:rPr>
        <w:t>Maintain document</w:t>
      </w:r>
      <w:ins w:id="21" w:author="Stearns, Tim" w:date="2023-06-28T15:01:00Z">
        <w:r w:rsidR="004F0608">
          <w:rPr>
            <w:color w:val="231F20"/>
          </w:rPr>
          <w:t>ation regarding</w:t>
        </w:r>
      </w:ins>
      <w:r>
        <w:rPr>
          <w:color w:val="231F20"/>
        </w:rPr>
        <w:t xml:space="preserve"> </w:t>
      </w:r>
      <w:del w:id="22" w:author="Stearns, Tim" w:date="2023-06-28T15:02:00Z">
        <w:r w:rsidDel="004F0608">
          <w:rPr>
            <w:color w:val="231F20"/>
          </w:rPr>
          <w:delText>deviations</w:delText>
        </w:r>
      </w:del>
      <w:ins w:id="23" w:author="Stearns, Tim" w:date="2023-06-28T15:02:00Z">
        <w:r w:rsidR="004F0608">
          <w:rPr>
            <w:color w:val="231F20"/>
          </w:rPr>
          <w:t>exceptions</w:t>
        </w:r>
      </w:ins>
      <w:r>
        <w:rPr>
          <w:color w:val="231F20"/>
        </w:rPr>
        <w:t xml:space="preserve">, data requirements and business practices consistent with FDA laws, </w:t>
      </w:r>
      <w:r w:rsidR="00D17113">
        <w:rPr>
          <w:color w:val="231F20"/>
        </w:rPr>
        <w:t>regulations</w:t>
      </w:r>
      <w:del w:id="24" w:author="Stearns, Tim" w:date="2023-06-28T15:01:00Z">
        <w:r w:rsidR="00D17113" w:rsidDel="004F0608">
          <w:rPr>
            <w:color w:val="231F20"/>
          </w:rPr>
          <w:delText>,</w:delText>
        </w:r>
      </w:del>
      <w:r>
        <w:rPr>
          <w:color w:val="231F20"/>
        </w:rPr>
        <w:t xml:space="preserve"> and guidance documents.</w:t>
      </w:r>
    </w:p>
    <w:p w14:paraId="360385F9" w14:textId="0B6CB402" w:rsidR="00DD45C2" w:rsidRPr="0099549A" w:rsidRDefault="00543AB4" w:rsidP="006C2A92">
      <w:pPr>
        <w:pStyle w:val="ListParagraph"/>
        <w:numPr>
          <w:ilvl w:val="0"/>
          <w:numId w:val="27"/>
        </w:numPr>
        <w:tabs>
          <w:tab w:val="left" w:pos="659"/>
          <w:tab w:val="left" w:pos="660"/>
        </w:tabs>
        <w:spacing w:before="179" w:line="247" w:lineRule="auto"/>
        <w:ind w:right="550"/>
      </w:pPr>
      <w:r w:rsidRPr="0099549A">
        <w:rPr>
          <w:color w:val="231F20"/>
        </w:rPr>
        <w:t>Recognize that there are situations in which a manufacturer may determine that a product should</w:t>
      </w:r>
      <w:r w:rsidRPr="0099549A">
        <w:rPr>
          <w:color w:val="231F20"/>
          <w:spacing w:val="-2"/>
        </w:rPr>
        <w:t xml:space="preserve"> </w:t>
      </w:r>
      <w:r w:rsidRPr="0099549A">
        <w:rPr>
          <w:color w:val="231F20"/>
        </w:rPr>
        <w:t>remain</w:t>
      </w:r>
      <w:r w:rsidRPr="0099549A">
        <w:rPr>
          <w:color w:val="231F20"/>
          <w:spacing w:val="-2"/>
        </w:rPr>
        <w:t xml:space="preserve"> </w:t>
      </w:r>
      <w:r w:rsidRPr="0099549A">
        <w:rPr>
          <w:color w:val="231F20"/>
        </w:rPr>
        <w:t>on</w:t>
      </w:r>
      <w:r w:rsidRPr="0099549A">
        <w:rPr>
          <w:color w:val="231F20"/>
          <w:spacing w:val="-2"/>
        </w:rPr>
        <w:t xml:space="preserve"> </w:t>
      </w:r>
      <w:r w:rsidRPr="0099549A">
        <w:rPr>
          <w:color w:val="231F20"/>
        </w:rPr>
        <w:t>the</w:t>
      </w:r>
      <w:r w:rsidRPr="0099549A">
        <w:rPr>
          <w:color w:val="231F20"/>
          <w:spacing w:val="-2"/>
        </w:rPr>
        <w:t xml:space="preserve"> </w:t>
      </w:r>
      <w:r w:rsidRPr="0099549A">
        <w:rPr>
          <w:color w:val="231F20"/>
        </w:rPr>
        <w:t>market</w:t>
      </w:r>
      <w:r w:rsidR="00AE65E1" w:rsidRPr="0099549A">
        <w:rPr>
          <w:color w:val="231F20"/>
        </w:rPr>
        <w:t xml:space="preserve">.  </w:t>
      </w:r>
      <w:r w:rsidRPr="0099549A">
        <w:rPr>
          <w:color w:val="231F20"/>
        </w:rPr>
        <w:t>For example, in instances of a product shortage, or when a product has expired but FDA has extended the product’s expiration date. In such cases, it is important for the manufacturer to</w:t>
      </w:r>
      <w:r w:rsidR="006C2A92" w:rsidRPr="0099549A">
        <w:rPr>
          <w:color w:val="231F20"/>
        </w:rPr>
        <w:t xml:space="preserve"> </w:t>
      </w:r>
      <w:r w:rsidRPr="0099549A">
        <w:rPr>
          <w:color w:val="231F20"/>
        </w:rPr>
        <w:t xml:space="preserve">communicate this information to downstream </w:t>
      </w:r>
      <w:r w:rsidR="0099549A" w:rsidRPr="0099549A">
        <w:rPr>
          <w:color w:val="231F20"/>
        </w:rPr>
        <w:t>trading partners,</w:t>
      </w:r>
      <w:r w:rsidRPr="0099549A">
        <w:rPr>
          <w:color w:val="231F20"/>
        </w:rPr>
        <w:t xml:space="preserve"> so it is clear they are not receiving suspect product. The wholesale distributor will document and rely on the manufacturer’s instruction in these situations.</w:t>
      </w:r>
    </w:p>
    <w:p w14:paraId="403764D1" w14:textId="1F32F453" w:rsidR="00DD45C2" w:rsidRPr="002971E4" w:rsidRDefault="00543AB4">
      <w:pPr>
        <w:pStyle w:val="ListParagraph"/>
        <w:numPr>
          <w:ilvl w:val="0"/>
          <w:numId w:val="27"/>
        </w:numPr>
        <w:tabs>
          <w:tab w:val="left" w:pos="660"/>
        </w:tabs>
        <w:spacing w:before="178" w:line="247" w:lineRule="auto"/>
        <w:ind w:right="661"/>
        <w:jc w:val="both"/>
      </w:pPr>
      <w:r>
        <w:rPr>
          <w:color w:val="231F20"/>
        </w:rPr>
        <w:t>Use or develop standards and processes where possible to ensure that supply chain partners are approaching and resolving issues in a consistent way that creates continuity and efficiency for all direct trading partners.</w:t>
      </w:r>
      <w:r w:rsidR="007B7097">
        <w:rPr>
          <w:color w:val="231F20"/>
        </w:rPr>
        <w:t xml:space="preserve">  </w:t>
      </w:r>
      <w:r w:rsidR="007B7097" w:rsidRPr="004F3B38">
        <w:rPr>
          <w:color w:val="231F20"/>
        </w:rPr>
        <w:t xml:space="preserve">This may include but not be limited to </w:t>
      </w:r>
      <w:r w:rsidR="00AE65E1">
        <w:rPr>
          <w:color w:val="231F20"/>
        </w:rPr>
        <w:t>determining the root c</w:t>
      </w:r>
      <w:r w:rsidR="007B7097" w:rsidRPr="004F3B38">
        <w:rPr>
          <w:color w:val="231F20"/>
        </w:rPr>
        <w:t>ause and putting in place mitigation steps to avoid future incidents.</w:t>
      </w:r>
    </w:p>
    <w:p w14:paraId="00D3DF3C" w14:textId="0C5F9315" w:rsidR="002971E4" w:rsidRPr="00A471E1" w:rsidRDefault="002971E4">
      <w:pPr>
        <w:pStyle w:val="ListParagraph"/>
        <w:numPr>
          <w:ilvl w:val="0"/>
          <w:numId w:val="27"/>
        </w:numPr>
        <w:tabs>
          <w:tab w:val="left" w:pos="660"/>
        </w:tabs>
        <w:spacing w:before="178" w:line="247" w:lineRule="auto"/>
        <w:ind w:right="661"/>
        <w:jc w:val="both"/>
      </w:pPr>
      <w:r>
        <w:rPr>
          <w:color w:val="231F20"/>
        </w:rPr>
        <w:t xml:space="preserve">Follow GS1 barcode standards and HDA implementation barcode </w:t>
      </w:r>
      <w:r w:rsidR="0099549A">
        <w:rPr>
          <w:color w:val="231F20"/>
        </w:rPr>
        <w:t>guidelines.</w:t>
      </w:r>
    </w:p>
    <w:p w14:paraId="52F9DF8E" w14:textId="04EA2EAF" w:rsidR="00A471E1" w:rsidRPr="00511CDA" w:rsidRDefault="00A471E1" w:rsidP="007603FC">
      <w:pPr>
        <w:pStyle w:val="BodyText"/>
        <w:numPr>
          <w:ilvl w:val="0"/>
          <w:numId w:val="27"/>
        </w:numPr>
        <w:spacing w:before="80" w:line="291" w:lineRule="exact"/>
      </w:pPr>
      <w:r w:rsidRPr="00A471E1">
        <w:rPr>
          <w:color w:val="231F20"/>
        </w:rPr>
        <w:t>If the product is determined to be suspect</w:t>
      </w:r>
      <w:ins w:id="25" w:author="Stearns, Tim" w:date="2023-06-28T15:09:00Z">
        <w:r w:rsidR="00E21949">
          <w:rPr>
            <w:color w:val="231F20"/>
          </w:rPr>
          <w:t xml:space="preserve"> or </w:t>
        </w:r>
        <w:proofErr w:type="gramStart"/>
        <w:r w:rsidR="00E21949">
          <w:rPr>
            <w:color w:val="231F20"/>
          </w:rPr>
          <w:t xml:space="preserve">illegitimate </w:t>
        </w:r>
      </w:ins>
      <w:r w:rsidRPr="00A471E1">
        <w:rPr>
          <w:color w:val="231F20"/>
        </w:rPr>
        <w:t xml:space="preserve"> after</w:t>
      </w:r>
      <w:proofErr w:type="gramEnd"/>
      <w:r w:rsidRPr="00A471E1">
        <w:rPr>
          <w:color w:val="231F20"/>
        </w:rPr>
        <w:t xml:space="preserve"> communicating with the manufacturer, then the wholesale distributor will follow the relevant SOPs it has in</w:t>
      </w:r>
      <w:r w:rsidRPr="00A471E1">
        <w:rPr>
          <w:color w:val="231F20"/>
          <w:spacing w:val="-2"/>
        </w:rPr>
        <w:t xml:space="preserve"> place.</w:t>
      </w:r>
    </w:p>
    <w:p w14:paraId="05354BA8" w14:textId="77777777" w:rsidR="00511CDA" w:rsidRDefault="00511CDA" w:rsidP="00511CDA">
      <w:pPr>
        <w:pStyle w:val="BodyText"/>
        <w:spacing w:before="80" w:line="291" w:lineRule="exact"/>
        <w:ind w:left="660"/>
        <w:rPr>
          <w:color w:val="231F20"/>
          <w:spacing w:val="-2"/>
          <w:u w:val="single"/>
        </w:rPr>
      </w:pPr>
    </w:p>
    <w:p w14:paraId="221ADCBB" w14:textId="1C65B74A" w:rsidR="00511CDA" w:rsidRPr="00511CDA" w:rsidRDefault="00511CDA" w:rsidP="00511CDA">
      <w:pPr>
        <w:pStyle w:val="BodyText"/>
        <w:spacing w:before="80" w:line="291" w:lineRule="exact"/>
        <w:ind w:left="660"/>
        <w:rPr>
          <w:u w:val="single"/>
        </w:rPr>
      </w:pPr>
      <w:r w:rsidRPr="00511CDA">
        <w:rPr>
          <w:color w:val="231F20"/>
          <w:spacing w:val="-2"/>
          <w:u w:val="single"/>
        </w:rPr>
        <w:t xml:space="preserve">General Data Remediation Practices </w:t>
      </w:r>
    </w:p>
    <w:p w14:paraId="05A7C86F" w14:textId="213FB5EA" w:rsidR="00935963" w:rsidRPr="0099549A" w:rsidRDefault="00935963" w:rsidP="00511CDA">
      <w:pPr>
        <w:pStyle w:val="BodyText"/>
        <w:spacing w:before="269" w:line="247" w:lineRule="auto"/>
        <w:ind w:left="660" w:right="550"/>
        <w:rPr>
          <w:color w:val="231F20"/>
          <w:u w:val="single"/>
        </w:rPr>
      </w:pPr>
      <w:r w:rsidRPr="0099549A">
        <w:rPr>
          <w:color w:val="231F20"/>
          <w:u w:val="single"/>
        </w:rPr>
        <w:t>Product, No data</w:t>
      </w:r>
      <w:r w:rsidR="00201C79">
        <w:rPr>
          <w:color w:val="231F20"/>
          <w:u w:val="single"/>
        </w:rPr>
        <w:t xml:space="preserve"> remediation</w:t>
      </w:r>
    </w:p>
    <w:p w14:paraId="3A9E41CA" w14:textId="3ADDBBD8" w:rsidR="00511CDA" w:rsidRDefault="00511CDA" w:rsidP="00511CDA">
      <w:pPr>
        <w:pStyle w:val="BodyText"/>
        <w:spacing w:before="269" w:line="247" w:lineRule="auto"/>
        <w:ind w:left="660" w:right="550"/>
        <w:rPr>
          <w:color w:val="231F20"/>
        </w:rPr>
      </w:pPr>
      <w:r>
        <w:rPr>
          <w:noProof/>
        </w:rPr>
        <mc:AlternateContent>
          <mc:Choice Requires="wps">
            <w:drawing>
              <wp:anchor distT="0" distB="0" distL="0" distR="0" simplePos="0" relativeHeight="487608832" behindDoc="1" locked="0" layoutInCell="1" allowOverlap="1" wp14:anchorId="38589D7B" wp14:editId="6568CEA3">
                <wp:simplePos x="0" y="0"/>
                <wp:positionH relativeFrom="page">
                  <wp:posOffset>685800</wp:posOffset>
                </wp:positionH>
                <wp:positionV relativeFrom="paragraph">
                  <wp:posOffset>1160145</wp:posOffset>
                </wp:positionV>
                <wp:extent cx="6400800" cy="1270"/>
                <wp:effectExtent l="0" t="0" r="0" b="0"/>
                <wp:wrapTopAndBottom/>
                <wp:docPr id="1934681290"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1080 1080"/>
                            <a:gd name="T1" fmla="*/ T0 w 10080"/>
                            <a:gd name="T2" fmla="+- 0 11160 1080"/>
                            <a:gd name="T3" fmla="*/ T2 w 10080"/>
                          </a:gdLst>
                          <a:ahLst/>
                          <a:cxnLst>
                            <a:cxn ang="0">
                              <a:pos x="T1" y="0"/>
                            </a:cxn>
                            <a:cxn ang="0">
                              <a:pos x="T3" y="0"/>
                            </a:cxn>
                          </a:cxnLst>
                          <a:rect l="0" t="0" r="r" b="b"/>
                          <a:pathLst>
                            <a:path w="10080">
                              <a:moveTo>
                                <a:pt x="0" y="0"/>
                              </a:moveTo>
                              <a:lnTo>
                                <a:pt x="10080" y="0"/>
                              </a:lnTo>
                            </a:path>
                          </a:pathLst>
                        </a:custGeom>
                        <a:noFill/>
                        <a:ln w="6350">
                          <a:solidFill>
                            <a:srgbClr val="F19D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5EAE75" id="Freeform: Shape 1" o:spid="_x0000_s1026" style="position:absolute;margin-left:54pt;margin-top:91.35pt;width:7in;height:.1pt;z-index:-1570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" path="m,l10080,e" filled="f" strokecolor="#f19d21" strokeweight=".5pt">
                <v:path arrowok="t" o:connecttype="custom" o:connectlocs="0,0;6400800,0" o:connectangles="0,0"/>
                <w10:wrap type="topAndBottom" anchorx="page"/>
              </v:shape>
            </w:pict>
          </mc:Fallback>
        </mc:AlternateContent>
      </w:r>
      <w:r>
        <w:rPr>
          <w:color w:val="231F20"/>
        </w:rPr>
        <w:t>The</w:t>
      </w:r>
      <w:r>
        <w:rPr>
          <w:color w:val="231F20"/>
          <w:spacing w:val="-1"/>
        </w:rPr>
        <w:t xml:space="preserve"> </w:t>
      </w:r>
      <w:r>
        <w:rPr>
          <w:color w:val="231F20"/>
        </w:rPr>
        <w:t>manufacturer</w:t>
      </w:r>
      <w:r>
        <w:rPr>
          <w:color w:val="231F20"/>
          <w:spacing w:val="-1"/>
        </w:rPr>
        <w:t xml:space="preserve"> </w:t>
      </w:r>
      <w:r>
        <w:rPr>
          <w:color w:val="231F20"/>
        </w:rPr>
        <w:t>will</w:t>
      </w:r>
      <w:r>
        <w:rPr>
          <w:color w:val="231F20"/>
          <w:spacing w:val="-1"/>
        </w:rPr>
        <w:t xml:space="preserve"> </w:t>
      </w:r>
      <w:r>
        <w:rPr>
          <w:color w:val="231F20"/>
        </w:rPr>
        <w:t>send</w:t>
      </w:r>
      <w:r>
        <w:rPr>
          <w:color w:val="231F20"/>
          <w:spacing w:val="-1"/>
        </w:rPr>
        <w:t xml:space="preserve"> </w:t>
      </w:r>
      <w:r>
        <w:rPr>
          <w:color w:val="231F20"/>
        </w:rPr>
        <w:t>the</w:t>
      </w:r>
      <w:r>
        <w:rPr>
          <w:color w:val="231F20"/>
          <w:spacing w:val="-1"/>
        </w:rPr>
        <w:t xml:space="preserve"> </w:t>
      </w:r>
      <w:ins w:id="26" w:author="Stearns, Tim" w:date="2023-06-28T15:10:00Z">
        <w:r w:rsidR="00E21949">
          <w:rPr>
            <w:color w:val="231F20"/>
            <w:spacing w:val="-1"/>
          </w:rPr>
          <w:t>incremental</w:t>
        </w:r>
      </w:ins>
      <w:del w:id="27" w:author="Stearns, Tim" w:date="2023-06-28T15:10:00Z">
        <w:r w:rsidDel="00E21949">
          <w:rPr>
            <w:color w:val="231F20"/>
          </w:rPr>
          <w:delText>recreated</w:delText>
        </w:r>
      </w:del>
      <w:r>
        <w:rPr>
          <w:color w:val="231F20"/>
          <w:spacing w:val="-1"/>
        </w:rPr>
        <w:t xml:space="preserve"> </w:t>
      </w:r>
      <w:r>
        <w:rPr>
          <w:color w:val="231F20"/>
        </w:rPr>
        <w:t>TI</w:t>
      </w:r>
      <w:ins w:id="28" w:author="Stearns, Tim" w:date="2023-06-28T15:14:00Z">
        <w:r w:rsidR="00E21949">
          <w:rPr>
            <w:color w:val="231F20"/>
          </w:rPr>
          <w:t xml:space="preserve"> &amp; TS</w:t>
        </w:r>
      </w:ins>
      <w:r>
        <w:rPr>
          <w:color w:val="231F20"/>
          <w:spacing w:val="-1"/>
        </w:rPr>
        <w:t xml:space="preserve"> </w:t>
      </w:r>
      <w:del w:id="29" w:author="Stearns, Tim" w:date="2023-06-28T15:12:00Z">
        <w:r w:rsidDel="00E21949">
          <w:rPr>
            <w:color w:val="231F20"/>
          </w:rPr>
          <w:delText>(commission,</w:delText>
        </w:r>
        <w:r w:rsidDel="00E21949">
          <w:rPr>
            <w:color w:val="231F20"/>
            <w:spacing w:val="-1"/>
          </w:rPr>
          <w:delText xml:space="preserve"> </w:delText>
        </w:r>
        <w:r w:rsidDel="00E21949">
          <w:rPr>
            <w:color w:val="231F20"/>
          </w:rPr>
          <w:delText>aggregation</w:delText>
        </w:r>
        <w:r w:rsidDel="00E21949">
          <w:rPr>
            <w:color w:val="231F20"/>
            <w:spacing w:val="-1"/>
          </w:rPr>
          <w:delText xml:space="preserve"> </w:delText>
        </w:r>
        <w:r w:rsidDel="00E21949">
          <w:rPr>
            <w:color w:val="231F20"/>
          </w:rPr>
          <w:delText>and</w:delText>
        </w:r>
        <w:r w:rsidDel="00E21949">
          <w:rPr>
            <w:color w:val="231F20"/>
            <w:spacing w:val="-1"/>
          </w:rPr>
          <w:delText xml:space="preserve"> </w:delText>
        </w:r>
        <w:r w:rsidDel="00E21949">
          <w:rPr>
            <w:color w:val="231F20"/>
          </w:rPr>
          <w:delText>ship</w:delText>
        </w:r>
        <w:r w:rsidDel="00E21949">
          <w:rPr>
            <w:color w:val="231F20"/>
            <w:spacing w:val="-1"/>
          </w:rPr>
          <w:delText xml:space="preserve"> </w:delText>
        </w:r>
        <w:r w:rsidDel="00E21949">
          <w:rPr>
            <w:color w:val="231F20"/>
          </w:rPr>
          <w:delText>events</w:delText>
        </w:r>
        <w:r w:rsidDel="00E21949">
          <w:rPr>
            <w:color w:val="231F20"/>
            <w:spacing w:val="-1"/>
          </w:rPr>
          <w:delText xml:space="preserve"> </w:delText>
        </w:r>
        <w:r w:rsidDel="00E21949">
          <w:rPr>
            <w:color w:val="231F20"/>
          </w:rPr>
          <w:delText>for</w:delText>
        </w:r>
        <w:r w:rsidDel="00E21949">
          <w:rPr>
            <w:color w:val="231F20"/>
            <w:spacing w:val="-1"/>
          </w:rPr>
          <w:delText xml:space="preserve"> </w:delText>
        </w:r>
        <w:r w:rsidDel="00E21949">
          <w:rPr>
            <w:color w:val="231F20"/>
          </w:rPr>
          <w:delText>missing serial numbers)</w:delText>
        </w:r>
      </w:del>
      <w:r>
        <w:rPr>
          <w:color w:val="231F20"/>
        </w:rPr>
        <w:t xml:space="preserve"> via EPCIS to the wholesale distributor to accurately reflect what was sold and shipped to the wholesale distributor using the date the exception </w:t>
      </w:r>
      <w:ins w:id="30" w:author="Stearns, Tim" w:date="2023-06-28T15:14:00Z">
        <w:r w:rsidR="00E21949">
          <w:rPr>
            <w:color w:val="231F20"/>
          </w:rPr>
          <w:t xml:space="preserve">correction </w:t>
        </w:r>
      </w:ins>
      <w:r>
        <w:rPr>
          <w:color w:val="231F20"/>
        </w:rPr>
        <w:t xml:space="preserve">was </w:t>
      </w:r>
      <w:ins w:id="31" w:author="Stearns, Tim" w:date="2023-06-28T15:14:00Z">
        <w:r w:rsidR="00E21949">
          <w:rPr>
            <w:color w:val="231F20"/>
          </w:rPr>
          <w:t>made</w:t>
        </w:r>
      </w:ins>
      <w:del w:id="32" w:author="Stearns, Tim" w:date="2023-06-28T15:14:00Z">
        <w:r w:rsidDel="00E21949">
          <w:rPr>
            <w:color w:val="231F20"/>
          </w:rPr>
          <w:delText>discovered</w:delText>
        </w:r>
      </w:del>
      <w:r>
        <w:rPr>
          <w:color w:val="231F20"/>
        </w:rPr>
        <w:t>.</w:t>
      </w:r>
      <w:r>
        <w:rPr>
          <w:color w:val="231F20"/>
          <w:position w:val="7"/>
          <w:sz w:val="13"/>
        </w:rPr>
        <w:t>5</w:t>
      </w:r>
      <w:r>
        <w:rPr>
          <w:color w:val="231F20"/>
          <w:spacing w:val="35"/>
          <w:position w:val="7"/>
          <w:sz w:val="13"/>
        </w:rPr>
        <w:t xml:space="preserve"> </w:t>
      </w:r>
      <w:r>
        <w:rPr>
          <w:color w:val="231F20"/>
        </w:rPr>
        <w:t>Note that ONLY the missing product identifiers can be contained in the new EPCIS message, or the file will be rejected. If full shipment data are resent, the file will fail.</w:t>
      </w:r>
      <w:r w:rsidR="0099549A">
        <w:rPr>
          <w:color w:val="231F20"/>
        </w:rPr>
        <w:t xml:space="preserve"> </w:t>
      </w:r>
      <w:ins w:id="33" w:author="Stearns, Tim" w:date="2023-06-28T15:15:00Z">
        <w:r w:rsidR="000A11E2">
          <w:rPr>
            <w:color w:val="231F20"/>
          </w:rPr>
          <w:t xml:space="preserve"> Follow the corresponding Gs1 guidelines for exception handling.</w:t>
        </w:r>
      </w:ins>
      <w:r w:rsidR="0099549A">
        <w:rPr>
          <w:color w:val="231F20"/>
        </w:rPr>
        <w:t xml:space="preserve"> </w:t>
      </w:r>
    </w:p>
    <w:p w14:paraId="52F032AF" w14:textId="77777777" w:rsidR="00935963" w:rsidRDefault="00935963" w:rsidP="00511CDA">
      <w:pPr>
        <w:pStyle w:val="BodyText"/>
        <w:spacing w:before="269" w:line="247" w:lineRule="auto"/>
        <w:ind w:left="660" w:right="550"/>
      </w:pPr>
    </w:p>
    <w:p w14:paraId="644EAE82" w14:textId="77777777" w:rsidR="00511CDA" w:rsidRDefault="00511CDA" w:rsidP="00511CDA">
      <w:pPr>
        <w:pStyle w:val="ListParagraph"/>
        <w:numPr>
          <w:ilvl w:val="0"/>
          <w:numId w:val="26"/>
        </w:numPr>
        <w:tabs>
          <w:tab w:val="left" w:pos="514"/>
        </w:tabs>
        <w:spacing w:line="150" w:lineRule="exact"/>
        <w:ind w:left="513" w:hanging="214"/>
        <w:rPr>
          <w:sz w:val="12"/>
        </w:rPr>
      </w:pPr>
      <w:r>
        <w:rPr>
          <w:color w:val="231F20"/>
          <w:sz w:val="12"/>
        </w:rPr>
        <w:t>The</w:t>
      </w:r>
      <w:r>
        <w:rPr>
          <w:color w:val="231F20"/>
          <w:spacing w:val="6"/>
          <w:sz w:val="12"/>
        </w:rPr>
        <w:t xml:space="preserve"> </w:t>
      </w:r>
      <w:r>
        <w:rPr>
          <w:color w:val="231F20"/>
          <w:sz w:val="12"/>
        </w:rPr>
        <w:t>definition</w:t>
      </w:r>
      <w:r>
        <w:rPr>
          <w:color w:val="231F20"/>
          <w:spacing w:val="7"/>
          <w:sz w:val="12"/>
        </w:rPr>
        <w:t xml:space="preserve"> </w:t>
      </w:r>
      <w:r>
        <w:rPr>
          <w:color w:val="231F20"/>
          <w:sz w:val="12"/>
        </w:rPr>
        <w:t>of</w:t>
      </w:r>
      <w:r>
        <w:rPr>
          <w:color w:val="231F20"/>
          <w:spacing w:val="6"/>
          <w:sz w:val="12"/>
        </w:rPr>
        <w:t xml:space="preserve"> </w:t>
      </w:r>
      <w:r>
        <w:rPr>
          <w:color w:val="231F20"/>
          <w:sz w:val="12"/>
        </w:rPr>
        <w:t>TI</w:t>
      </w:r>
      <w:r>
        <w:rPr>
          <w:color w:val="231F20"/>
          <w:spacing w:val="7"/>
          <w:sz w:val="12"/>
        </w:rPr>
        <w:t xml:space="preserve"> </w:t>
      </w:r>
      <w:r>
        <w:rPr>
          <w:color w:val="231F20"/>
          <w:sz w:val="12"/>
        </w:rPr>
        <w:t>in</w:t>
      </w:r>
      <w:r>
        <w:rPr>
          <w:color w:val="231F20"/>
          <w:spacing w:val="6"/>
          <w:sz w:val="12"/>
        </w:rPr>
        <w:t xml:space="preserve"> </w:t>
      </w:r>
      <w:r>
        <w:rPr>
          <w:color w:val="231F20"/>
          <w:sz w:val="12"/>
        </w:rPr>
        <w:t>§</w:t>
      </w:r>
      <w:r>
        <w:rPr>
          <w:color w:val="231F20"/>
          <w:spacing w:val="7"/>
          <w:sz w:val="12"/>
        </w:rPr>
        <w:t xml:space="preserve"> </w:t>
      </w:r>
      <w:r>
        <w:rPr>
          <w:color w:val="231F20"/>
          <w:sz w:val="12"/>
        </w:rPr>
        <w:t>581(26)(G)</w:t>
      </w:r>
      <w:r>
        <w:rPr>
          <w:color w:val="231F20"/>
          <w:spacing w:val="6"/>
          <w:sz w:val="12"/>
        </w:rPr>
        <w:t xml:space="preserve"> </w:t>
      </w:r>
      <w:r>
        <w:rPr>
          <w:color w:val="231F20"/>
          <w:sz w:val="12"/>
        </w:rPr>
        <w:t>and</w:t>
      </w:r>
      <w:r>
        <w:rPr>
          <w:color w:val="231F20"/>
          <w:spacing w:val="7"/>
          <w:sz w:val="12"/>
        </w:rPr>
        <w:t xml:space="preserve"> </w:t>
      </w:r>
      <w:r>
        <w:rPr>
          <w:color w:val="231F20"/>
          <w:sz w:val="12"/>
        </w:rPr>
        <w:t>(H)</w:t>
      </w:r>
      <w:r>
        <w:rPr>
          <w:color w:val="231F20"/>
          <w:spacing w:val="6"/>
          <w:sz w:val="12"/>
        </w:rPr>
        <w:t xml:space="preserve"> </w:t>
      </w:r>
      <w:r>
        <w:rPr>
          <w:color w:val="231F20"/>
          <w:sz w:val="12"/>
        </w:rPr>
        <w:t>provide</w:t>
      </w:r>
      <w:r>
        <w:rPr>
          <w:color w:val="231F20"/>
          <w:spacing w:val="7"/>
          <w:sz w:val="12"/>
        </w:rPr>
        <w:t xml:space="preserve"> </w:t>
      </w:r>
      <w:r>
        <w:rPr>
          <w:color w:val="231F20"/>
          <w:sz w:val="12"/>
        </w:rPr>
        <w:t>that</w:t>
      </w:r>
      <w:r>
        <w:rPr>
          <w:color w:val="231F20"/>
          <w:spacing w:val="7"/>
          <w:sz w:val="12"/>
        </w:rPr>
        <w:t xml:space="preserve"> </w:t>
      </w:r>
      <w:r>
        <w:rPr>
          <w:color w:val="231F20"/>
          <w:sz w:val="12"/>
        </w:rPr>
        <w:t>TI</w:t>
      </w:r>
      <w:r>
        <w:rPr>
          <w:color w:val="231F20"/>
          <w:spacing w:val="6"/>
          <w:sz w:val="12"/>
        </w:rPr>
        <w:t xml:space="preserve"> </w:t>
      </w:r>
      <w:r>
        <w:rPr>
          <w:color w:val="231F20"/>
          <w:sz w:val="12"/>
        </w:rPr>
        <w:t>need</w:t>
      </w:r>
      <w:r>
        <w:rPr>
          <w:color w:val="231F20"/>
          <w:spacing w:val="7"/>
          <w:sz w:val="12"/>
        </w:rPr>
        <w:t xml:space="preserve"> </w:t>
      </w:r>
      <w:r>
        <w:rPr>
          <w:color w:val="231F20"/>
          <w:sz w:val="12"/>
        </w:rPr>
        <w:t>only</w:t>
      </w:r>
      <w:r>
        <w:rPr>
          <w:color w:val="231F20"/>
          <w:spacing w:val="6"/>
          <w:sz w:val="12"/>
        </w:rPr>
        <w:t xml:space="preserve"> </w:t>
      </w:r>
      <w:r>
        <w:rPr>
          <w:color w:val="231F20"/>
          <w:sz w:val="12"/>
        </w:rPr>
        <w:t>include</w:t>
      </w:r>
      <w:r>
        <w:rPr>
          <w:color w:val="231F20"/>
          <w:spacing w:val="7"/>
          <w:sz w:val="12"/>
        </w:rPr>
        <w:t xml:space="preserve"> </w:t>
      </w:r>
      <w:r>
        <w:rPr>
          <w:color w:val="231F20"/>
          <w:sz w:val="12"/>
        </w:rPr>
        <w:t>date</w:t>
      </w:r>
      <w:r>
        <w:rPr>
          <w:color w:val="231F20"/>
          <w:spacing w:val="6"/>
          <w:sz w:val="12"/>
        </w:rPr>
        <w:t xml:space="preserve"> </w:t>
      </w:r>
      <w:r>
        <w:rPr>
          <w:color w:val="231F20"/>
          <w:sz w:val="12"/>
        </w:rPr>
        <w:t>of</w:t>
      </w:r>
      <w:r>
        <w:rPr>
          <w:color w:val="231F20"/>
          <w:spacing w:val="7"/>
          <w:sz w:val="12"/>
        </w:rPr>
        <w:t xml:space="preserve"> </w:t>
      </w:r>
      <w:r>
        <w:rPr>
          <w:color w:val="231F20"/>
          <w:sz w:val="12"/>
        </w:rPr>
        <w:t>shipment</w:t>
      </w:r>
      <w:r>
        <w:rPr>
          <w:color w:val="231F20"/>
          <w:spacing w:val="6"/>
          <w:sz w:val="12"/>
        </w:rPr>
        <w:t xml:space="preserve"> </w:t>
      </w:r>
      <w:r>
        <w:rPr>
          <w:color w:val="231F20"/>
          <w:sz w:val="12"/>
        </w:rPr>
        <w:t>when</w:t>
      </w:r>
      <w:r>
        <w:rPr>
          <w:color w:val="231F20"/>
          <w:spacing w:val="7"/>
          <w:sz w:val="12"/>
        </w:rPr>
        <w:t xml:space="preserve"> </w:t>
      </w:r>
      <w:r>
        <w:rPr>
          <w:color w:val="231F20"/>
          <w:sz w:val="12"/>
        </w:rPr>
        <w:t>it</w:t>
      </w:r>
      <w:r>
        <w:rPr>
          <w:color w:val="231F20"/>
          <w:spacing w:val="7"/>
          <w:sz w:val="12"/>
        </w:rPr>
        <w:t xml:space="preserve"> </w:t>
      </w:r>
      <w:r>
        <w:rPr>
          <w:color w:val="231F20"/>
          <w:sz w:val="12"/>
        </w:rPr>
        <w:t>is</w:t>
      </w:r>
      <w:r>
        <w:rPr>
          <w:color w:val="231F20"/>
          <w:spacing w:val="6"/>
          <w:sz w:val="12"/>
        </w:rPr>
        <w:t xml:space="preserve"> </w:t>
      </w:r>
      <w:r>
        <w:rPr>
          <w:color w:val="231F20"/>
          <w:sz w:val="12"/>
        </w:rPr>
        <w:t>24</w:t>
      </w:r>
      <w:r>
        <w:rPr>
          <w:color w:val="231F20"/>
          <w:spacing w:val="7"/>
          <w:sz w:val="12"/>
        </w:rPr>
        <w:t xml:space="preserve"> </w:t>
      </w:r>
      <w:r>
        <w:rPr>
          <w:color w:val="231F20"/>
          <w:sz w:val="12"/>
        </w:rPr>
        <w:t>hours</w:t>
      </w:r>
      <w:r>
        <w:rPr>
          <w:color w:val="231F20"/>
          <w:spacing w:val="6"/>
          <w:sz w:val="12"/>
        </w:rPr>
        <w:t xml:space="preserve"> </w:t>
      </w:r>
      <w:r>
        <w:rPr>
          <w:color w:val="231F20"/>
          <w:sz w:val="12"/>
        </w:rPr>
        <w:t>later</w:t>
      </w:r>
      <w:r>
        <w:rPr>
          <w:color w:val="231F20"/>
          <w:spacing w:val="7"/>
          <w:sz w:val="12"/>
        </w:rPr>
        <w:t xml:space="preserve"> </w:t>
      </w:r>
      <w:r>
        <w:rPr>
          <w:color w:val="231F20"/>
          <w:sz w:val="12"/>
        </w:rPr>
        <w:t>than</w:t>
      </w:r>
      <w:r>
        <w:rPr>
          <w:color w:val="231F20"/>
          <w:spacing w:val="6"/>
          <w:sz w:val="12"/>
        </w:rPr>
        <w:t xml:space="preserve"> </w:t>
      </w:r>
      <w:r>
        <w:rPr>
          <w:color w:val="231F20"/>
          <w:sz w:val="12"/>
        </w:rPr>
        <w:t>the</w:t>
      </w:r>
      <w:r>
        <w:rPr>
          <w:color w:val="231F20"/>
          <w:spacing w:val="7"/>
          <w:sz w:val="12"/>
        </w:rPr>
        <w:t xml:space="preserve"> </w:t>
      </w:r>
      <w:r>
        <w:rPr>
          <w:color w:val="231F20"/>
          <w:sz w:val="12"/>
        </w:rPr>
        <w:t>date</w:t>
      </w:r>
      <w:r>
        <w:rPr>
          <w:color w:val="231F20"/>
          <w:spacing w:val="6"/>
          <w:sz w:val="12"/>
        </w:rPr>
        <w:t xml:space="preserve"> </w:t>
      </w:r>
      <w:r>
        <w:rPr>
          <w:color w:val="231F20"/>
          <w:sz w:val="12"/>
        </w:rPr>
        <w:t>of</w:t>
      </w:r>
      <w:r>
        <w:rPr>
          <w:color w:val="231F20"/>
          <w:spacing w:val="7"/>
          <w:sz w:val="12"/>
        </w:rPr>
        <w:t xml:space="preserve"> </w:t>
      </w:r>
      <w:r>
        <w:rPr>
          <w:color w:val="231F20"/>
          <w:sz w:val="12"/>
        </w:rPr>
        <w:t>the</w:t>
      </w:r>
      <w:r>
        <w:rPr>
          <w:color w:val="231F20"/>
          <w:spacing w:val="7"/>
          <w:sz w:val="12"/>
        </w:rPr>
        <w:t xml:space="preserve"> </w:t>
      </w:r>
      <w:r>
        <w:rPr>
          <w:color w:val="231F20"/>
          <w:spacing w:val="-2"/>
          <w:sz w:val="12"/>
        </w:rPr>
        <w:t>transaction.</w:t>
      </w:r>
    </w:p>
    <w:p w14:paraId="3989A00C" w14:textId="77777777" w:rsidR="00511CDA" w:rsidRDefault="00511CDA" w:rsidP="00511CDA">
      <w:pPr>
        <w:spacing w:line="150" w:lineRule="exact"/>
        <w:rPr>
          <w:sz w:val="12"/>
        </w:rPr>
        <w:sectPr w:rsidR="00511CDA">
          <w:pgSz w:w="12240" w:h="15840"/>
          <w:pgMar w:top="1000" w:right="620" w:bottom="560" w:left="780" w:header="0" w:footer="372" w:gutter="0"/>
          <w:cols w:space="720"/>
        </w:sectPr>
      </w:pPr>
    </w:p>
    <w:p w14:paraId="589E160E" w14:textId="0309CCBF" w:rsidR="005A5CD3" w:rsidRPr="005A5CD3" w:rsidRDefault="00511CDA" w:rsidP="0099549A">
      <w:pPr>
        <w:pStyle w:val="BodyText"/>
        <w:spacing w:before="76" w:line="247" w:lineRule="auto"/>
        <w:ind w:left="660" w:right="428"/>
      </w:pPr>
      <w:r>
        <w:rPr>
          <w:color w:val="231F20"/>
        </w:rPr>
        <w:t>Additionally,</w:t>
      </w:r>
      <w:r>
        <w:rPr>
          <w:color w:val="231F20"/>
          <w:spacing w:val="-3"/>
        </w:rPr>
        <w:t xml:space="preserve"> </w:t>
      </w:r>
      <w:r>
        <w:rPr>
          <w:color w:val="231F20"/>
        </w:rPr>
        <w:t>if</w:t>
      </w:r>
      <w:r>
        <w:rPr>
          <w:color w:val="231F20"/>
          <w:spacing w:val="-3"/>
        </w:rPr>
        <w:t xml:space="preserve"> </w:t>
      </w:r>
      <w:r>
        <w:rPr>
          <w:color w:val="231F20"/>
        </w:rPr>
        <w:t>it</w:t>
      </w:r>
      <w:r>
        <w:rPr>
          <w:color w:val="231F20"/>
          <w:spacing w:val="-3"/>
        </w:rPr>
        <w:t xml:space="preserve"> </w:t>
      </w:r>
      <w:r>
        <w:rPr>
          <w:color w:val="231F20"/>
        </w:rPr>
        <w:t>takes</w:t>
      </w:r>
      <w:r>
        <w:rPr>
          <w:color w:val="231F20"/>
          <w:spacing w:val="-3"/>
        </w:rPr>
        <w:t xml:space="preserve"> </w:t>
      </w:r>
      <w:del w:id="34" w:author="Stearns, Tim" w:date="2023-06-28T15:22:00Z">
        <w:r w:rsidDel="000A11E2">
          <w:rPr>
            <w:color w:val="231F20"/>
          </w:rPr>
          <w:delText>several</w:delText>
        </w:r>
        <w:r w:rsidDel="000A11E2">
          <w:rPr>
            <w:color w:val="231F20"/>
            <w:spacing w:val="-3"/>
          </w:rPr>
          <w:delText xml:space="preserve"> </w:delText>
        </w:r>
        <w:r w:rsidDel="000A11E2">
          <w:rPr>
            <w:color w:val="231F20"/>
          </w:rPr>
          <w:delText>days</w:delText>
        </w:r>
      </w:del>
      <w:ins w:id="35" w:author="Stearns, Tim" w:date="2023-06-28T15:22:00Z">
        <w:r w:rsidR="000A11E2">
          <w:rPr>
            <w:color w:val="231F20"/>
          </w:rPr>
          <w:t>longer than an agreed to t</w:t>
        </w:r>
      </w:ins>
      <w:ins w:id="36" w:author="Stearns, Tim" w:date="2023-06-28T15:23:00Z">
        <w:r w:rsidR="000A11E2">
          <w:rPr>
            <w:color w:val="231F20"/>
          </w:rPr>
          <w:t>ime frame</w:t>
        </w:r>
      </w:ins>
      <w:r>
        <w:rPr>
          <w:color w:val="231F20"/>
          <w:spacing w:val="-3"/>
        </w:rPr>
        <w:t xml:space="preserve"> </w:t>
      </w:r>
      <w:r>
        <w:rPr>
          <w:color w:val="231F20"/>
        </w:rPr>
        <w:t>to</w:t>
      </w:r>
      <w:r>
        <w:rPr>
          <w:color w:val="231F20"/>
          <w:spacing w:val="-3"/>
        </w:rPr>
        <w:t xml:space="preserve"> </w:t>
      </w:r>
      <w:r>
        <w:rPr>
          <w:color w:val="231F20"/>
        </w:rPr>
        <w:t>reconcile</w:t>
      </w:r>
      <w:r>
        <w:rPr>
          <w:color w:val="231F20"/>
          <w:spacing w:val="-3"/>
        </w:rPr>
        <w:t xml:space="preserve"> </w:t>
      </w:r>
      <w:r>
        <w:rPr>
          <w:color w:val="231F20"/>
        </w:rPr>
        <w:t>and</w:t>
      </w:r>
      <w:r>
        <w:rPr>
          <w:color w:val="231F20"/>
          <w:spacing w:val="-3"/>
        </w:rPr>
        <w:t xml:space="preserve"> </w:t>
      </w:r>
      <w:r>
        <w:rPr>
          <w:color w:val="231F20"/>
        </w:rPr>
        <w:t>send</w:t>
      </w:r>
      <w:r>
        <w:rPr>
          <w:color w:val="231F20"/>
          <w:spacing w:val="-3"/>
        </w:rPr>
        <w:t xml:space="preserve"> </w:t>
      </w:r>
      <w:r>
        <w:rPr>
          <w:color w:val="231F20"/>
        </w:rPr>
        <w:t>the</w:t>
      </w:r>
      <w:r>
        <w:rPr>
          <w:color w:val="231F20"/>
          <w:spacing w:val="-3"/>
        </w:rPr>
        <w:t xml:space="preserve"> </w:t>
      </w:r>
      <w:r>
        <w:rPr>
          <w:color w:val="231F20"/>
        </w:rPr>
        <w:t>TI</w:t>
      </w:r>
      <w:ins w:id="37" w:author="Stearns, Tim" w:date="2023-06-28T15:16:00Z">
        <w:r w:rsidR="000A11E2">
          <w:rPr>
            <w:color w:val="231F20"/>
          </w:rPr>
          <w:t xml:space="preserve"> &amp; TS</w:t>
        </w:r>
      </w:ins>
      <w:r>
        <w:rPr>
          <w:color w:val="231F20"/>
        </w:rPr>
        <w:t>,</w:t>
      </w:r>
      <w:r>
        <w:rPr>
          <w:color w:val="231F20"/>
          <w:spacing w:val="-3"/>
        </w:rPr>
        <w:t xml:space="preserve"> </w:t>
      </w:r>
      <w:r>
        <w:rPr>
          <w:color w:val="231F20"/>
        </w:rPr>
        <w:t>the</w:t>
      </w:r>
      <w:r>
        <w:rPr>
          <w:color w:val="231F20"/>
          <w:spacing w:val="-3"/>
        </w:rPr>
        <w:t xml:space="preserve"> </w:t>
      </w:r>
      <w:r>
        <w:rPr>
          <w:color w:val="231F20"/>
        </w:rPr>
        <w:t>wholesale</w:t>
      </w:r>
      <w:r>
        <w:rPr>
          <w:color w:val="231F20"/>
          <w:spacing w:val="-3"/>
        </w:rPr>
        <w:t xml:space="preserve"> </w:t>
      </w:r>
      <w:r>
        <w:rPr>
          <w:color w:val="231F20"/>
        </w:rPr>
        <w:t>distributor</w:t>
      </w:r>
      <w:r>
        <w:rPr>
          <w:color w:val="231F20"/>
          <w:spacing w:val="-3"/>
        </w:rPr>
        <w:t xml:space="preserve"> </w:t>
      </w:r>
      <w:r>
        <w:rPr>
          <w:color w:val="231F20"/>
        </w:rPr>
        <w:t>will</w:t>
      </w:r>
      <w:r>
        <w:rPr>
          <w:color w:val="231F20"/>
          <w:spacing w:val="-3"/>
        </w:rPr>
        <w:t xml:space="preserve"> </w:t>
      </w:r>
      <w:r>
        <w:rPr>
          <w:color w:val="231F20"/>
        </w:rPr>
        <w:t xml:space="preserve">likely remove the product from quarantine and </w:t>
      </w:r>
      <w:ins w:id="38" w:author="Stearns, Tim" w:date="2023-06-28T15:19:00Z">
        <w:r w:rsidR="000A11E2">
          <w:rPr>
            <w:color w:val="231F20"/>
          </w:rPr>
          <w:t xml:space="preserve">work with the manufacturer to </w:t>
        </w:r>
      </w:ins>
      <w:ins w:id="39" w:author="Stearns, Tim" w:date="2023-06-28T15:18:00Z">
        <w:r w:rsidR="000A11E2">
          <w:rPr>
            <w:color w:val="231F20"/>
          </w:rPr>
          <w:t>further disposition it</w:t>
        </w:r>
      </w:ins>
      <w:del w:id="40" w:author="Stearns, Tim" w:date="2023-06-28T15:21:00Z">
        <w:r w:rsidDel="000A11E2">
          <w:rPr>
            <w:color w:val="231F20"/>
          </w:rPr>
          <w:delText>return it</w:delText>
        </w:r>
      </w:del>
      <w:r>
        <w:rPr>
          <w:color w:val="231F20"/>
        </w:rPr>
        <w:t>. Suitable time frames will be determined in business discussions between trading partners.</w:t>
      </w:r>
      <w:r w:rsidR="0099549A">
        <w:rPr>
          <w:color w:val="231F20"/>
        </w:rPr>
        <w:t xml:space="preserve">  </w:t>
      </w:r>
      <w:r>
        <w:rPr>
          <w:color w:val="231F20"/>
        </w:rPr>
        <w:t>Resolution</w:t>
      </w:r>
      <w:r>
        <w:rPr>
          <w:color w:val="231F20"/>
          <w:spacing w:val="-1"/>
        </w:rPr>
        <w:t xml:space="preserve"> </w:t>
      </w:r>
      <w:r>
        <w:rPr>
          <w:color w:val="231F20"/>
        </w:rPr>
        <w:t>of</w:t>
      </w:r>
      <w:r>
        <w:rPr>
          <w:color w:val="231F20"/>
          <w:spacing w:val="-1"/>
        </w:rPr>
        <w:t xml:space="preserve"> </w:t>
      </w:r>
      <w:r>
        <w:rPr>
          <w:color w:val="231F20"/>
        </w:rPr>
        <w:t>the</w:t>
      </w:r>
      <w:r>
        <w:rPr>
          <w:color w:val="231F20"/>
          <w:spacing w:val="-1"/>
        </w:rPr>
        <w:t xml:space="preserve"> </w:t>
      </w:r>
      <w:r>
        <w:rPr>
          <w:color w:val="231F20"/>
        </w:rPr>
        <w:t>discrepancy</w:t>
      </w:r>
      <w:r>
        <w:rPr>
          <w:color w:val="231F20"/>
          <w:spacing w:val="-1"/>
        </w:rPr>
        <w:t xml:space="preserve"> </w:t>
      </w:r>
      <w:r>
        <w:rPr>
          <w:color w:val="231F20"/>
        </w:rPr>
        <w:t>will</w:t>
      </w:r>
      <w:r>
        <w:rPr>
          <w:color w:val="231F20"/>
          <w:spacing w:val="-1"/>
        </w:rPr>
        <w:t xml:space="preserve"> </w:t>
      </w:r>
      <w:r>
        <w:rPr>
          <w:color w:val="231F20"/>
        </w:rPr>
        <w:t>likely</w:t>
      </w:r>
      <w:r>
        <w:rPr>
          <w:color w:val="231F20"/>
          <w:spacing w:val="-1"/>
        </w:rPr>
        <w:t xml:space="preserve"> </w:t>
      </w:r>
      <w:r>
        <w:rPr>
          <w:color w:val="231F20"/>
        </w:rPr>
        <w:t>be</w:t>
      </w:r>
      <w:r>
        <w:rPr>
          <w:color w:val="231F20"/>
          <w:spacing w:val="-1"/>
        </w:rPr>
        <w:t xml:space="preserve"> </w:t>
      </w:r>
      <w:r>
        <w:rPr>
          <w:color w:val="231F20"/>
        </w:rPr>
        <w:t>a</w:t>
      </w:r>
      <w:r>
        <w:rPr>
          <w:color w:val="231F20"/>
          <w:spacing w:val="-1"/>
        </w:rPr>
        <w:t xml:space="preserve"> </w:t>
      </w:r>
      <w:r>
        <w:rPr>
          <w:color w:val="231F20"/>
        </w:rPr>
        <w:t>manual</w:t>
      </w:r>
      <w:r>
        <w:rPr>
          <w:color w:val="231F20"/>
          <w:spacing w:val="-1"/>
        </w:rPr>
        <w:t xml:space="preserve"> </w:t>
      </w:r>
      <w:r>
        <w:rPr>
          <w:color w:val="231F20"/>
        </w:rPr>
        <w:t>review</w:t>
      </w:r>
      <w:r>
        <w:rPr>
          <w:color w:val="231F20"/>
          <w:spacing w:val="-1"/>
        </w:rPr>
        <w:t xml:space="preserve"> </w:t>
      </w:r>
      <w:r>
        <w:rPr>
          <w:color w:val="231F20"/>
        </w:rPr>
        <w:t>process</w:t>
      </w:r>
      <w:r>
        <w:rPr>
          <w:color w:val="231F20"/>
          <w:spacing w:val="-1"/>
        </w:rPr>
        <w:t xml:space="preserve"> </w:t>
      </w:r>
      <w:r>
        <w:rPr>
          <w:color w:val="231F20"/>
        </w:rPr>
        <w:t>before</w:t>
      </w:r>
      <w:r>
        <w:rPr>
          <w:color w:val="231F20"/>
          <w:spacing w:val="-1"/>
        </w:rPr>
        <w:t xml:space="preserve"> </w:t>
      </w:r>
      <w:r>
        <w:rPr>
          <w:color w:val="231F20"/>
        </w:rPr>
        <w:t>corrected</w:t>
      </w:r>
      <w:r>
        <w:rPr>
          <w:color w:val="231F20"/>
          <w:spacing w:val="-1"/>
        </w:rPr>
        <w:t xml:space="preserve"> </w:t>
      </w:r>
      <w:r>
        <w:rPr>
          <w:color w:val="231F20"/>
        </w:rPr>
        <w:t>TI</w:t>
      </w:r>
      <w:r>
        <w:rPr>
          <w:color w:val="231F20"/>
          <w:spacing w:val="-1"/>
        </w:rPr>
        <w:t xml:space="preserve"> </w:t>
      </w:r>
      <w:r>
        <w:rPr>
          <w:color w:val="231F20"/>
        </w:rPr>
        <w:t>is</w:t>
      </w:r>
      <w:r>
        <w:rPr>
          <w:color w:val="231F20"/>
          <w:spacing w:val="-1"/>
        </w:rPr>
        <w:t xml:space="preserve"> </w:t>
      </w:r>
      <w:r>
        <w:rPr>
          <w:color w:val="231F20"/>
        </w:rPr>
        <w:t>sent. The manufacturer will need to reference the original PO in the new EPCIS file with the missing serial numbers. In some instances, manufacturers may use a new delivery number or choose to connect old and new numbers in some way to indicate an update but use the original PO.</w:t>
      </w:r>
      <w:r w:rsidR="0099549A">
        <w:rPr>
          <w:color w:val="231F20"/>
        </w:rPr>
        <w:t xml:space="preserve">  </w:t>
      </w:r>
      <w:r>
        <w:rPr>
          <w:color w:val="231F20"/>
        </w:rPr>
        <w:t xml:space="preserve">As part of its investigation, the manufacturer should confirm that the serialized data </w:t>
      </w:r>
      <w:del w:id="41" w:author="Stearns, Tim" w:date="2023-06-28T15:25:00Z">
        <w:r w:rsidDel="004C79D1">
          <w:rPr>
            <w:color w:val="231F20"/>
          </w:rPr>
          <w:delText>were</w:delText>
        </w:r>
      </w:del>
      <w:ins w:id="42" w:author="Stearns, Tim" w:date="2023-06-28T15:25:00Z">
        <w:r w:rsidR="004C79D1">
          <w:rPr>
            <w:color w:val="231F20"/>
          </w:rPr>
          <w:t>was</w:t>
        </w:r>
      </w:ins>
      <w:r>
        <w:rPr>
          <w:color w:val="231F20"/>
        </w:rPr>
        <w:t xml:space="preserve"> not already</w:t>
      </w:r>
      <w:r>
        <w:rPr>
          <w:color w:val="231F20"/>
          <w:spacing w:val="-3"/>
        </w:rPr>
        <w:t xml:space="preserve"> </w:t>
      </w:r>
      <w:r>
        <w:rPr>
          <w:color w:val="231F20"/>
        </w:rPr>
        <w:t>provided</w:t>
      </w:r>
      <w:r>
        <w:rPr>
          <w:color w:val="231F20"/>
          <w:spacing w:val="-3"/>
        </w:rPr>
        <w:t xml:space="preserve"> </w:t>
      </w:r>
      <w:r>
        <w:rPr>
          <w:color w:val="231F20"/>
        </w:rPr>
        <w:t>to</w:t>
      </w:r>
      <w:r>
        <w:rPr>
          <w:color w:val="231F20"/>
          <w:spacing w:val="-3"/>
        </w:rPr>
        <w:t xml:space="preserve"> </w:t>
      </w:r>
      <w:r>
        <w:rPr>
          <w:color w:val="231F20"/>
        </w:rPr>
        <w:t>another</w:t>
      </w:r>
      <w:r>
        <w:rPr>
          <w:color w:val="231F20"/>
          <w:spacing w:val="-3"/>
        </w:rPr>
        <w:t xml:space="preserve"> </w:t>
      </w:r>
      <w:r>
        <w:rPr>
          <w:color w:val="231F20"/>
        </w:rPr>
        <w:t>distributor.</w:t>
      </w:r>
      <w:r>
        <w:rPr>
          <w:color w:val="231F20"/>
          <w:spacing w:val="-3"/>
        </w:rPr>
        <w:t xml:space="preserve"> </w:t>
      </w:r>
      <w:r>
        <w:rPr>
          <w:color w:val="231F20"/>
        </w:rPr>
        <w:t>If</w:t>
      </w:r>
      <w:r>
        <w:rPr>
          <w:color w:val="231F20"/>
          <w:spacing w:val="-3"/>
        </w:rPr>
        <w:t xml:space="preserve"> </w:t>
      </w:r>
      <w:r>
        <w:rPr>
          <w:color w:val="231F20"/>
        </w:rPr>
        <w:t>so,</w:t>
      </w:r>
      <w:r>
        <w:rPr>
          <w:color w:val="231F20"/>
          <w:spacing w:val="-3"/>
        </w:rPr>
        <w:t xml:space="preserve"> </w:t>
      </w:r>
      <w:r>
        <w:rPr>
          <w:color w:val="231F20"/>
        </w:rPr>
        <w:t>the</w:t>
      </w:r>
      <w:r>
        <w:rPr>
          <w:color w:val="231F20"/>
          <w:spacing w:val="-3"/>
        </w:rPr>
        <w:t xml:space="preserve"> </w:t>
      </w:r>
      <w:r>
        <w:rPr>
          <w:color w:val="231F20"/>
        </w:rPr>
        <w:t>manufacturer</w:t>
      </w:r>
      <w:r>
        <w:rPr>
          <w:color w:val="231F20"/>
          <w:spacing w:val="-3"/>
        </w:rPr>
        <w:t xml:space="preserve"> </w:t>
      </w:r>
      <w:r>
        <w:rPr>
          <w:color w:val="231F20"/>
        </w:rPr>
        <w:t>will</w:t>
      </w:r>
      <w:r>
        <w:rPr>
          <w:color w:val="231F20"/>
          <w:spacing w:val="-3"/>
        </w:rPr>
        <w:t xml:space="preserve"> </w:t>
      </w:r>
      <w:r>
        <w:rPr>
          <w:color w:val="231F20"/>
        </w:rPr>
        <w:t>have</w:t>
      </w:r>
      <w:r>
        <w:rPr>
          <w:color w:val="231F20"/>
          <w:spacing w:val="-3"/>
        </w:rPr>
        <w:t xml:space="preserve"> </w:t>
      </w:r>
      <w:r>
        <w:rPr>
          <w:color w:val="231F20"/>
        </w:rPr>
        <w:t>to</w:t>
      </w:r>
      <w:r>
        <w:rPr>
          <w:color w:val="231F20"/>
          <w:spacing w:val="-3"/>
        </w:rPr>
        <w:t xml:space="preserve"> </w:t>
      </w:r>
      <w:r>
        <w:rPr>
          <w:color w:val="231F20"/>
        </w:rPr>
        <w:t>reconcile</w:t>
      </w:r>
      <w:r>
        <w:rPr>
          <w:color w:val="231F20"/>
          <w:spacing w:val="-3"/>
        </w:rPr>
        <w:t xml:space="preserve"> </w:t>
      </w:r>
      <w:r>
        <w:rPr>
          <w:color w:val="231F20"/>
        </w:rPr>
        <w:t>the</w:t>
      </w:r>
      <w:r>
        <w:rPr>
          <w:color w:val="231F20"/>
          <w:spacing w:val="-3"/>
        </w:rPr>
        <w:t xml:space="preserve"> </w:t>
      </w:r>
      <w:r>
        <w:rPr>
          <w:color w:val="231F20"/>
        </w:rPr>
        <w:t>data within its system before providing a new EPCIS file with that serialized data for the overage product to the distributor.</w:t>
      </w:r>
      <w:bookmarkStart w:id="43" w:name="_Hlk136014010"/>
    </w:p>
    <w:p w14:paraId="4EE6AE98" w14:textId="77777777" w:rsidR="0099549A" w:rsidRDefault="0099549A" w:rsidP="00511CDA">
      <w:pPr>
        <w:pStyle w:val="BodyText"/>
        <w:spacing w:before="80" w:line="291" w:lineRule="exact"/>
        <w:ind w:left="660"/>
        <w:rPr>
          <w:u w:val="single"/>
        </w:rPr>
      </w:pPr>
    </w:p>
    <w:p w14:paraId="17C48F5D" w14:textId="72F70A0D" w:rsidR="00207E22" w:rsidRPr="00FD69AC" w:rsidRDefault="00935963" w:rsidP="00511CDA">
      <w:pPr>
        <w:pStyle w:val="BodyText"/>
        <w:spacing w:before="80" w:line="291" w:lineRule="exact"/>
        <w:ind w:left="660"/>
        <w:rPr>
          <w:u w:val="single"/>
        </w:rPr>
      </w:pPr>
      <w:r w:rsidRPr="00FD69AC">
        <w:rPr>
          <w:u w:val="single"/>
        </w:rPr>
        <w:t>Data, No Product</w:t>
      </w:r>
      <w:r w:rsidR="005A5CD3">
        <w:rPr>
          <w:u w:val="single"/>
        </w:rPr>
        <w:t xml:space="preserve"> </w:t>
      </w:r>
      <w:del w:id="44" w:author="Stearns, Tim" w:date="2023-06-28T15:28:00Z">
        <w:r w:rsidR="005A5CD3" w:rsidDel="004C79D1">
          <w:rPr>
            <w:u w:val="single"/>
          </w:rPr>
          <w:delText>-</w:delText>
        </w:r>
      </w:del>
      <w:r w:rsidR="00FD69AC" w:rsidRPr="00FD69AC">
        <w:rPr>
          <w:u w:val="single"/>
        </w:rPr>
        <w:t xml:space="preserve"> Remediation</w:t>
      </w:r>
    </w:p>
    <w:p w14:paraId="2BCAA143" w14:textId="09864D64" w:rsidR="00935963" w:rsidDel="00594F83" w:rsidRDefault="00594F83" w:rsidP="00594F83">
      <w:pPr>
        <w:pStyle w:val="BodyText"/>
        <w:spacing w:before="80" w:line="291" w:lineRule="exact"/>
        <w:ind w:left="660"/>
        <w:rPr>
          <w:del w:id="45" w:author="Tim Stearns" w:date="2023-07-05T11:30:00Z"/>
          <w:color w:val="231F20"/>
        </w:rPr>
      </w:pPr>
      <w:ins w:id="46" w:author="Tim Stearns" w:date="2023-07-05T11:32:00Z">
        <w:r>
          <w:rPr>
            <w:color w:val="231F20"/>
          </w:rPr>
          <w:t xml:space="preserve">Data, no product exception scenarios </w:t>
        </w:r>
      </w:ins>
      <w:ins w:id="47" w:author="Tim Stearns" w:date="2023-07-05T11:37:00Z">
        <w:r w:rsidR="00765F3B">
          <w:rPr>
            <w:color w:val="231F20"/>
          </w:rPr>
          <w:t>pose</w:t>
        </w:r>
      </w:ins>
      <w:ins w:id="48" w:author="Tim Stearns" w:date="2023-07-05T11:32:00Z">
        <w:r>
          <w:rPr>
            <w:color w:val="231F20"/>
          </w:rPr>
          <w:t xml:space="preserve"> unique challenges </w:t>
        </w:r>
      </w:ins>
      <w:ins w:id="49" w:author="Tim Stearns" w:date="2023-07-05T11:33:00Z">
        <w:r>
          <w:rPr>
            <w:color w:val="231F20"/>
          </w:rPr>
          <w:t xml:space="preserve">to all trading partners.  In general, they are not easily detected by comparison.  </w:t>
        </w:r>
      </w:ins>
      <w:ins w:id="50" w:author="Tim Stearns" w:date="2023-07-05T11:34:00Z">
        <w:r>
          <w:rPr>
            <w:color w:val="231F20"/>
          </w:rPr>
          <w:t xml:space="preserve">However, once they are discovered, </w:t>
        </w:r>
      </w:ins>
      <w:ins w:id="51" w:author="Stearns, Tim" w:date="2023-06-28T17:46:00Z">
        <w:del w:id="52" w:author="Tim Stearns" w:date="2023-07-05T11:29:00Z">
          <w:r w:rsidR="00ED78B1" w:rsidDel="00594F83">
            <w:rPr>
              <w:color w:val="231F20"/>
            </w:rPr>
            <w:delText>T</w:delText>
          </w:r>
        </w:del>
      </w:ins>
      <w:ins w:id="53" w:author="Tim Stearns" w:date="2023-07-05T11:29:00Z">
        <w:r>
          <w:rPr>
            <w:color w:val="231F20"/>
          </w:rPr>
          <w:t>t</w:t>
        </w:r>
      </w:ins>
      <w:ins w:id="54" w:author="Stearns, Tim" w:date="2023-06-28T17:46:00Z">
        <w:r w:rsidR="00ED78B1">
          <w:rPr>
            <w:color w:val="231F20"/>
          </w:rPr>
          <w:t xml:space="preserve">rading </w:t>
        </w:r>
      </w:ins>
      <w:ins w:id="55" w:author="Stearns, Tim" w:date="2023-06-28T17:47:00Z">
        <w:r w:rsidR="00ED78B1">
          <w:rPr>
            <w:color w:val="231F20"/>
          </w:rPr>
          <w:t xml:space="preserve">partners </w:t>
        </w:r>
      </w:ins>
      <w:ins w:id="56" w:author="Stearns, Tim" w:date="2023-06-28T17:48:00Z">
        <w:r w:rsidR="00ED78B1">
          <w:rPr>
            <w:color w:val="231F20"/>
          </w:rPr>
          <w:t xml:space="preserve">should </w:t>
        </w:r>
      </w:ins>
      <w:ins w:id="57" w:author="Stearns, Tim" w:date="2023-06-28T17:54:00Z">
        <w:r w:rsidR="00ED78B1">
          <w:rPr>
            <w:color w:val="231F20"/>
          </w:rPr>
          <w:t>follow</w:t>
        </w:r>
      </w:ins>
      <w:ins w:id="58" w:author="Stearns, Tim" w:date="2023-06-28T17:48:00Z">
        <w:r w:rsidR="00ED78B1">
          <w:rPr>
            <w:color w:val="231F20"/>
          </w:rPr>
          <w:t xml:space="preserve"> the Gs1 Exception Handling addendums </w:t>
        </w:r>
      </w:ins>
      <w:ins w:id="59" w:author="Stearns, Tim" w:date="2023-06-28T17:54:00Z">
        <w:r w:rsidR="00ED78B1">
          <w:rPr>
            <w:color w:val="231F20"/>
          </w:rPr>
          <w:t xml:space="preserve">in taking steps </w:t>
        </w:r>
      </w:ins>
      <w:ins w:id="60" w:author="Tim Stearns" w:date="2023-07-05T11:26:00Z">
        <w:r>
          <w:rPr>
            <w:color w:val="231F20"/>
          </w:rPr>
          <w:t xml:space="preserve">regarding data remediation </w:t>
        </w:r>
      </w:ins>
      <w:ins w:id="61" w:author="Stearns, Tim" w:date="2023-06-28T17:54:00Z">
        <w:del w:id="62" w:author="Tim Stearns" w:date="2023-07-05T11:26:00Z">
          <w:r w:rsidR="00ED78B1" w:rsidDel="00594F83">
            <w:rPr>
              <w:color w:val="231F20"/>
            </w:rPr>
            <w:delText xml:space="preserve">to remediate </w:delText>
          </w:r>
        </w:del>
      </w:ins>
      <w:ins w:id="63" w:author="Tim Stearns" w:date="2023-07-05T11:25:00Z">
        <w:r>
          <w:rPr>
            <w:color w:val="231F20"/>
          </w:rPr>
          <w:t xml:space="preserve">exception scenarios. </w:t>
        </w:r>
      </w:ins>
      <w:ins w:id="64" w:author="Stearns, Tim" w:date="2023-06-28T17:54:00Z">
        <w:r w:rsidR="00ED78B1">
          <w:rPr>
            <w:color w:val="231F20"/>
          </w:rPr>
          <w:t xml:space="preserve"> </w:t>
        </w:r>
      </w:ins>
      <w:ins w:id="65" w:author="Tim Stearns" w:date="2023-07-05T11:28:00Z">
        <w:r>
          <w:rPr>
            <w:color w:val="231F20"/>
          </w:rPr>
          <w:t>Post d</w:t>
        </w:r>
      </w:ins>
      <w:ins w:id="66" w:author="Tim Stearns" w:date="2023-07-05T11:29:00Z">
        <w:r>
          <w:rPr>
            <w:color w:val="231F20"/>
          </w:rPr>
          <w:t xml:space="preserve">ata remediation, EPCIS </w:t>
        </w:r>
      </w:ins>
      <w:ins w:id="67" w:author="Tim Stearns" w:date="2023-07-05T11:28:00Z">
        <w:r>
          <w:rPr>
            <w:color w:val="231F20"/>
          </w:rPr>
          <w:t>records must accurately reflect what was physically transacted</w:t>
        </w:r>
      </w:ins>
      <w:ins w:id="68" w:author="Tim Stearns" w:date="2023-07-05T11:29:00Z">
        <w:r>
          <w:rPr>
            <w:color w:val="231F20"/>
          </w:rPr>
          <w:t xml:space="preserve"> such that subsequent trace requests can be</w:t>
        </w:r>
      </w:ins>
      <w:ins w:id="69" w:author="Tim Stearns" w:date="2023-07-05T11:35:00Z">
        <w:r>
          <w:rPr>
            <w:color w:val="231F20"/>
          </w:rPr>
          <w:t xml:space="preserve"> accurately responded to.</w:t>
        </w:r>
      </w:ins>
      <w:ins w:id="70" w:author="Tim Stearns" w:date="2023-07-05T11:28:00Z">
        <w:r>
          <w:rPr>
            <w:color w:val="231F20"/>
          </w:rPr>
          <w:t xml:space="preserve"> </w:t>
        </w:r>
      </w:ins>
      <w:del w:id="71" w:author="Tim Stearns" w:date="2023-07-05T11:30:00Z">
        <w:r w:rsidR="00935963" w:rsidDel="00594F83">
          <w:rPr>
            <w:color w:val="231F20"/>
          </w:rPr>
          <w:delText>Manufacturers are not expected to send error declarations (such as “void shipment” events) via EPCIS when excess or incorrect data are sent.  Rather, the partial</w:delText>
        </w:r>
      </w:del>
      <w:ins w:id="72" w:author="Stearns, Tim" w:date="2023-06-28T15:28:00Z">
        <w:del w:id="73" w:author="Tim Stearns" w:date="2023-07-05T11:30:00Z">
          <w:r w:rsidR="004C79D1" w:rsidDel="00594F83">
            <w:rPr>
              <w:color w:val="231F20"/>
            </w:rPr>
            <w:delText>/complete</w:delText>
          </w:r>
        </w:del>
      </w:ins>
      <w:del w:id="74" w:author="Tim Stearns" w:date="2023-07-05T11:30:00Z">
        <w:r w:rsidR="00935963" w:rsidDel="00594F83">
          <w:rPr>
            <w:color w:val="231F20"/>
          </w:rPr>
          <w:delText xml:space="preserve"> void shipment in the manufacturer’s systems would void the ship-events for those ECPS the wholesaler was shorted.  </w:delText>
        </w:r>
      </w:del>
    </w:p>
    <w:p w14:paraId="62269D4C" w14:textId="71596E31" w:rsidR="00935963" w:rsidDel="00594F83" w:rsidRDefault="00935963" w:rsidP="00594F83">
      <w:pPr>
        <w:pStyle w:val="BodyText"/>
        <w:spacing w:before="80" w:line="291" w:lineRule="exact"/>
        <w:ind w:left="660"/>
        <w:rPr>
          <w:del w:id="75" w:author="Tim Stearns" w:date="2023-07-05T11:30:00Z"/>
        </w:rPr>
      </w:pPr>
      <w:del w:id="76" w:author="Tim Stearns" w:date="2023-07-05T11:30:00Z">
        <w:r w:rsidDel="00594F83">
          <w:rPr>
            <w:color w:val="231F20"/>
          </w:rPr>
          <w:delText xml:space="preserve">Likewise, a distributor would need to perform </w:delText>
        </w:r>
        <w:r w:rsidR="00FD69AC" w:rsidDel="00594F83">
          <w:rPr>
            <w:color w:val="231F20"/>
          </w:rPr>
          <w:delText>some sort of data remediation steps</w:delText>
        </w:r>
        <w:r w:rsidDel="00594F83">
          <w:rPr>
            <w:color w:val="231F20"/>
          </w:rPr>
          <w:delText xml:space="preserve"> to correct data no product scenarios such that they could receive those same EPCs in another shipment</w:delText>
        </w:r>
        <w:r w:rsidR="00D565D9" w:rsidDel="00594F83">
          <w:rPr>
            <w:color w:val="231F20"/>
          </w:rPr>
          <w:delText>.</w:delText>
        </w:r>
        <w:r w:rsidR="00FD69AC" w:rsidDel="00594F83">
          <w:rPr>
            <w:color w:val="231F20"/>
          </w:rPr>
          <w:delText xml:space="preserve">  Data accuracy is al</w:delText>
        </w:r>
        <w:r w:rsidR="008B2C6F" w:rsidDel="00594F83">
          <w:rPr>
            <w:color w:val="231F20"/>
          </w:rPr>
          <w:delText xml:space="preserve">so important for the </w:delText>
        </w:r>
        <w:r w:rsidR="005A5CD3" w:rsidDel="00594F83">
          <w:rPr>
            <w:color w:val="231F20"/>
          </w:rPr>
          <w:delText>purpose</w:delText>
        </w:r>
        <w:r w:rsidR="008B2C6F" w:rsidDel="00594F83">
          <w:rPr>
            <w:color w:val="231F20"/>
          </w:rPr>
          <w:delText xml:space="preserve"> of providing correct tracing information when requested.</w:delText>
        </w:r>
        <w:r w:rsidR="00FD69AC" w:rsidDel="00594F83">
          <w:rPr>
            <w:color w:val="231F20"/>
          </w:rPr>
          <w:delText xml:space="preserve"> </w:delText>
        </w:r>
      </w:del>
    </w:p>
    <w:p w14:paraId="63D89D01" w14:textId="77777777" w:rsidR="00594F83" w:rsidRPr="00227A01" w:rsidRDefault="00594F83" w:rsidP="00A471E1">
      <w:pPr>
        <w:pStyle w:val="ListParagraph"/>
        <w:tabs>
          <w:tab w:val="left" w:pos="660"/>
        </w:tabs>
        <w:spacing w:before="178" w:line="247" w:lineRule="auto"/>
        <w:ind w:right="661" w:firstLine="0"/>
        <w:jc w:val="both"/>
      </w:pPr>
    </w:p>
    <w:bookmarkEnd w:id="43"/>
    <w:p w14:paraId="64F1C816" w14:textId="77777777" w:rsidR="00227A01" w:rsidRDefault="00227A01" w:rsidP="00227A01">
      <w:pPr>
        <w:tabs>
          <w:tab w:val="left" w:pos="1019"/>
          <w:tab w:val="left" w:pos="1020"/>
        </w:tabs>
        <w:spacing w:before="98" w:line="247" w:lineRule="auto"/>
        <w:ind w:right="950"/>
        <w:rPr>
          <w:color w:val="231F20"/>
        </w:rPr>
      </w:pPr>
    </w:p>
    <w:p w14:paraId="56BA0A43" w14:textId="5D735795" w:rsidR="00227A01" w:rsidRDefault="00227A01" w:rsidP="00227A01">
      <w:pPr>
        <w:tabs>
          <w:tab w:val="left" w:pos="1019"/>
          <w:tab w:val="left" w:pos="1020"/>
        </w:tabs>
        <w:spacing w:before="98" w:line="247" w:lineRule="auto"/>
        <w:ind w:right="950"/>
        <w:rPr>
          <w:color w:val="231F20"/>
        </w:rPr>
      </w:pPr>
      <w:r>
        <w:rPr>
          <w:color w:val="231F20"/>
        </w:rPr>
        <w:t>General Communications practices:</w:t>
      </w:r>
    </w:p>
    <w:p w14:paraId="6DC12782" w14:textId="16E9445D" w:rsidR="00227A01" w:rsidRDefault="00C32B7E" w:rsidP="00C32B7E">
      <w:pPr>
        <w:pStyle w:val="ListParagraph"/>
        <w:tabs>
          <w:tab w:val="left" w:pos="1019"/>
          <w:tab w:val="left" w:pos="1020"/>
        </w:tabs>
        <w:spacing w:before="269"/>
        <w:ind w:firstLine="0"/>
      </w:pPr>
      <w:r>
        <w:rPr>
          <w:color w:val="231F20"/>
        </w:rPr>
        <w:t xml:space="preserve">We encourage consultation with the supplier when appropriate.  </w:t>
      </w:r>
      <w:r w:rsidRPr="00913D12">
        <w:rPr>
          <w:color w:val="231F20"/>
        </w:rPr>
        <w:t>When communicating exceptions to upstream trading partners, the list of data points might include but not be limited to: A</w:t>
      </w:r>
      <w:r w:rsidRPr="00913D12">
        <w:rPr>
          <w:color w:val="231F20"/>
          <w:spacing w:val="-1"/>
        </w:rPr>
        <w:t xml:space="preserve"> </w:t>
      </w:r>
      <w:r w:rsidRPr="00913D12">
        <w:rPr>
          <w:color w:val="231F20"/>
        </w:rPr>
        <w:t>standard</w:t>
      </w:r>
      <w:r w:rsidRPr="00913D12">
        <w:rPr>
          <w:color w:val="231F20"/>
          <w:spacing w:val="1"/>
        </w:rPr>
        <w:t xml:space="preserve"> </w:t>
      </w:r>
      <w:r w:rsidRPr="00913D12">
        <w:rPr>
          <w:color w:val="231F20"/>
        </w:rPr>
        <w:t>subject</w:t>
      </w:r>
      <w:r w:rsidRPr="00913D12">
        <w:rPr>
          <w:color w:val="231F20"/>
          <w:spacing w:val="2"/>
        </w:rPr>
        <w:t xml:space="preserve"> </w:t>
      </w:r>
      <w:r w:rsidRPr="00913D12">
        <w:rPr>
          <w:color w:val="231F20"/>
        </w:rPr>
        <w:t>line:</w:t>
      </w:r>
      <w:r w:rsidRPr="00913D12">
        <w:rPr>
          <w:color w:val="231F20"/>
          <w:spacing w:val="1"/>
        </w:rPr>
        <w:t xml:space="preserve"> </w:t>
      </w:r>
      <w:r w:rsidRPr="00913D12">
        <w:rPr>
          <w:color w:val="231F20"/>
        </w:rPr>
        <w:t>Distributor</w:t>
      </w:r>
      <w:ins w:id="77" w:author="Stearns, Tim" w:date="2023-06-28T15:35:00Z">
        <w:r w:rsidR="00AE1C86">
          <w:rPr>
            <w:color w:val="231F20"/>
          </w:rPr>
          <w:t xml:space="preserve"> name</w:t>
        </w:r>
      </w:ins>
      <w:r w:rsidRPr="00913D12">
        <w:rPr>
          <w:color w:val="231F20"/>
          <w:spacing w:val="2"/>
        </w:rPr>
        <w:t xml:space="preserve"> </w:t>
      </w:r>
      <w:r w:rsidRPr="00913D12">
        <w:rPr>
          <w:color w:val="231F20"/>
        </w:rPr>
        <w:t>+</w:t>
      </w:r>
      <w:r w:rsidRPr="00913D12">
        <w:rPr>
          <w:color w:val="231F20"/>
          <w:spacing w:val="1"/>
        </w:rPr>
        <w:t xml:space="preserve"> </w:t>
      </w:r>
      <w:r w:rsidRPr="00913D12">
        <w:rPr>
          <w:color w:val="231F20"/>
        </w:rPr>
        <w:t>Manufacturer</w:t>
      </w:r>
      <w:ins w:id="78" w:author="Stearns, Tim" w:date="2023-06-28T15:36:00Z">
        <w:r w:rsidR="00AE1C86">
          <w:rPr>
            <w:color w:val="231F20"/>
          </w:rPr>
          <w:t xml:space="preserve"> name</w:t>
        </w:r>
      </w:ins>
      <w:r w:rsidRPr="00913D12">
        <w:rPr>
          <w:color w:val="231F20"/>
          <w:spacing w:val="2"/>
        </w:rPr>
        <w:t xml:space="preserve"> </w:t>
      </w:r>
      <w:r w:rsidRPr="00913D12">
        <w:rPr>
          <w:color w:val="231F20"/>
        </w:rPr>
        <w:t>+</w:t>
      </w:r>
      <w:ins w:id="79" w:author="Stearns, Tim" w:date="2023-06-28T15:40:00Z">
        <w:r w:rsidR="00AE1C86">
          <w:rPr>
            <w:color w:val="231F20"/>
          </w:rPr>
          <w:t xml:space="preserve"> Exception Category +</w:t>
        </w:r>
      </w:ins>
      <w:r w:rsidRPr="00913D12">
        <w:rPr>
          <w:color w:val="231F20"/>
          <w:spacing w:val="1"/>
        </w:rPr>
        <w:t xml:space="preserve"> </w:t>
      </w:r>
      <w:bookmarkStart w:id="80" w:name="_Hlk138868070"/>
      <w:ins w:id="81" w:author="Stearns, Tim" w:date="2023-06-28T15:36:00Z">
        <w:r w:rsidR="00AE1C86">
          <w:rPr>
            <w:color w:val="231F20"/>
            <w:spacing w:val="1"/>
          </w:rPr>
          <w:t xml:space="preserve">issue </w:t>
        </w:r>
      </w:ins>
      <w:ins w:id="82" w:author="Stearns, Tim" w:date="2023-06-28T15:38:00Z">
        <w:r w:rsidR="00AE1C86">
          <w:rPr>
            <w:color w:val="231F20"/>
            <w:spacing w:val="1"/>
          </w:rPr>
          <w:t>tracking</w:t>
        </w:r>
      </w:ins>
      <w:ins w:id="83" w:author="Stearns, Tim" w:date="2023-06-28T15:36:00Z">
        <w:r w:rsidR="00AE1C86">
          <w:rPr>
            <w:color w:val="231F20"/>
            <w:spacing w:val="1"/>
          </w:rPr>
          <w:t xml:space="preserve"> </w:t>
        </w:r>
        <w:bookmarkEnd w:id="80"/>
        <w:r w:rsidR="00AE1C86">
          <w:rPr>
            <w:color w:val="231F20"/>
            <w:spacing w:val="1"/>
          </w:rPr>
          <w:t>#</w:t>
        </w:r>
      </w:ins>
      <w:del w:id="84" w:author="Stearns, Tim" w:date="2023-06-28T15:36:00Z">
        <w:r w:rsidRPr="00913D12" w:rsidDel="00AE1C86">
          <w:rPr>
            <w:color w:val="231F20"/>
          </w:rPr>
          <w:delText>UUID</w:delText>
        </w:r>
      </w:del>
      <w:r w:rsidRPr="00913D12">
        <w:rPr>
          <w:color w:val="231F20"/>
          <w:spacing w:val="2"/>
        </w:rPr>
        <w:t xml:space="preserve"> </w:t>
      </w:r>
      <w:r w:rsidRPr="00913D12">
        <w:rPr>
          <w:color w:val="231F20"/>
        </w:rPr>
        <w:t>+</w:t>
      </w:r>
      <w:r w:rsidRPr="00913D12">
        <w:rPr>
          <w:color w:val="231F20"/>
          <w:spacing w:val="1"/>
        </w:rPr>
        <w:t xml:space="preserve"> </w:t>
      </w:r>
      <w:del w:id="85" w:author="Stearns, Tim" w:date="2023-06-28T15:37:00Z">
        <w:r w:rsidRPr="00913D12" w:rsidDel="00AE1C86">
          <w:rPr>
            <w:color w:val="231F20"/>
          </w:rPr>
          <w:delText>Issue</w:delText>
        </w:r>
        <w:r w:rsidRPr="00913D12" w:rsidDel="00AE1C86">
          <w:rPr>
            <w:color w:val="231F20"/>
            <w:spacing w:val="2"/>
          </w:rPr>
          <w:delText xml:space="preserve"> </w:delText>
        </w:r>
      </w:del>
      <w:del w:id="86" w:author="Stearns, Tim" w:date="2023-06-28T15:38:00Z">
        <w:r w:rsidRPr="00913D12" w:rsidDel="00AE1C86">
          <w:rPr>
            <w:color w:val="231F20"/>
          </w:rPr>
          <w:delText>(No</w:delText>
        </w:r>
        <w:r w:rsidRPr="00913D12" w:rsidDel="00AE1C86">
          <w:rPr>
            <w:color w:val="231F20"/>
            <w:spacing w:val="1"/>
          </w:rPr>
          <w:delText xml:space="preserve"> </w:delText>
        </w:r>
        <w:r w:rsidRPr="00913D12" w:rsidDel="00AE1C86">
          <w:rPr>
            <w:color w:val="231F20"/>
          </w:rPr>
          <w:delText>EPCIS</w:delText>
        </w:r>
        <w:r w:rsidRPr="00913D12" w:rsidDel="00AE1C86">
          <w:rPr>
            <w:color w:val="231F20"/>
            <w:spacing w:val="2"/>
          </w:rPr>
          <w:delText xml:space="preserve"> </w:delText>
        </w:r>
        <w:r w:rsidRPr="00913D12" w:rsidDel="00AE1C86">
          <w:rPr>
            <w:color w:val="231F20"/>
            <w:spacing w:val="-2"/>
          </w:rPr>
          <w:delText>data)</w:delText>
        </w:r>
      </w:del>
      <w:r w:rsidRPr="00913D12">
        <w:rPr>
          <w:color w:val="231F20"/>
          <w:spacing w:val="-2"/>
        </w:rPr>
        <w:t>.</w:t>
      </w:r>
      <w:r w:rsidR="00CF43A0">
        <w:rPr>
          <w:color w:val="231F20"/>
          <w:spacing w:val="-2"/>
        </w:rPr>
        <w:t xml:space="preserve">  The supplier should respond </w:t>
      </w:r>
      <w:ins w:id="87" w:author="Stearns, Tim" w:date="2023-06-28T15:43:00Z">
        <w:r w:rsidR="00AE1C86">
          <w:rPr>
            <w:color w:val="231F20"/>
            <w:spacing w:val="-2"/>
          </w:rPr>
          <w:t xml:space="preserve">with </w:t>
        </w:r>
      </w:ins>
      <w:ins w:id="88" w:author="Stearns, Tim" w:date="2023-06-28T15:42:00Z">
        <w:r w:rsidR="00AE1C86">
          <w:rPr>
            <w:color w:val="231F20"/>
            <w:spacing w:val="-2"/>
          </w:rPr>
          <w:t xml:space="preserve">the </w:t>
        </w:r>
      </w:ins>
      <w:ins w:id="89" w:author="Stearns, Tim" w:date="2023-06-28T15:43:00Z">
        <w:r w:rsidR="00AE1C86">
          <w:rPr>
            <w:color w:val="231F20"/>
            <w:spacing w:val="-2"/>
          </w:rPr>
          <w:t xml:space="preserve">distributor </w:t>
        </w:r>
      </w:ins>
      <w:ins w:id="90" w:author="Stearns, Tim" w:date="2023-06-28T15:42:00Z">
        <w:r w:rsidR="00AE1C86">
          <w:rPr>
            <w:color w:val="231F20"/>
            <w:spacing w:val="1"/>
          </w:rPr>
          <w:t>issue</w:t>
        </w:r>
      </w:ins>
      <w:ins w:id="91" w:author="Stearns, Tim" w:date="2023-06-28T15:43:00Z">
        <w:r w:rsidR="00AE1C86">
          <w:rPr>
            <w:color w:val="231F20"/>
            <w:spacing w:val="1"/>
          </w:rPr>
          <w:t>d</w:t>
        </w:r>
      </w:ins>
      <w:ins w:id="92" w:author="Stearns, Tim" w:date="2023-06-28T15:42:00Z">
        <w:r w:rsidR="00AE1C86">
          <w:rPr>
            <w:color w:val="231F20"/>
            <w:spacing w:val="1"/>
          </w:rPr>
          <w:t xml:space="preserve"> tracking</w:t>
        </w:r>
      </w:ins>
      <w:ins w:id="93" w:author="Stearns, Tim" w:date="2023-06-28T15:43:00Z">
        <w:r w:rsidR="00AE1C86">
          <w:rPr>
            <w:color w:val="231F20"/>
            <w:spacing w:val="1"/>
          </w:rPr>
          <w:t xml:space="preserve"> #</w:t>
        </w:r>
      </w:ins>
      <w:ins w:id="94" w:author="Stearns, Tim" w:date="2023-06-28T15:42:00Z">
        <w:r w:rsidR="00AE1C86">
          <w:rPr>
            <w:color w:val="231F20"/>
            <w:spacing w:val="-2"/>
          </w:rPr>
          <w:t xml:space="preserve"> </w:t>
        </w:r>
      </w:ins>
      <w:del w:id="95" w:author="Stearns, Tim" w:date="2023-06-28T15:43:00Z">
        <w:r w:rsidR="00CF43A0" w:rsidDel="00AE1C86">
          <w:rPr>
            <w:color w:val="231F20"/>
            <w:spacing w:val="-2"/>
          </w:rPr>
          <w:delText xml:space="preserve">with a ticket number </w:delText>
        </w:r>
      </w:del>
      <w:r w:rsidR="00CF43A0">
        <w:rPr>
          <w:color w:val="231F20"/>
          <w:spacing w:val="-2"/>
        </w:rPr>
        <w:t>to track &amp; resolve the exception in further electronic communication.</w:t>
      </w:r>
      <w:r>
        <w:rPr>
          <w:color w:val="231F20"/>
          <w:spacing w:val="-2"/>
        </w:rPr>
        <w:t xml:space="preserve"> </w:t>
      </w:r>
      <w:r>
        <w:rPr>
          <w:color w:val="231F20"/>
        </w:rPr>
        <w:t xml:space="preserve"> </w:t>
      </w:r>
      <w:r w:rsidR="00227A01" w:rsidRPr="00227A01">
        <w:rPr>
          <w:color w:val="231F20"/>
        </w:rPr>
        <w:t xml:space="preserve">The </w:t>
      </w:r>
      <w:r w:rsidR="001A0952">
        <w:rPr>
          <w:color w:val="231F20"/>
        </w:rPr>
        <w:t>electronic communication</w:t>
      </w:r>
      <w:r w:rsidR="00227A01" w:rsidRPr="00227A01">
        <w:rPr>
          <w:color w:val="231F20"/>
        </w:rPr>
        <w:t xml:space="preserve"> should contain as much information as the wholesale distributor can provide</w:t>
      </w:r>
      <w:ins w:id="96" w:author="Stearns, Tim" w:date="2023-06-28T16:01:00Z">
        <w:r w:rsidR="00224157">
          <w:rPr>
            <w:color w:val="231F20"/>
          </w:rPr>
          <w:t xml:space="preserve">.  The content will vary depending on the scale of the exception.  If </w:t>
        </w:r>
      </w:ins>
      <w:ins w:id="97" w:author="Stearns, Tim" w:date="2023-06-28T16:05:00Z">
        <w:r w:rsidR="006B4CAC">
          <w:rPr>
            <w:color w:val="231F20"/>
          </w:rPr>
          <w:t xml:space="preserve">the </w:t>
        </w:r>
        <w:proofErr w:type="gramStart"/>
        <w:r w:rsidR="006B4CAC">
          <w:rPr>
            <w:color w:val="231F20"/>
          </w:rPr>
          <w:t xml:space="preserve">entire </w:t>
        </w:r>
      </w:ins>
      <w:ins w:id="98" w:author="Stearns, Tim" w:date="2023-06-28T16:01:00Z">
        <w:r w:rsidR="00224157">
          <w:rPr>
            <w:color w:val="231F20"/>
          </w:rPr>
          <w:t xml:space="preserve"> shipment</w:t>
        </w:r>
        <w:proofErr w:type="gramEnd"/>
        <w:r w:rsidR="00224157">
          <w:rPr>
            <w:color w:val="231F20"/>
          </w:rPr>
          <w:t xml:space="preserve"> is inv</w:t>
        </w:r>
      </w:ins>
      <w:ins w:id="99" w:author="Stearns, Tim" w:date="2023-06-28T16:02:00Z">
        <w:r w:rsidR="00224157">
          <w:rPr>
            <w:color w:val="231F20"/>
          </w:rPr>
          <w:t xml:space="preserve">olved, shipment level </w:t>
        </w:r>
      </w:ins>
      <w:ins w:id="100" w:author="Stearns, Tim" w:date="2023-06-28T16:03:00Z">
        <w:r w:rsidR="00224157">
          <w:rPr>
            <w:color w:val="231F20"/>
          </w:rPr>
          <w:t>data is sufficient.  For smaller exceptions, more detail may be provided.  See Below</w:t>
        </w:r>
      </w:ins>
      <w:ins w:id="101" w:author="Stearns, Tim" w:date="2023-06-28T16:04:00Z">
        <w:r w:rsidR="00224157">
          <w:rPr>
            <w:color w:val="231F20"/>
          </w:rPr>
          <w:t xml:space="preserve"> potential fields to be included</w:t>
        </w:r>
      </w:ins>
      <w:ins w:id="102" w:author="Stearns, Tim" w:date="2023-06-28T16:03:00Z">
        <w:r w:rsidR="00224157">
          <w:rPr>
            <w:color w:val="231F20"/>
          </w:rPr>
          <w:t>:</w:t>
        </w:r>
      </w:ins>
      <w:ins w:id="103" w:author="Stearns, Tim" w:date="2023-06-28T16:02:00Z">
        <w:r w:rsidR="00224157">
          <w:rPr>
            <w:color w:val="231F20"/>
          </w:rPr>
          <w:t xml:space="preserve"> </w:t>
        </w:r>
      </w:ins>
      <w:del w:id="104" w:author="Stearns, Tim" w:date="2023-06-28T16:02:00Z">
        <w:r w:rsidR="00227A01" w:rsidRPr="00227A01" w:rsidDel="00224157">
          <w:rPr>
            <w:color w:val="231F20"/>
          </w:rPr>
          <w:delText>, such</w:delText>
        </w:r>
      </w:del>
      <w:del w:id="105" w:author="Stearns, Tim" w:date="2023-06-28T16:04:00Z">
        <w:r w:rsidR="00227A01" w:rsidRPr="00227A01" w:rsidDel="00224157">
          <w:rPr>
            <w:color w:val="231F20"/>
          </w:rPr>
          <w:delText xml:space="preserve"> as:</w:delText>
        </w:r>
        <w:r w:rsidR="00227A01" w:rsidDel="00224157">
          <w:rPr>
            <w:color w:val="231F20"/>
          </w:rPr>
          <w:delText xml:space="preserve"> </w:delText>
        </w:r>
        <w:r w:rsidR="00482A27" w:rsidDel="00224157">
          <w:rPr>
            <w:color w:val="231F20"/>
          </w:rPr>
          <w:delText xml:space="preserve"> </w:delText>
        </w:r>
      </w:del>
    </w:p>
    <w:p w14:paraId="26158E74" w14:textId="7479AAD2" w:rsidR="00227A01" w:rsidRDefault="00227A01" w:rsidP="00227A01">
      <w:pPr>
        <w:pStyle w:val="BodyText"/>
        <w:spacing w:before="90"/>
        <w:ind w:left="1559"/>
        <w:rPr>
          <w:color w:val="231F20"/>
          <w:spacing w:val="-2"/>
        </w:rPr>
      </w:pPr>
      <w:del w:id="106" w:author="Stearns, Tim" w:date="2023-06-28T15:36:00Z">
        <w:r w:rsidDel="00AE1C86">
          <w:rPr>
            <w:color w:val="231F20"/>
          </w:rPr>
          <w:delText>UUID</w:delText>
        </w:r>
        <w:r w:rsidDel="00AE1C86">
          <w:rPr>
            <w:color w:val="231F20"/>
            <w:spacing w:val="-3"/>
          </w:rPr>
          <w:delText xml:space="preserve"> </w:delText>
        </w:r>
        <w:r w:rsidDel="00AE1C86">
          <w:rPr>
            <w:color w:val="231F20"/>
          </w:rPr>
          <w:delText>(</w:delText>
        </w:r>
      </w:del>
      <w:r>
        <w:rPr>
          <w:color w:val="231F20"/>
        </w:rPr>
        <w:t xml:space="preserve">Issue tracking </w:t>
      </w:r>
      <w:del w:id="107" w:author="Stearns, Tim" w:date="2023-06-28T15:44:00Z">
        <w:r w:rsidDel="00AE1C86">
          <w:rPr>
            <w:color w:val="231F20"/>
          </w:rPr>
          <w:delText>number</w:delText>
        </w:r>
      </w:del>
      <w:ins w:id="108" w:author="Stearns, Tim" w:date="2023-06-28T15:44:00Z">
        <w:r w:rsidR="00AE1C86">
          <w:rPr>
            <w:color w:val="231F20"/>
          </w:rPr>
          <w:t>#</w:t>
        </w:r>
      </w:ins>
      <w:ins w:id="109" w:author="Stearns, Tim" w:date="2023-06-28T15:36:00Z">
        <w:r w:rsidR="00AE1C86">
          <w:rPr>
            <w:color w:val="231F20"/>
          </w:rPr>
          <w:t>(UUID</w:t>
        </w:r>
      </w:ins>
      <w:proofErr w:type="gramStart"/>
      <w:r>
        <w:rPr>
          <w:color w:val="231F20"/>
          <w:spacing w:val="-2"/>
        </w:rPr>
        <w:t>);</w:t>
      </w:r>
      <w:proofErr w:type="gramEnd"/>
    </w:p>
    <w:p w14:paraId="5F15B778" w14:textId="652A790D" w:rsidR="00227A01" w:rsidRPr="00227A01" w:rsidRDefault="00227A01" w:rsidP="00227A01">
      <w:pPr>
        <w:pStyle w:val="BodyText"/>
        <w:spacing w:before="90"/>
        <w:ind w:left="1559"/>
        <w:rPr>
          <w:color w:val="231F20"/>
        </w:rPr>
      </w:pPr>
      <w:r>
        <w:rPr>
          <w:color w:val="231F20"/>
          <w:spacing w:val="-2"/>
        </w:rPr>
        <w:t xml:space="preserve">PO </w:t>
      </w:r>
      <w:proofErr w:type="gramStart"/>
      <w:r>
        <w:rPr>
          <w:color w:val="231F20"/>
          <w:spacing w:val="-2"/>
        </w:rPr>
        <w:t>Number</w:t>
      </w:r>
      <w:r w:rsidR="00D674D0">
        <w:rPr>
          <w:color w:val="231F20"/>
          <w:spacing w:val="-2"/>
        </w:rPr>
        <w:t>;</w:t>
      </w:r>
      <w:proofErr w:type="gramEnd"/>
    </w:p>
    <w:p w14:paraId="1E1EF418" w14:textId="23D9DF8F" w:rsidR="00227A01" w:rsidRDefault="00227A01" w:rsidP="00227A01">
      <w:pPr>
        <w:pStyle w:val="BodyText"/>
        <w:spacing w:before="98" w:line="321" w:lineRule="auto"/>
        <w:ind w:left="1559" w:right="1827"/>
        <w:rPr>
          <w:color w:val="231F20"/>
        </w:rPr>
      </w:pPr>
      <w:r>
        <w:rPr>
          <w:color w:val="231F20"/>
        </w:rPr>
        <w:t xml:space="preserve">Contact info (name/email/phone number; include as three tag elements); </w:t>
      </w:r>
      <w:ins w:id="110" w:author="Stearns, Tim" w:date="2023-06-28T15:46:00Z">
        <w:r w:rsidR="00B1346B">
          <w:rPr>
            <w:color w:val="231F20"/>
          </w:rPr>
          <w:t>exception description;</w:t>
        </w:r>
      </w:ins>
      <w:del w:id="111" w:author="Stearns, Tim" w:date="2023-06-28T15:47:00Z">
        <w:r w:rsidDel="00B1346B">
          <w:rPr>
            <w:color w:val="231F20"/>
          </w:rPr>
          <w:delText>Issue</w:delText>
        </w:r>
        <w:r w:rsidDel="00B1346B">
          <w:rPr>
            <w:color w:val="231F20"/>
            <w:spacing w:val="-2"/>
          </w:rPr>
          <w:delText xml:space="preserve"> </w:delText>
        </w:r>
        <w:r w:rsidDel="00B1346B">
          <w:rPr>
            <w:color w:val="231F20"/>
          </w:rPr>
          <w:delText>(drop</w:delText>
        </w:r>
        <w:r w:rsidDel="00B1346B">
          <w:rPr>
            <w:color w:val="231F20"/>
            <w:spacing w:val="-2"/>
          </w:rPr>
          <w:delText xml:space="preserve"> </w:delText>
        </w:r>
        <w:r w:rsidDel="00B1346B">
          <w:rPr>
            <w:color w:val="231F20"/>
          </w:rPr>
          <w:delText>down</w:delText>
        </w:r>
        <w:r w:rsidDel="00B1346B">
          <w:rPr>
            <w:color w:val="231F20"/>
            <w:spacing w:val="-2"/>
          </w:rPr>
          <w:delText xml:space="preserve"> </w:delText>
        </w:r>
        <w:r w:rsidDel="00B1346B">
          <w:rPr>
            <w:color w:val="231F20"/>
          </w:rPr>
          <w:delText>or</w:delText>
        </w:r>
        <w:r w:rsidDel="00B1346B">
          <w:rPr>
            <w:color w:val="231F20"/>
            <w:spacing w:val="-2"/>
          </w:rPr>
          <w:delText xml:space="preserve"> </w:delText>
        </w:r>
        <w:r w:rsidDel="00B1346B">
          <w:rPr>
            <w:color w:val="231F20"/>
          </w:rPr>
          <w:delText>multiple</w:delText>
        </w:r>
        <w:r w:rsidDel="00B1346B">
          <w:rPr>
            <w:color w:val="231F20"/>
            <w:spacing w:val="-2"/>
          </w:rPr>
          <w:delText xml:space="preserve"> </w:delText>
        </w:r>
        <w:r w:rsidDel="00B1346B">
          <w:rPr>
            <w:color w:val="231F20"/>
          </w:rPr>
          <w:delText>option</w:delText>
        </w:r>
        <w:r w:rsidDel="00B1346B">
          <w:rPr>
            <w:color w:val="231F20"/>
            <w:spacing w:val="-2"/>
          </w:rPr>
          <w:delText xml:space="preserve"> </w:delText>
        </w:r>
        <w:r w:rsidDel="00B1346B">
          <w:rPr>
            <w:color w:val="231F20"/>
          </w:rPr>
          <w:delText>types:</w:delText>
        </w:r>
        <w:r w:rsidDel="00B1346B">
          <w:rPr>
            <w:color w:val="231F20"/>
            <w:spacing w:val="-2"/>
          </w:rPr>
          <w:delText xml:space="preserve"> </w:delText>
        </w:r>
        <w:r w:rsidDel="00B1346B">
          <w:rPr>
            <w:color w:val="231F20"/>
          </w:rPr>
          <w:delText>product</w:delText>
        </w:r>
        <w:r w:rsidDel="00B1346B">
          <w:rPr>
            <w:color w:val="231F20"/>
            <w:spacing w:val="-2"/>
          </w:rPr>
          <w:delText xml:space="preserve"> </w:delText>
        </w:r>
        <w:r w:rsidDel="00B1346B">
          <w:rPr>
            <w:color w:val="231F20"/>
          </w:rPr>
          <w:delText>no</w:delText>
        </w:r>
        <w:r w:rsidDel="00B1346B">
          <w:rPr>
            <w:color w:val="231F20"/>
            <w:spacing w:val="-2"/>
          </w:rPr>
          <w:delText xml:space="preserve"> </w:delText>
        </w:r>
        <w:r w:rsidDel="00B1346B">
          <w:rPr>
            <w:color w:val="231F20"/>
          </w:rPr>
          <w:delText>data,</w:delText>
        </w:r>
      </w:del>
      <w:r>
        <w:rPr>
          <w:color w:val="231F20"/>
          <w:spacing w:val="-2"/>
        </w:rPr>
        <w:t xml:space="preserve"> </w:t>
      </w:r>
      <w:del w:id="112" w:author="Stearns, Tim" w:date="2023-06-28T15:47:00Z">
        <w:r w:rsidDel="00B1346B">
          <w:rPr>
            <w:color w:val="231F20"/>
          </w:rPr>
          <w:delText>receiving,</w:delText>
        </w:r>
        <w:r w:rsidDel="00B1346B">
          <w:rPr>
            <w:color w:val="231F20"/>
            <w:spacing w:val="-2"/>
          </w:rPr>
          <w:delText xml:space="preserve"> </w:delText>
        </w:r>
        <w:r w:rsidDel="00B1346B">
          <w:rPr>
            <w:color w:val="231F20"/>
          </w:rPr>
          <w:delText xml:space="preserve">etc.); </w:delText>
        </w:r>
      </w:del>
    </w:p>
    <w:p w14:paraId="2406C518" w14:textId="1598D473" w:rsidR="00227A01" w:rsidRDefault="00227A01" w:rsidP="00227A01">
      <w:pPr>
        <w:pStyle w:val="BodyText"/>
        <w:spacing w:before="98" w:line="321" w:lineRule="auto"/>
        <w:ind w:left="1559" w:right="1827"/>
      </w:pPr>
      <w:r>
        <w:rPr>
          <w:color w:val="231F20"/>
        </w:rPr>
        <w:t>Sold</w:t>
      </w:r>
      <w:r w:rsidR="00482A27">
        <w:rPr>
          <w:color w:val="231F20"/>
        </w:rPr>
        <w:t>/Ship</w:t>
      </w:r>
      <w:r>
        <w:rPr>
          <w:color w:val="231F20"/>
        </w:rPr>
        <w:t xml:space="preserve">-to </w:t>
      </w:r>
      <w:proofErr w:type="gramStart"/>
      <w:r>
        <w:rPr>
          <w:color w:val="231F20"/>
        </w:rPr>
        <w:t>GLN;</w:t>
      </w:r>
      <w:proofErr w:type="gramEnd"/>
    </w:p>
    <w:p w14:paraId="3BDC0BC3" w14:textId="3061FBB5" w:rsidR="00482A27" w:rsidRDefault="00227A01" w:rsidP="00227A01">
      <w:pPr>
        <w:pStyle w:val="BodyText"/>
        <w:spacing w:line="321" w:lineRule="auto"/>
        <w:ind w:left="1559" w:right="7671"/>
        <w:rPr>
          <w:color w:val="231F20"/>
        </w:rPr>
      </w:pPr>
      <w:r>
        <w:rPr>
          <w:color w:val="231F20"/>
        </w:rPr>
        <w:t>Sold</w:t>
      </w:r>
      <w:r w:rsidR="00482A27">
        <w:rPr>
          <w:color w:val="231F20"/>
        </w:rPr>
        <w:t>/Ship</w:t>
      </w:r>
      <w:r>
        <w:rPr>
          <w:color w:val="231F20"/>
        </w:rPr>
        <w:t>-from</w:t>
      </w:r>
      <w:ins w:id="113" w:author="Stearns, Tim" w:date="2023-06-28T15:48:00Z">
        <w:r w:rsidR="00B1346B">
          <w:rPr>
            <w:color w:val="231F20"/>
          </w:rPr>
          <w:t xml:space="preserve"> </w:t>
        </w:r>
      </w:ins>
      <w:ins w:id="114" w:author="Stearns, Tim" w:date="2023-06-28T15:47:00Z">
        <w:r w:rsidR="00B1346B">
          <w:rPr>
            <w:color w:val="231F20"/>
          </w:rPr>
          <w:t>GLNs</w:t>
        </w:r>
      </w:ins>
      <w:r w:rsidR="00482A27">
        <w:rPr>
          <w:color w:val="231F20"/>
        </w:rPr>
        <w:t>;</w:t>
      </w:r>
      <w:r>
        <w:rPr>
          <w:color w:val="231F20"/>
        </w:rPr>
        <w:t xml:space="preserve"> </w:t>
      </w:r>
      <w:r w:rsidR="00D674D0">
        <w:rPr>
          <w:color w:val="231F20"/>
        </w:rPr>
        <w:t>Product</w:t>
      </w:r>
      <w:ins w:id="115" w:author="Stearns, Tim" w:date="2023-06-28T15:49:00Z">
        <w:r w:rsidR="00B1346B">
          <w:rPr>
            <w:color w:val="231F20"/>
          </w:rPr>
          <w:t xml:space="preserve"> </w:t>
        </w:r>
      </w:ins>
      <w:ins w:id="116" w:author="Stearns, Tim" w:date="2023-06-28T15:50:00Z">
        <w:r w:rsidR="00B1346B">
          <w:rPr>
            <w:color w:val="231F20"/>
          </w:rPr>
          <w:t>–</w:t>
        </w:r>
      </w:ins>
      <w:r w:rsidR="00D674D0">
        <w:rPr>
          <w:color w:val="231F20"/>
        </w:rPr>
        <w:t xml:space="preserve"> </w:t>
      </w:r>
      <w:proofErr w:type="gramStart"/>
      <w:r w:rsidR="00D674D0">
        <w:rPr>
          <w:color w:val="231F20"/>
        </w:rPr>
        <w:t>Identifier</w:t>
      </w:r>
      <w:ins w:id="117" w:author="Stearns, Tim" w:date="2023-06-28T15:50:00Z">
        <w:r w:rsidR="00B1346B">
          <w:rPr>
            <w:color w:val="231F20"/>
          </w:rPr>
          <w:t>(</w:t>
        </w:r>
        <w:proofErr w:type="gramEnd"/>
        <w:r w:rsidR="00B1346B">
          <w:rPr>
            <w:color w:val="231F20"/>
          </w:rPr>
          <w:t>four elements</w:t>
        </w:r>
      </w:ins>
      <w:ins w:id="118" w:author="Stearns, Tim" w:date="2023-06-28T15:52:00Z">
        <w:r w:rsidR="00B1346B">
          <w:rPr>
            <w:color w:val="231F20"/>
          </w:rPr>
          <w:t>, parsing recommended</w:t>
        </w:r>
      </w:ins>
      <w:ins w:id="119" w:author="Stearns, Tim" w:date="2023-06-28T15:50:00Z">
        <w:r w:rsidR="00B1346B">
          <w:rPr>
            <w:color w:val="231F20"/>
          </w:rPr>
          <w:t>)</w:t>
        </w:r>
      </w:ins>
      <w:r w:rsidR="00D674D0">
        <w:rPr>
          <w:color w:val="231F20"/>
        </w:rPr>
        <w:t xml:space="preserve">; </w:t>
      </w:r>
    </w:p>
    <w:p w14:paraId="7D9BC766" w14:textId="7616599D" w:rsidR="00482A27" w:rsidRDefault="00482A27" w:rsidP="00227A01">
      <w:pPr>
        <w:pStyle w:val="BodyText"/>
        <w:spacing w:before="100" w:line="290" w:lineRule="exact"/>
        <w:ind w:left="1559"/>
      </w:pPr>
      <w:r>
        <w:rPr>
          <w:color w:val="231F20"/>
          <w:spacing w:val="-2"/>
        </w:rPr>
        <w:t xml:space="preserve">Product </w:t>
      </w:r>
      <w:proofErr w:type="gramStart"/>
      <w:r>
        <w:rPr>
          <w:color w:val="231F20"/>
          <w:spacing w:val="-2"/>
        </w:rPr>
        <w:t>Description</w:t>
      </w:r>
      <w:r w:rsidR="00913D12">
        <w:rPr>
          <w:color w:val="231F20"/>
          <w:spacing w:val="-2"/>
        </w:rPr>
        <w:t>;</w:t>
      </w:r>
      <w:proofErr w:type="gramEnd"/>
    </w:p>
    <w:p w14:paraId="24923F10" w14:textId="7F5CC941" w:rsidR="00227A01" w:rsidRDefault="00227A01" w:rsidP="00227A01">
      <w:pPr>
        <w:pStyle w:val="BodyText"/>
        <w:spacing w:before="99"/>
        <w:ind w:left="1559"/>
        <w:rPr>
          <w:color w:val="231F20"/>
          <w:spacing w:val="-2"/>
        </w:rPr>
      </w:pPr>
      <w:r>
        <w:rPr>
          <w:color w:val="231F20"/>
        </w:rPr>
        <w:t>Delivery</w:t>
      </w:r>
      <w:r>
        <w:rPr>
          <w:color w:val="231F20"/>
          <w:spacing w:val="-5"/>
        </w:rPr>
        <w:t xml:space="preserve"> </w:t>
      </w:r>
      <w:r>
        <w:rPr>
          <w:color w:val="231F20"/>
        </w:rPr>
        <w:t>number/shipment</w:t>
      </w:r>
      <w:r>
        <w:rPr>
          <w:color w:val="231F20"/>
          <w:spacing w:val="-2"/>
        </w:rPr>
        <w:t xml:space="preserve"> </w:t>
      </w:r>
      <w:r>
        <w:rPr>
          <w:color w:val="231F20"/>
        </w:rPr>
        <w:t>number/bill</w:t>
      </w:r>
      <w:r>
        <w:rPr>
          <w:color w:val="231F20"/>
          <w:spacing w:val="-2"/>
        </w:rPr>
        <w:t xml:space="preserve"> </w:t>
      </w:r>
      <w:r>
        <w:rPr>
          <w:color w:val="231F20"/>
        </w:rPr>
        <w:t>of</w:t>
      </w:r>
      <w:r>
        <w:rPr>
          <w:color w:val="231F20"/>
          <w:spacing w:val="-3"/>
        </w:rPr>
        <w:t xml:space="preserve"> </w:t>
      </w:r>
      <w:r>
        <w:rPr>
          <w:color w:val="231F20"/>
        </w:rPr>
        <w:t>lading/tracking</w:t>
      </w:r>
      <w:r>
        <w:rPr>
          <w:color w:val="231F20"/>
          <w:spacing w:val="-2"/>
        </w:rPr>
        <w:t xml:space="preserve"> </w:t>
      </w:r>
      <w:r>
        <w:rPr>
          <w:color w:val="231F20"/>
        </w:rPr>
        <w:t>number</w:t>
      </w:r>
      <w:r>
        <w:rPr>
          <w:color w:val="231F20"/>
          <w:spacing w:val="-2"/>
        </w:rPr>
        <w:t xml:space="preserve"> </w:t>
      </w:r>
      <w:r>
        <w:rPr>
          <w:color w:val="231F20"/>
        </w:rPr>
        <w:t>on</w:t>
      </w:r>
      <w:r w:rsidR="00913D12">
        <w:rPr>
          <w:color w:val="231F20"/>
          <w:spacing w:val="-2"/>
        </w:rPr>
        <w:t xml:space="preserve"> </w:t>
      </w:r>
      <w:proofErr w:type="gramStart"/>
      <w:r w:rsidR="00913D12">
        <w:rPr>
          <w:color w:val="231F20"/>
          <w:spacing w:val="-2"/>
        </w:rPr>
        <w:t>partial;</w:t>
      </w:r>
      <w:proofErr w:type="gramEnd"/>
    </w:p>
    <w:p w14:paraId="4399CA9D" w14:textId="493B99A8" w:rsidR="00913D12" w:rsidRDefault="00913D12" w:rsidP="00227A01">
      <w:pPr>
        <w:pStyle w:val="BodyText"/>
        <w:spacing w:before="99"/>
        <w:ind w:left="1559"/>
      </w:pPr>
      <w:r>
        <w:t>SSCC-</w:t>
      </w:r>
      <w:proofErr w:type="gramStart"/>
      <w:r>
        <w:t>18</w:t>
      </w:r>
      <w:r w:rsidR="00D674D0">
        <w:t>;</w:t>
      </w:r>
      <w:proofErr w:type="gramEnd"/>
    </w:p>
    <w:p w14:paraId="3CCE981E" w14:textId="0C3E6A8D" w:rsidR="00227A01" w:rsidRDefault="00227A01" w:rsidP="00D674D0">
      <w:pPr>
        <w:pStyle w:val="ListParagraph"/>
        <w:tabs>
          <w:tab w:val="left" w:pos="660"/>
        </w:tabs>
        <w:spacing w:before="178" w:line="247" w:lineRule="auto"/>
        <w:ind w:right="661" w:firstLine="0"/>
        <w:jc w:val="both"/>
      </w:pPr>
    </w:p>
    <w:bookmarkEnd w:id="16"/>
    <w:p w14:paraId="28238B15" w14:textId="6BAF1DBF" w:rsidR="00DD45C2" w:rsidRDefault="00DD45C2">
      <w:pPr>
        <w:spacing w:line="247" w:lineRule="auto"/>
        <w:jc w:val="both"/>
        <w:sectPr w:rsidR="00DD45C2">
          <w:footerReference w:type="default" r:id="rId18"/>
          <w:pgSz w:w="12240" w:h="15840"/>
          <w:pgMar w:top="1000" w:right="620" w:bottom="560" w:left="780" w:header="0" w:footer="372" w:gutter="0"/>
          <w:pgNumType w:start="1"/>
          <w:cols w:space="720"/>
        </w:sectPr>
      </w:pPr>
    </w:p>
    <w:p w14:paraId="769B6058" w14:textId="77777777" w:rsidR="00DD45C2" w:rsidRDefault="00543AB4">
      <w:pPr>
        <w:pStyle w:val="Heading1"/>
      </w:pPr>
      <w:bookmarkStart w:id="120" w:name="_Toc128644343"/>
      <w:r>
        <w:rPr>
          <w:color w:val="182857"/>
          <w:spacing w:val="-2"/>
        </w:rPr>
        <w:t>EXCEPTIONS</w:t>
      </w:r>
      <w:bookmarkEnd w:id="120"/>
    </w:p>
    <w:p w14:paraId="41CC0741" w14:textId="635776C8" w:rsidR="00DD45C2" w:rsidRDefault="00473DBF">
      <w:pPr>
        <w:pStyle w:val="BodyText"/>
        <w:spacing w:before="13"/>
        <w:rPr>
          <w:rFonts w:ascii="Avenir-Light"/>
          <w:sz w:val="7"/>
        </w:rPr>
      </w:pPr>
      <w:r>
        <w:rPr>
          <w:noProof/>
        </w:rPr>
        <mc:AlternateContent>
          <mc:Choice Requires="wps">
            <w:drawing>
              <wp:anchor distT="0" distB="0" distL="0" distR="0" simplePos="0" relativeHeight="487590912" behindDoc="1" locked="0" layoutInCell="1" allowOverlap="1" wp14:anchorId="084C6BBD" wp14:editId="0560883E">
                <wp:simplePos x="0" y="0"/>
                <wp:positionH relativeFrom="page">
                  <wp:posOffset>685800</wp:posOffset>
                </wp:positionH>
                <wp:positionV relativeFrom="paragraph">
                  <wp:posOffset>82550</wp:posOffset>
                </wp:positionV>
                <wp:extent cx="6400800" cy="1270"/>
                <wp:effectExtent l="0" t="0" r="0" b="0"/>
                <wp:wrapTopAndBottom/>
                <wp:docPr id="296657520" name="docshape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1080 1080"/>
                            <a:gd name="T1" fmla="*/ T0 w 10080"/>
                            <a:gd name="T2" fmla="+- 0 11160 1080"/>
                            <a:gd name="T3" fmla="*/ T2 w 10080"/>
                          </a:gdLst>
                          <a:ahLst/>
                          <a:cxnLst>
                            <a:cxn ang="0">
                              <a:pos x="T1" y="0"/>
                            </a:cxn>
                            <a:cxn ang="0">
                              <a:pos x="T3" y="0"/>
                            </a:cxn>
                          </a:cxnLst>
                          <a:rect l="0" t="0" r="r" b="b"/>
                          <a:pathLst>
                            <a:path w="10080">
                              <a:moveTo>
                                <a:pt x="0" y="0"/>
                              </a:moveTo>
                              <a:lnTo>
                                <a:pt x="10080" y="0"/>
                              </a:lnTo>
                            </a:path>
                          </a:pathLst>
                        </a:custGeom>
                        <a:noFill/>
                        <a:ln w="12700">
                          <a:solidFill>
                            <a:srgbClr val="F19D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7FA19" id="docshape12" o:spid="_x0000_s1026" style="position:absolute;margin-left:54pt;margin-top:6.5pt;width:7in;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" path="m,l10080,e" filled="f" strokecolor="#f19d21" strokeweight="1pt">
                <v:path arrowok="t" o:connecttype="custom" o:connectlocs="0,0;6400800,0" o:connectangles="0,0"/>
                <w10:wrap type="topAndBottom" anchorx="page"/>
              </v:shape>
            </w:pict>
          </mc:Fallback>
        </mc:AlternateContent>
      </w:r>
    </w:p>
    <w:p w14:paraId="4B3F290C" w14:textId="5AD442C4" w:rsidR="00DD45C2" w:rsidRPr="00E03F76" w:rsidRDefault="00543AB4" w:rsidP="00924CCE">
      <w:pPr>
        <w:pStyle w:val="Heading2"/>
        <w:numPr>
          <w:ilvl w:val="0"/>
          <w:numId w:val="30"/>
        </w:numPr>
        <w:tabs>
          <w:tab w:val="left" w:pos="527"/>
        </w:tabs>
        <w:spacing w:before="260"/>
      </w:pPr>
      <w:bookmarkStart w:id="121" w:name="_Toc128644344"/>
      <w:r>
        <w:rPr>
          <w:color w:val="F19D21"/>
        </w:rPr>
        <w:t xml:space="preserve">Data </w:t>
      </w:r>
      <w:r>
        <w:rPr>
          <w:color w:val="F19D21"/>
          <w:spacing w:val="-2"/>
        </w:rPr>
        <w:t>Issue</w:t>
      </w:r>
      <w:bookmarkEnd w:id="121"/>
    </w:p>
    <w:p w14:paraId="4CFDF2C2" w14:textId="036F6748" w:rsidR="000038A7" w:rsidRDefault="000038A7" w:rsidP="000038A7">
      <w:pPr>
        <w:spacing w:before="122" w:line="247" w:lineRule="auto"/>
        <w:ind w:left="215" w:right="776"/>
        <w:rPr>
          <w:rFonts w:ascii="Avenir-Heavy"/>
          <w:b/>
          <w:color w:val="231F20"/>
        </w:rPr>
      </w:pPr>
      <w:r>
        <w:rPr>
          <w:noProof/>
          <w:sz w:val="20"/>
        </w:rPr>
        <mc:AlternateContent>
          <mc:Choice Requires="wps">
            <w:drawing>
              <wp:inline distT="0" distB="0" distL="0" distR="0" wp14:anchorId="5DBCD9D6" wp14:editId="7F01CF01">
                <wp:extent cx="6503670" cy="3039745"/>
                <wp:effectExtent l="0" t="0" r="0" b="1905"/>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3670" cy="3039745"/>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58A8B5" w14:textId="2A7021CE" w:rsidR="00DE2D4A" w:rsidRDefault="00DE2D4A" w:rsidP="000038A7">
                            <w:pPr>
                              <w:spacing w:before="122" w:line="247" w:lineRule="auto"/>
                              <w:ind w:left="215" w:right="776"/>
                              <w:rPr>
                                <w:rFonts w:ascii="Avenir-Heavy"/>
                                <w:b/>
                                <w:color w:val="000000"/>
                              </w:rPr>
                            </w:pPr>
                            <w:r>
                              <w:rPr>
                                <w:rFonts w:ascii="Avenir-Heavy"/>
                                <w:b/>
                                <w:color w:val="231F20"/>
                              </w:rPr>
                              <w:t>Scenario 1</w:t>
                            </w:r>
                            <w:ins w:id="122" w:author="Stearns, Tim" w:date="2023-06-21T15:27:00Z">
                              <w:r w:rsidR="00C63A6C">
                                <w:rPr>
                                  <w:rFonts w:ascii="Avenir-Heavy"/>
                                  <w:b/>
                                  <w:color w:val="231F20"/>
                                </w:rPr>
                                <w:t>.1</w:t>
                              </w:r>
                            </w:ins>
                            <w:r>
                              <w:rPr>
                                <w:rFonts w:ascii="Avenir-Heavy"/>
                                <w:b/>
                                <w:color w:val="231F20"/>
                              </w:rPr>
                              <w:t xml:space="preserve">: </w:t>
                            </w:r>
                            <w:r>
                              <w:rPr>
                                <w:rFonts w:ascii="Avenir-Heavy"/>
                                <w:b/>
                                <w:color w:val="211E1F"/>
                              </w:rPr>
                              <w:t>The wholesale distributor was sent the data, but the EPCIS file is not correct in content or format as prescribed in the Gs1 EPCIS implementation guideline.</w:t>
                            </w:r>
                          </w:p>
                          <w:p w14:paraId="284CD443" w14:textId="6B8A76EA" w:rsidR="00DE2D4A" w:rsidRPr="0010285C" w:rsidRDefault="00DE2D4A" w:rsidP="000038A7">
                            <w:pPr>
                              <w:pStyle w:val="BodyText"/>
                              <w:numPr>
                                <w:ilvl w:val="0"/>
                                <w:numId w:val="22"/>
                              </w:numPr>
                              <w:tabs>
                                <w:tab w:val="left" w:pos="575"/>
                                <w:tab w:val="left" w:pos="576"/>
                              </w:tabs>
                              <w:spacing w:before="270" w:line="247" w:lineRule="auto"/>
                              <w:ind w:left="575" w:right="785"/>
                              <w:rPr>
                                <w:color w:val="000000"/>
                              </w:rPr>
                            </w:pPr>
                            <w:r>
                              <w:rPr>
                                <w:color w:val="231F20"/>
                              </w:rPr>
                              <w:t xml:space="preserve">The wholesale distributor discovers upon receipt of the file that a manufacturer has sent an EPCIS file, but it cannot accept the EPCIS file because it is not formatted correctly.  </w:t>
                            </w:r>
                            <w:r w:rsidRPr="00384A8D">
                              <w:rPr>
                                <w:color w:val="231F20"/>
                              </w:rPr>
                              <w:t xml:space="preserve">There are </w:t>
                            </w:r>
                            <w:r>
                              <w:rPr>
                                <w:color w:val="231F20"/>
                              </w:rPr>
                              <w:t>numerous</w:t>
                            </w:r>
                            <w:r w:rsidRPr="00384A8D">
                              <w:rPr>
                                <w:color w:val="231F20"/>
                              </w:rPr>
                              <w:t xml:space="preserve"> root causes that result in this sort of exception scenario.</w:t>
                            </w:r>
                            <w:r>
                              <w:rPr>
                                <w:color w:val="231F20"/>
                              </w:rPr>
                              <w:t xml:space="preserve">  Several are cited below.  </w:t>
                            </w:r>
                          </w:p>
                          <w:p w14:paraId="6D80AAB0" w14:textId="30150069" w:rsidR="00DE2D4A" w:rsidRDefault="00DE2D4A" w:rsidP="00384A8D">
                            <w:pPr>
                              <w:pStyle w:val="BodyText"/>
                              <w:numPr>
                                <w:ilvl w:val="1"/>
                                <w:numId w:val="22"/>
                              </w:numPr>
                              <w:tabs>
                                <w:tab w:val="left" w:pos="575"/>
                                <w:tab w:val="left" w:pos="576"/>
                              </w:tabs>
                              <w:spacing w:before="270" w:line="247" w:lineRule="auto"/>
                              <w:ind w:right="785"/>
                              <w:rPr>
                                <w:color w:val="000000"/>
                              </w:rPr>
                            </w:pPr>
                            <w:r>
                              <w:rPr>
                                <w:color w:val="000000"/>
                              </w:rPr>
                              <w:t xml:space="preserve">EPC events out of correct time stamp sequence – aggregation event to the case is time stamped prior to the commission events of the packages going into the case. </w:t>
                            </w:r>
                          </w:p>
                          <w:p w14:paraId="5B6A7204" w14:textId="4C23FDE1" w:rsidR="00DE2D4A" w:rsidRDefault="00DE2D4A" w:rsidP="00384A8D">
                            <w:pPr>
                              <w:pStyle w:val="BodyText"/>
                              <w:numPr>
                                <w:ilvl w:val="1"/>
                                <w:numId w:val="22"/>
                              </w:numPr>
                              <w:tabs>
                                <w:tab w:val="left" w:pos="575"/>
                                <w:tab w:val="left" w:pos="576"/>
                              </w:tabs>
                              <w:spacing w:before="270" w:line="247" w:lineRule="auto"/>
                              <w:ind w:right="785"/>
                              <w:rPr>
                                <w:color w:val="000000"/>
                              </w:rPr>
                            </w:pPr>
                            <w:r>
                              <w:rPr>
                                <w:color w:val="000000"/>
                              </w:rPr>
                              <w:t>Vocabulary Element attribute errors – missing or incorrect product attributes such as dosage form or strength.</w:t>
                            </w:r>
                          </w:p>
                          <w:p w14:paraId="1BCF8CB6" w14:textId="3C548896" w:rsidR="00DE2D4A" w:rsidRDefault="00DE2D4A" w:rsidP="00384A8D">
                            <w:pPr>
                              <w:pStyle w:val="BodyText"/>
                              <w:numPr>
                                <w:ilvl w:val="1"/>
                                <w:numId w:val="22"/>
                              </w:numPr>
                              <w:tabs>
                                <w:tab w:val="left" w:pos="575"/>
                                <w:tab w:val="left" w:pos="576"/>
                              </w:tabs>
                              <w:spacing w:before="270" w:line="247" w:lineRule="auto"/>
                              <w:ind w:right="785"/>
                              <w:rPr>
                                <w:color w:val="000000"/>
                              </w:rPr>
                            </w:pPr>
                            <w:r>
                              <w:rPr>
                                <w:color w:val="000000"/>
                              </w:rPr>
                              <w:t xml:space="preserve">Incorrect Gs1 formatted sGLN </w:t>
                            </w:r>
                          </w:p>
                          <w:p w14:paraId="6077C55D" w14:textId="77777777" w:rsidR="00DE2D4A" w:rsidRDefault="00DE2D4A" w:rsidP="00384A8D">
                            <w:pPr>
                              <w:pStyle w:val="BodyText"/>
                              <w:tabs>
                                <w:tab w:val="left" w:pos="575"/>
                                <w:tab w:val="left" w:pos="576"/>
                              </w:tabs>
                              <w:spacing w:before="270" w:line="247" w:lineRule="auto"/>
                              <w:ind w:left="1191" w:right="785"/>
                              <w:rPr>
                                <w:color w:val="000000"/>
                              </w:rPr>
                            </w:pPr>
                          </w:p>
                          <w:p w14:paraId="6DDB78E5" w14:textId="77777777" w:rsidR="00DE2D4A" w:rsidRDefault="00DE2D4A" w:rsidP="000038A7">
                            <w:pPr>
                              <w:pStyle w:val="BodyText"/>
                              <w:spacing w:before="269" w:line="247" w:lineRule="auto"/>
                              <w:ind w:left="215" w:right="502"/>
                              <w:rPr>
                                <w:color w:val="000000"/>
                              </w:rPr>
                            </w:pPr>
                            <w:r>
                              <w:rPr>
                                <w:rFonts w:ascii="Avenir-Heavy" w:hAnsi="Avenir-Heavy"/>
                                <w:b/>
                                <w:color w:val="F19D21"/>
                              </w:rPr>
                              <w:t xml:space="preserve">Note: </w:t>
                            </w:r>
                            <w:r>
                              <w:rPr>
                                <w:color w:val="231F20"/>
                              </w:rPr>
                              <w:t>Wholesale distributors are doing a “handshake” notification today back to the supplier using a feature of the AS2 internet protocol standard used transmit EPCIS files.  It is referred to as a Message Disposition Notice(MDN).  It is sent back in response to an EPCIS message indicating the file was successfully received &amp; decrypted.  It does not however convey that the file was successfully consumed &amp; processed by the recipients EPCIS systems.</w:t>
                            </w:r>
                            <w:r>
                              <w:rPr>
                                <w:color w:val="231F20"/>
                                <w:spacing w:val="-1"/>
                              </w:rPr>
                              <w:t xml:space="preserve">  </w:t>
                            </w:r>
                            <w:r>
                              <w:rPr>
                                <w:color w:val="231F20"/>
                              </w:rPr>
                              <w:t>If</w:t>
                            </w:r>
                            <w:r>
                              <w:rPr>
                                <w:color w:val="231F20"/>
                                <w:spacing w:val="-1"/>
                              </w:rPr>
                              <w:t xml:space="preserve"> </w:t>
                            </w:r>
                            <w:r>
                              <w:rPr>
                                <w:color w:val="231F20"/>
                              </w:rPr>
                              <w:t>a</w:t>
                            </w:r>
                            <w:r>
                              <w:rPr>
                                <w:color w:val="231F20"/>
                                <w:spacing w:val="-1"/>
                              </w:rPr>
                              <w:t xml:space="preserve"> </w:t>
                            </w:r>
                            <w:r>
                              <w:rPr>
                                <w:color w:val="231F20"/>
                              </w:rPr>
                              <w:t>file</w:t>
                            </w:r>
                            <w:r>
                              <w:rPr>
                                <w:color w:val="231F20"/>
                                <w:spacing w:val="-1"/>
                              </w:rPr>
                              <w:t xml:space="preserve"> </w:t>
                            </w:r>
                            <w:r>
                              <w:rPr>
                                <w:color w:val="231F20"/>
                              </w:rPr>
                              <w:t>does</w:t>
                            </w:r>
                            <w:r>
                              <w:rPr>
                                <w:color w:val="231F20"/>
                                <w:spacing w:val="-1"/>
                              </w:rPr>
                              <w:t xml:space="preserve"> </w:t>
                            </w:r>
                            <w:r>
                              <w:rPr>
                                <w:color w:val="231F20"/>
                              </w:rPr>
                              <w:t>fail,</w:t>
                            </w:r>
                            <w:r>
                              <w:rPr>
                                <w:color w:val="231F20"/>
                                <w:spacing w:val="-1"/>
                              </w:rPr>
                              <w:t xml:space="preserve"> </w:t>
                            </w:r>
                            <w:r>
                              <w:rPr>
                                <w:color w:val="231F20"/>
                              </w:rPr>
                              <w:t>ideally</w:t>
                            </w:r>
                            <w:r>
                              <w:rPr>
                                <w:color w:val="231F20"/>
                                <w:spacing w:val="-1"/>
                              </w:rPr>
                              <w:t xml:space="preserve"> </w:t>
                            </w:r>
                            <w:r>
                              <w:rPr>
                                <w:color w:val="231F20"/>
                              </w:rPr>
                              <w:t>a</w:t>
                            </w:r>
                            <w:r>
                              <w:rPr>
                                <w:color w:val="231F20"/>
                                <w:spacing w:val="-1"/>
                              </w:rPr>
                              <w:t xml:space="preserve"> </w:t>
                            </w:r>
                            <w:r>
                              <w:rPr>
                                <w:color w:val="231F20"/>
                              </w:rPr>
                              <w:t>manufacturer</w:t>
                            </w:r>
                            <w:r>
                              <w:rPr>
                                <w:color w:val="231F20"/>
                                <w:spacing w:val="-1"/>
                              </w:rPr>
                              <w:t xml:space="preserve"> </w:t>
                            </w:r>
                            <w:r>
                              <w:rPr>
                                <w:color w:val="231F20"/>
                              </w:rPr>
                              <w:t>would</w:t>
                            </w:r>
                            <w:r>
                              <w:rPr>
                                <w:color w:val="231F20"/>
                                <w:spacing w:val="-1"/>
                              </w:rPr>
                              <w:t xml:space="preserve"> </w:t>
                            </w:r>
                            <w:r>
                              <w:rPr>
                                <w:color w:val="231F20"/>
                              </w:rPr>
                              <w:t>resend</w:t>
                            </w:r>
                            <w:r>
                              <w:rPr>
                                <w:color w:val="231F20"/>
                                <w:spacing w:val="-1"/>
                              </w:rPr>
                              <w:t xml:space="preserve"> </w:t>
                            </w:r>
                            <w:r>
                              <w:rPr>
                                <w:color w:val="231F20"/>
                              </w:rPr>
                              <w:t>prior</w:t>
                            </w:r>
                            <w:r>
                              <w:rPr>
                                <w:color w:val="231F20"/>
                                <w:spacing w:val="-1"/>
                              </w:rPr>
                              <w:t xml:space="preserve"> </w:t>
                            </w:r>
                            <w:r>
                              <w:rPr>
                                <w:color w:val="231F20"/>
                              </w:rPr>
                              <w:t>to</w:t>
                            </w:r>
                            <w:r>
                              <w:rPr>
                                <w:color w:val="231F20"/>
                                <w:spacing w:val="-1"/>
                              </w:rPr>
                              <w:t xml:space="preserve"> </w:t>
                            </w:r>
                            <w:r>
                              <w:rPr>
                                <w:color w:val="231F20"/>
                              </w:rPr>
                              <w:t>the</w:t>
                            </w:r>
                            <w:r>
                              <w:rPr>
                                <w:color w:val="231F20"/>
                                <w:spacing w:val="-1"/>
                              </w:rPr>
                              <w:t xml:space="preserve"> </w:t>
                            </w:r>
                            <w:r>
                              <w:rPr>
                                <w:color w:val="231F20"/>
                              </w:rPr>
                              <w:t>wholesale</w:t>
                            </w:r>
                            <w:r>
                              <w:rPr>
                                <w:color w:val="231F20"/>
                                <w:spacing w:val="-1"/>
                              </w:rPr>
                              <w:t xml:space="preserve"> </w:t>
                            </w:r>
                            <w:r>
                              <w:rPr>
                                <w:color w:val="231F20"/>
                              </w:rPr>
                              <w:t>distributor receiving the shipment. However, if they do, this information will be useful to the manufacturer’s investigation and should be provided.   Note that this type of error is not related to a data transmission problem covered elsewhere in this guide.  These types of errors would be encountered after the EPCIS message is received, successfully decrypted, and digital signature verified.</w:t>
                            </w:r>
                          </w:p>
                        </w:txbxContent>
                      </wps:txbx>
                      <wps:bodyPr rot="0" vert="horz" wrap="square" lIns="0" tIns="0" rIns="0" bIns="0" anchor="t" anchorCtr="0" upright="1">
                        <a:noAutofit/>
                      </wps:bodyPr>
                    </wps:wsp>
                  </a:graphicData>
                </a:graphic>
              </wp:inline>
            </w:drawing>
          </mc:Choice>
          <mc:Fallback>
            <w:pict>
              <v:shapetype w14:anchorId="5DBCD9D6" id="_x0000_t202" coordsize="21600,21600" o:spt="202" path="m,l,21600r21600,l21600,xe">
                <v:stroke joinstyle="miter"/>
                <v:path gradientshapeok="t" o:connecttype="rect"/>
              </v:shapetype>
              <v:shape id="Text Box 4" o:spid="_x0000_s1026" type="#_x0000_t202" style="width:512.1pt;height:23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" fillcolor="#fff4dd" stroked="f">
                <v:textbox inset="0,0,0,0">
                  <w:txbxContent>
                    <w:p w14:paraId="1458A8B5" w14:textId="2A7021CE" w:rsidR="00DE2D4A" w:rsidRDefault="00DE2D4A" w:rsidP="000038A7">
                      <w:pPr>
                        <w:spacing w:before="122" w:line="247" w:lineRule="auto"/>
                        <w:ind w:left="215" w:right="776"/>
                        <w:rPr>
                          <w:rFonts w:ascii="Avenir-Heavy"/>
                          <w:b/>
                          <w:color w:val="000000"/>
                        </w:rPr>
                      </w:pPr>
                      <w:r>
                        <w:rPr>
                          <w:rFonts w:ascii="Avenir-Heavy"/>
                          <w:b/>
                          <w:color w:val="231F20"/>
                        </w:rPr>
                        <w:t>Scenario 1</w:t>
                      </w:r>
                      <w:ins w:id="123" w:author="Stearns, Tim" w:date="2023-06-21T15:27:00Z">
                        <w:r w:rsidR="00C63A6C">
                          <w:rPr>
                            <w:rFonts w:ascii="Avenir-Heavy"/>
                            <w:b/>
                            <w:color w:val="231F20"/>
                          </w:rPr>
                          <w:t>.1</w:t>
                        </w:r>
                      </w:ins>
                      <w:r>
                        <w:rPr>
                          <w:rFonts w:ascii="Avenir-Heavy"/>
                          <w:b/>
                          <w:color w:val="231F20"/>
                        </w:rPr>
                        <w:t xml:space="preserve">: </w:t>
                      </w:r>
                      <w:r>
                        <w:rPr>
                          <w:rFonts w:ascii="Avenir-Heavy"/>
                          <w:b/>
                          <w:color w:val="211E1F"/>
                        </w:rPr>
                        <w:t>The wholesale distributor was sent the data, but the EPCIS file is not correct in content or format as prescribed in the Gs1 EPCIS implementation guideline.</w:t>
                      </w:r>
                    </w:p>
                    <w:p w14:paraId="284CD443" w14:textId="6B8A76EA" w:rsidR="00DE2D4A" w:rsidRPr="0010285C" w:rsidRDefault="00DE2D4A" w:rsidP="000038A7">
                      <w:pPr>
                        <w:pStyle w:val="BodyText"/>
                        <w:numPr>
                          <w:ilvl w:val="0"/>
                          <w:numId w:val="22"/>
                        </w:numPr>
                        <w:tabs>
                          <w:tab w:val="left" w:pos="575"/>
                          <w:tab w:val="left" w:pos="576"/>
                        </w:tabs>
                        <w:spacing w:before="270" w:line="247" w:lineRule="auto"/>
                        <w:ind w:left="575" w:right="785"/>
                        <w:rPr>
                          <w:color w:val="000000"/>
                        </w:rPr>
                      </w:pPr>
                      <w:r>
                        <w:rPr>
                          <w:color w:val="231F20"/>
                        </w:rPr>
                        <w:t xml:space="preserve">The wholesale distributor discovers upon receipt of the file that a manufacturer has sent an EPCIS file, but it cannot accept the EPCIS file because it is not formatted correctly.  </w:t>
                      </w:r>
                      <w:r w:rsidRPr="00384A8D">
                        <w:rPr>
                          <w:color w:val="231F20"/>
                        </w:rPr>
                        <w:t xml:space="preserve">There are </w:t>
                      </w:r>
                      <w:r>
                        <w:rPr>
                          <w:color w:val="231F20"/>
                        </w:rPr>
                        <w:t>numerous</w:t>
                      </w:r>
                      <w:r w:rsidRPr="00384A8D">
                        <w:rPr>
                          <w:color w:val="231F20"/>
                        </w:rPr>
                        <w:t xml:space="preserve"> root causes that result in this sort of exception scenario.</w:t>
                      </w:r>
                      <w:r>
                        <w:rPr>
                          <w:color w:val="231F20"/>
                        </w:rPr>
                        <w:t xml:space="preserve">  Several are cited below.  </w:t>
                      </w:r>
                    </w:p>
                    <w:p w14:paraId="6D80AAB0" w14:textId="30150069" w:rsidR="00DE2D4A" w:rsidRDefault="00DE2D4A" w:rsidP="00384A8D">
                      <w:pPr>
                        <w:pStyle w:val="BodyText"/>
                        <w:numPr>
                          <w:ilvl w:val="1"/>
                          <w:numId w:val="22"/>
                        </w:numPr>
                        <w:tabs>
                          <w:tab w:val="left" w:pos="575"/>
                          <w:tab w:val="left" w:pos="576"/>
                        </w:tabs>
                        <w:spacing w:before="270" w:line="247" w:lineRule="auto"/>
                        <w:ind w:right="785"/>
                        <w:rPr>
                          <w:color w:val="000000"/>
                        </w:rPr>
                      </w:pPr>
                      <w:r>
                        <w:rPr>
                          <w:color w:val="000000"/>
                        </w:rPr>
                        <w:t xml:space="preserve">EPC events out of correct time stamp sequence – aggregation event to the case is time stamped prior to the commission events of the packages going into the case. </w:t>
                      </w:r>
                    </w:p>
                    <w:p w14:paraId="5B6A7204" w14:textId="4C23FDE1" w:rsidR="00DE2D4A" w:rsidRDefault="00DE2D4A" w:rsidP="00384A8D">
                      <w:pPr>
                        <w:pStyle w:val="BodyText"/>
                        <w:numPr>
                          <w:ilvl w:val="1"/>
                          <w:numId w:val="22"/>
                        </w:numPr>
                        <w:tabs>
                          <w:tab w:val="left" w:pos="575"/>
                          <w:tab w:val="left" w:pos="576"/>
                        </w:tabs>
                        <w:spacing w:before="270" w:line="247" w:lineRule="auto"/>
                        <w:ind w:right="785"/>
                        <w:rPr>
                          <w:color w:val="000000"/>
                        </w:rPr>
                      </w:pPr>
                      <w:r>
                        <w:rPr>
                          <w:color w:val="000000"/>
                        </w:rPr>
                        <w:t>Vocabulary Element attribute errors – missing or incorrect product attributes such as dosage form or strength.</w:t>
                      </w:r>
                    </w:p>
                    <w:p w14:paraId="1BCF8CB6" w14:textId="3C548896" w:rsidR="00DE2D4A" w:rsidRDefault="00DE2D4A" w:rsidP="00384A8D">
                      <w:pPr>
                        <w:pStyle w:val="BodyText"/>
                        <w:numPr>
                          <w:ilvl w:val="1"/>
                          <w:numId w:val="22"/>
                        </w:numPr>
                        <w:tabs>
                          <w:tab w:val="left" w:pos="575"/>
                          <w:tab w:val="left" w:pos="576"/>
                        </w:tabs>
                        <w:spacing w:before="270" w:line="247" w:lineRule="auto"/>
                        <w:ind w:right="785"/>
                        <w:rPr>
                          <w:color w:val="000000"/>
                        </w:rPr>
                      </w:pPr>
                      <w:r>
                        <w:rPr>
                          <w:color w:val="000000"/>
                        </w:rPr>
                        <w:t xml:space="preserve">Incorrect Gs1 formatted sGLN </w:t>
                      </w:r>
                    </w:p>
                    <w:p w14:paraId="6077C55D" w14:textId="77777777" w:rsidR="00DE2D4A" w:rsidRDefault="00DE2D4A" w:rsidP="00384A8D">
                      <w:pPr>
                        <w:pStyle w:val="BodyText"/>
                        <w:tabs>
                          <w:tab w:val="left" w:pos="575"/>
                          <w:tab w:val="left" w:pos="576"/>
                        </w:tabs>
                        <w:spacing w:before="270" w:line="247" w:lineRule="auto"/>
                        <w:ind w:left="1191" w:right="785"/>
                        <w:rPr>
                          <w:color w:val="000000"/>
                        </w:rPr>
                      </w:pPr>
                    </w:p>
                    <w:p w14:paraId="6DDB78E5" w14:textId="77777777" w:rsidR="00DE2D4A" w:rsidRDefault="00DE2D4A" w:rsidP="000038A7">
                      <w:pPr>
                        <w:pStyle w:val="BodyText"/>
                        <w:spacing w:before="269" w:line="247" w:lineRule="auto"/>
                        <w:ind w:left="215" w:right="502"/>
                        <w:rPr>
                          <w:color w:val="000000"/>
                        </w:rPr>
                      </w:pPr>
                      <w:r>
                        <w:rPr>
                          <w:rFonts w:ascii="Avenir-Heavy" w:hAnsi="Avenir-Heavy"/>
                          <w:b/>
                          <w:color w:val="F19D21"/>
                        </w:rPr>
                        <w:t xml:space="preserve">Note: </w:t>
                      </w:r>
                      <w:r>
                        <w:rPr>
                          <w:color w:val="231F20"/>
                        </w:rPr>
                        <w:t>Wholesale distributors are doing a “handshake” notification today back to the supplier using a feature of the AS2 internet protocol standard used transmit EPCIS files.  It is referred to as a Message Disposition Notice(MDN).  It is sent back in response to an EPCIS message indicating the file was successfully received &amp; decrypted.  It does not however convey that the file was successfully consumed &amp; processed by the recipients EPCIS systems.</w:t>
                      </w:r>
                      <w:r>
                        <w:rPr>
                          <w:color w:val="231F20"/>
                          <w:spacing w:val="-1"/>
                        </w:rPr>
                        <w:t xml:space="preserve">  </w:t>
                      </w:r>
                      <w:r>
                        <w:rPr>
                          <w:color w:val="231F20"/>
                        </w:rPr>
                        <w:t>If</w:t>
                      </w:r>
                      <w:r>
                        <w:rPr>
                          <w:color w:val="231F20"/>
                          <w:spacing w:val="-1"/>
                        </w:rPr>
                        <w:t xml:space="preserve"> </w:t>
                      </w:r>
                      <w:r>
                        <w:rPr>
                          <w:color w:val="231F20"/>
                        </w:rPr>
                        <w:t>a</w:t>
                      </w:r>
                      <w:r>
                        <w:rPr>
                          <w:color w:val="231F20"/>
                          <w:spacing w:val="-1"/>
                        </w:rPr>
                        <w:t xml:space="preserve"> </w:t>
                      </w:r>
                      <w:r>
                        <w:rPr>
                          <w:color w:val="231F20"/>
                        </w:rPr>
                        <w:t>file</w:t>
                      </w:r>
                      <w:r>
                        <w:rPr>
                          <w:color w:val="231F20"/>
                          <w:spacing w:val="-1"/>
                        </w:rPr>
                        <w:t xml:space="preserve"> </w:t>
                      </w:r>
                      <w:r>
                        <w:rPr>
                          <w:color w:val="231F20"/>
                        </w:rPr>
                        <w:t>does</w:t>
                      </w:r>
                      <w:r>
                        <w:rPr>
                          <w:color w:val="231F20"/>
                          <w:spacing w:val="-1"/>
                        </w:rPr>
                        <w:t xml:space="preserve"> </w:t>
                      </w:r>
                      <w:r>
                        <w:rPr>
                          <w:color w:val="231F20"/>
                        </w:rPr>
                        <w:t>fail,</w:t>
                      </w:r>
                      <w:r>
                        <w:rPr>
                          <w:color w:val="231F20"/>
                          <w:spacing w:val="-1"/>
                        </w:rPr>
                        <w:t xml:space="preserve"> </w:t>
                      </w:r>
                      <w:r>
                        <w:rPr>
                          <w:color w:val="231F20"/>
                        </w:rPr>
                        <w:t>ideally</w:t>
                      </w:r>
                      <w:r>
                        <w:rPr>
                          <w:color w:val="231F20"/>
                          <w:spacing w:val="-1"/>
                        </w:rPr>
                        <w:t xml:space="preserve"> </w:t>
                      </w:r>
                      <w:r>
                        <w:rPr>
                          <w:color w:val="231F20"/>
                        </w:rPr>
                        <w:t>a</w:t>
                      </w:r>
                      <w:r>
                        <w:rPr>
                          <w:color w:val="231F20"/>
                          <w:spacing w:val="-1"/>
                        </w:rPr>
                        <w:t xml:space="preserve"> </w:t>
                      </w:r>
                      <w:r>
                        <w:rPr>
                          <w:color w:val="231F20"/>
                        </w:rPr>
                        <w:t>manufacturer</w:t>
                      </w:r>
                      <w:r>
                        <w:rPr>
                          <w:color w:val="231F20"/>
                          <w:spacing w:val="-1"/>
                        </w:rPr>
                        <w:t xml:space="preserve"> </w:t>
                      </w:r>
                      <w:r>
                        <w:rPr>
                          <w:color w:val="231F20"/>
                        </w:rPr>
                        <w:t>would</w:t>
                      </w:r>
                      <w:r>
                        <w:rPr>
                          <w:color w:val="231F20"/>
                          <w:spacing w:val="-1"/>
                        </w:rPr>
                        <w:t xml:space="preserve"> </w:t>
                      </w:r>
                      <w:r>
                        <w:rPr>
                          <w:color w:val="231F20"/>
                        </w:rPr>
                        <w:t>resend</w:t>
                      </w:r>
                      <w:r>
                        <w:rPr>
                          <w:color w:val="231F20"/>
                          <w:spacing w:val="-1"/>
                        </w:rPr>
                        <w:t xml:space="preserve"> </w:t>
                      </w:r>
                      <w:r>
                        <w:rPr>
                          <w:color w:val="231F20"/>
                        </w:rPr>
                        <w:t>prior</w:t>
                      </w:r>
                      <w:r>
                        <w:rPr>
                          <w:color w:val="231F20"/>
                          <w:spacing w:val="-1"/>
                        </w:rPr>
                        <w:t xml:space="preserve"> </w:t>
                      </w:r>
                      <w:r>
                        <w:rPr>
                          <w:color w:val="231F20"/>
                        </w:rPr>
                        <w:t>to</w:t>
                      </w:r>
                      <w:r>
                        <w:rPr>
                          <w:color w:val="231F20"/>
                          <w:spacing w:val="-1"/>
                        </w:rPr>
                        <w:t xml:space="preserve"> </w:t>
                      </w:r>
                      <w:r>
                        <w:rPr>
                          <w:color w:val="231F20"/>
                        </w:rPr>
                        <w:t>the</w:t>
                      </w:r>
                      <w:r>
                        <w:rPr>
                          <w:color w:val="231F20"/>
                          <w:spacing w:val="-1"/>
                        </w:rPr>
                        <w:t xml:space="preserve"> </w:t>
                      </w:r>
                      <w:r>
                        <w:rPr>
                          <w:color w:val="231F20"/>
                        </w:rPr>
                        <w:t>wholesale</w:t>
                      </w:r>
                      <w:r>
                        <w:rPr>
                          <w:color w:val="231F20"/>
                          <w:spacing w:val="-1"/>
                        </w:rPr>
                        <w:t xml:space="preserve"> </w:t>
                      </w:r>
                      <w:r>
                        <w:rPr>
                          <w:color w:val="231F20"/>
                        </w:rPr>
                        <w:t>distributor receiving the shipment. However, if they do, this information will be useful to the manufacturer’s investigation and should be provided.   Note that this type of error is not related to a data transmission problem covered elsewhere in this guide.  These types of errors would be encountered after the EPCIS message is received, successfully decrypted, and digital signature verified.</w:t>
                      </w:r>
                    </w:p>
                  </w:txbxContent>
                </v:textbox>
                <w10:anchorlock/>
              </v:shape>
            </w:pict>
          </mc:Fallback>
        </mc:AlternateContent>
      </w:r>
    </w:p>
    <w:p w14:paraId="7C15E91A" w14:textId="56E25679" w:rsidR="00384A8D" w:rsidRDefault="00384A8D" w:rsidP="00384A8D">
      <w:pPr>
        <w:pStyle w:val="BodyText"/>
        <w:spacing w:before="112" w:line="247" w:lineRule="auto"/>
        <w:ind w:left="660" w:right="825"/>
        <w:jc w:val="both"/>
      </w:pPr>
      <w:r>
        <w:rPr>
          <w:rFonts w:ascii="Avenir-Heavy"/>
          <w:b/>
          <w:color w:val="231F20"/>
        </w:rPr>
        <w:t xml:space="preserve">Distributor Action: </w:t>
      </w:r>
      <w:r>
        <w:rPr>
          <w:color w:val="231F20"/>
        </w:rPr>
        <w:t>The wholesale distributor will notify the manufacturer via email that the file failed based on incorrect formatting. Information provided to manufacturer will differ based on how much of the file is readable but could include, if known, the nature of the format issue such as what’s cited above.</w:t>
      </w:r>
      <w:r w:rsidR="00F77859">
        <w:rPr>
          <w:color w:val="231F20"/>
        </w:rPr>
        <w:t xml:space="preserve">  </w:t>
      </w:r>
    </w:p>
    <w:p w14:paraId="6F9C8480" w14:textId="5B2E61A4" w:rsidR="00384A8D" w:rsidRDefault="00384A8D" w:rsidP="00384A8D">
      <w:pPr>
        <w:pStyle w:val="BodyText"/>
        <w:spacing w:before="269" w:line="247" w:lineRule="auto"/>
        <w:ind w:left="660" w:right="779"/>
        <w:jc w:val="both"/>
      </w:pPr>
      <w:r>
        <w:rPr>
          <w:rFonts w:ascii="Avenir-Heavy" w:hAnsi="Avenir-Heavy"/>
          <w:b/>
          <w:color w:val="231F20"/>
        </w:rPr>
        <w:t>Manufacturer Action:</w:t>
      </w:r>
      <w:r>
        <w:rPr>
          <w:rFonts w:ascii="Avenir-Heavy" w:hAnsi="Avenir-Heavy"/>
          <w:b/>
          <w:color w:val="231F20"/>
          <w:spacing w:val="-2"/>
        </w:rPr>
        <w:t xml:space="preserve"> </w:t>
      </w:r>
      <w:r w:rsidR="00BB2E13">
        <w:rPr>
          <w:rFonts w:ascii="Avenir-Heavy" w:hAnsi="Avenir-Heavy"/>
          <w:b/>
          <w:color w:val="231F20"/>
          <w:spacing w:val="-2"/>
        </w:rPr>
        <w:t xml:space="preserve"> </w:t>
      </w:r>
      <w:r w:rsidR="00152765">
        <w:rPr>
          <w:color w:val="231F20"/>
        </w:rPr>
        <w:t>I</w:t>
      </w:r>
      <w:r>
        <w:rPr>
          <w:color w:val="231F20"/>
        </w:rPr>
        <w:t xml:space="preserve">f </w:t>
      </w:r>
      <w:r w:rsidR="00152765">
        <w:rPr>
          <w:color w:val="231F20"/>
        </w:rPr>
        <w:t>the manufacturer is successful in correcting the file, it should be resent immediately.</w:t>
      </w:r>
      <w:r w:rsidR="005C4D4A">
        <w:rPr>
          <w:color w:val="231F20"/>
        </w:rPr>
        <w:t xml:space="preserve">  If efforts to correct</w:t>
      </w:r>
      <w:r w:rsidR="00152765">
        <w:rPr>
          <w:color w:val="231F20"/>
        </w:rPr>
        <w:t xml:space="preserve"> &amp; resend</w:t>
      </w:r>
      <w:r w:rsidR="005C4D4A">
        <w:rPr>
          <w:color w:val="231F20"/>
        </w:rPr>
        <w:t xml:space="preserve"> the data have failed, product may need to be returned.</w:t>
      </w:r>
    </w:p>
    <w:p w14:paraId="69D7B5A3" w14:textId="77777777" w:rsidR="00384A8D" w:rsidRDefault="00384A8D" w:rsidP="000038A7">
      <w:pPr>
        <w:pStyle w:val="BodyText"/>
        <w:spacing w:before="269" w:line="247" w:lineRule="auto"/>
        <w:ind w:left="215" w:right="502"/>
        <w:rPr>
          <w:rFonts w:ascii="Avenir-Heavy" w:hAnsi="Avenir-Heavy"/>
          <w:b/>
          <w:color w:val="F19D21"/>
        </w:rPr>
      </w:pPr>
    </w:p>
    <w:p w14:paraId="5932D880" w14:textId="77777777" w:rsidR="000038A7" w:rsidRDefault="000038A7" w:rsidP="00E03F76">
      <w:pPr>
        <w:pStyle w:val="Heading2"/>
        <w:tabs>
          <w:tab w:val="left" w:pos="527"/>
        </w:tabs>
        <w:spacing w:before="260"/>
      </w:pPr>
    </w:p>
    <w:p w14:paraId="5116826E" w14:textId="58F8521D" w:rsidR="00DD45C2" w:rsidRDefault="00473DBF">
      <w:pPr>
        <w:pStyle w:val="BodyText"/>
        <w:rPr>
          <w:rFonts w:ascii="Avenir-Heavy"/>
          <w:b/>
          <w:sz w:val="3"/>
        </w:rPr>
      </w:pPr>
      <w:r>
        <w:rPr>
          <w:noProof/>
        </w:rPr>
        <mc:AlternateContent>
          <mc:Choice Requires="wps">
            <w:drawing>
              <wp:anchor distT="0" distB="0" distL="0" distR="0" simplePos="0" relativeHeight="487591424" behindDoc="1" locked="0" layoutInCell="1" allowOverlap="1" wp14:anchorId="76CDD5B3" wp14:editId="3CA31F66">
                <wp:simplePos x="0" y="0"/>
                <wp:positionH relativeFrom="page">
                  <wp:posOffset>777240</wp:posOffset>
                </wp:positionH>
                <wp:positionV relativeFrom="paragraph">
                  <wp:posOffset>41275</wp:posOffset>
                </wp:positionV>
                <wp:extent cx="6537960" cy="2076450"/>
                <wp:effectExtent l="0" t="0" r="0" b="0"/>
                <wp:wrapTopAndBottom/>
                <wp:docPr id="1818650476"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2076450"/>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822EEB" w14:textId="79D8F4E1" w:rsidR="00DE2D4A" w:rsidRDefault="00DE2D4A">
                            <w:pPr>
                              <w:spacing w:before="110" w:line="247" w:lineRule="auto"/>
                              <w:ind w:left="215" w:right="735"/>
                              <w:rPr>
                                <w:rFonts w:ascii="Avenir-Heavy"/>
                                <w:b/>
                                <w:color w:val="000000"/>
                              </w:rPr>
                            </w:pPr>
                            <w:r>
                              <w:rPr>
                                <w:rFonts w:ascii="Avenir-Heavy"/>
                                <w:b/>
                                <w:color w:val="231F20"/>
                              </w:rPr>
                              <w:t xml:space="preserve">Scenario </w:t>
                            </w:r>
                            <w:ins w:id="124" w:author="Stearns, Tim" w:date="2023-06-21T15:27:00Z">
                              <w:r w:rsidR="00C63A6C">
                                <w:rPr>
                                  <w:rFonts w:ascii="Avenir-Heavy"/>
                                  <w:b/>
                                  <w:color w:val="231F20"/>
                                </w:rPr>
                                <w:t>1.</w:t>
                              </w:r>
                            </w:ins>
                            <w:r>
                              <w:rPr>
                                <w:rFonts w:ascii="Avenir-Heavy"/>
                                <w:b/>
                                <w:color w:val="231F20"/>
                              </w:rPr>
                              <w:t xml:space="preserve">2: The wholesale distributor receives data, but the Global Company Prefix (GCP), Global Location Number (GLN)/sGLN </w:t>
                            </w:r>
                            <w:r w:rsidR="00737A9E">
                              <w:rPr>
                                <w:rFonts w:ascii="Avenir-Heavy"/>
                                <w:b/>
                                <w:color w:val="231F20"/>
                              </w:rPr>
                              <w:t>are</w:t>
                            </w:r>
                            <w:r>
                              <w:rPr>
                                <w:rFonts w:ascii="Avenir-Heavy"/>
                                <w:b/>
                                <w:color w:val="231F20"/>
                              </w:rPr>
                              <w:t xml:space="preserve"> not found in </w:t>
                            </w:r>
                            <w:r w:rsidR="00737A9E">
                              <w:rPr>
                                <w:rFonts w:ascii="Avenir-Heavy"/>
                                <w:b/>
                                <w:color w:val="231F20"/>
                              </w:rPr>
                              <w:t>the receiver</w:t>
                            </w:r>
                            <w:r w:rsidR="00737A9E">
                              <w:rPr>
                                <w:rFonts w:ascii="Avenir-Heavy"/>
                                <w:b/>
                                <w:color w:val="231F20"/>
                              </w:rPr>
                              <w:t>’</w:t>
                            </w:r>
                            <w:r w:rsidR="00737A9E">
                              <w:rPr>
                                <w:rFonts w:ascii="Avenir-Heavy"/>
                                <w:b/>
                                <w:color w:val="231F20"/>
                              </w:rPr>
                              <w:t xml:space="preserve">s </w:t>
                            </w:r>
                            <w:r>
                              <w:rPr>
                                <w:rFonts w:ascii="Avenir-Heavy"/>
                                <w:b/>
                                <w:color w:val="231F20"/>
                              </w:rPr>
                              <w:t xml:space="preserve">master data. </w:t>
                            </w:r>
                          </w:p>
                          <w:p w14:paraId="344EAC50" w14:textId="77777777" w:rsidR="00DE2D4A" w:rsidRDefault="00DE2D4A">
                            <w:pPr>
                              <w:pStyle w:val="BodyText"/>
                              <w:spacing w:before="5"/>
                              <w:rPr>
                                <w:rFonts w:ascii="Avenir-Heavy"/>
                                <w:b/>
                                <w:color w:val="000000"/>
                                <w:sz w:val="20"/>
                              </w:rPr>
                            </w:pPr>
                          </w:p>
                          <w:p w14:paraId="493542B7" w14:textId="77777777" w:rsidR="00DE2D4A" w:rsidRDefault="00DE2D4A">
                            <w:pPr>
                              <w:pStyle w:val="BodyText"/>
                              <w:numPr>
                                <w:ilvl w:val="0"/>
                                <w:numId w:val="24"/>
                              </w:numPr>
                              <w:tabs>
                                <w:tab w:val="left" w:pos="575"/>
                                <w:tab w:val="left" w:pos="576"/>
                              </w:tabs>
                              <w:ind w:hanging="361"/>
                              <w:rPr>
                                <w:color w:val="000000"/>
                              </w:rPr>
                            </w:pPr>
                            <w:r>
                              <w:rPr>
                                <w:color w:val="231F20"/>
                              </w:rPr>
                              <w:t>A</w:t>
                            </w:r>
                            <w:r>
                              <w:rPr>
                                <w:color w:val="231F20"/>
                                <w:spacing w:val="-1"/>
                              </w:rPr>
                              <w:t xml:space="preserve"> </w:t>
                            </w:r>
                            <w:r>
                              <w:rPr>
                                <w:color w:val="231F20"/>
                              </w:rPr>
                              <w:t>manufacturer</w:t>
                            </w:r>
                            <w:r>
                              <w:rPr>
                                <w:color w:val="231F20"/>
                                <w:spacing w:val="2"/>
                              </w:rPr>
                              <w:t xml:space="preserve"> </w:t>
                            </w:r>
                            <w:r>
                              <w:rPr>
                                <w:color w:val="231F20"/>
                              </w:rPr>
                              <w:t>sends</w:t>
                            </w:r>
                            <w:r>
                              <w:rPr>
                                <w:color w:val="231F20"/>
                                <w:spacing w:val="2"/>
                              </w:rPr>
                              <w:t xml:space="preserve"> </w:t>
                            </w:r>
                            <w:r>
                              <w:rPr>
                                <w:color w:val="231F20"/>
                              </w:rPr>
                              <w:t>a</w:t>
                            </w:r>
                            <w:r>
                              <w:rPr>
                                <w:color w:val="231F20"/>
                                <w:spacing w:val="1"/>
                              </w:rPr>
                              <w:t xml:space="preserve"> </w:t>
                            </w:r>
                            <w:r>
                              <w:rPr>
                                <w:color w:val="231F20"/>
                              </w:rPr>
                              <w:t>distributor</w:t>
                            </w:r>
                            <w:r>
                              <w:rPr>
                                <w:color w:val="231F20"/>
                                <w:spacing w:val="2"/>
                              </w:rPr>
                              <w:t xml:space="preserve"> </w:t>
                            </w:r>
                            <w:r>
                              <w:rPr>
                                <w:color w:val="231F20"/>
                              </w:rPr>
                              <w:t>an</w:t>
                            </w:r>
                            <w:r>
                              <w:rPr>
                                <w:color w:val="231F20"/>
                                <w:spacing w:val="2"/>
                              </w:rPr>
                              <w:t xml:space="preserve"> </w:t>
                            </w:r>
                            <w:r>
                              <w:rPr>
                                <w:color w:val="231F20"/>
                              </w:rPr>
                              <w:t>EPCIS</w:t>
                            </w:r>
                            <w:r>
                              <w:rPr>
                                <w:color w:val="231F20"/>
                                <w:spacing w:val="2"/>
                              </w:rPr>
                              <w:t xml:space="preserve"> </w:t>
                            </w:r>
                            <w:r>
                              <w:rPr>
                                <w:color w:val="231F20"/>
                                <w:spacing w:val="-2"/>
                              </w:rPr>
                              <w:t>file.</w:t>
                            </w:r>
                          </w:p>
                          <w:p w14:paraId="1B4D5587" w14:textId="123A5AFB" w:rsidR="00DE2D4A" w:rsidRDefault="007F632F">
                            <w:pPr>
                              <w:pStyle w:val="BodyText"/>
                              <w:numPr>
                                <w:ilvl w:val="0"/>
                                <w:numId w:val="24"/>
                              </w:numPr>
                              <w:tabs>
                                <w:tab w:val="left" w:pos="575"/>
                                <w:tab w:val="left" w:pos="576"/>
                              </w:tabs>
                              <w:spacing w:before="98" w:line="247" w:lineRule="auto"/>
                              <w:ind w:left="575" w:right="392"/>
                              <w:rPr>
                                <w:color w:val="000000"/>
                              </w:rPr>
                            </w:pPr>
                            <w:r>
                              <w:rPr>
                                <w:color w:val="231F20"/>
                              </w:rPr>
                              <w:t>Upon receiving an EPCIS file</w:t>
                            </w:r>
                            <w:r w:rsidR="00DE2D4A">
                              <w:rPr>
                                <w:color w:val="231F20"/>
                              </w:rPr>
                              <w:t>,</w:t>
                            </w:r>
                            <w:r w:rsidR="00DE2D4A">
                              <w:rPr>
                                <w:color w:val="231F20"/>
                                <w:spacing w:val="-4"/>
                              </w:rPr>
                              <w:t xml:space="preserve"> </w:t>
                            </w:r>
                            <w:r w:rsidR="00DE2D4A">
                              <w:rPr>
                                <w:color w:val="231F20"/>
                              </w:rPr>
                              <w:t>the</w:t>
                            </w:r>
                            <w:r w:rsidR="00DE2D4A">
                              <w:rPr>
                                <w:color w:val="231F20"/>
                                <w:spacing w:val="-4"/>
                              </w:rPr>
                              <w:t xml:space="preserve"> </w:t>
                            </w:r>
                            <w:r w:rsidR="00DE2D4A">
                              <w:rPr>
                                <w:color w:val="231F20"/>
                              </w:rPr>
                              <w:t>wholesale</w:t>
                            </w:r>
                            <w:r w:rsidR="00DE2D4A">
                              <w:rPr>
                                <w:color w:val="231F20"/>
                                <w:spacing w:val="-4"/>
                              </w:rPr>
                              <w:t xml:space="preserve"> </w:t>
                            </w:r>
                            <w:r w:rsidR="00DE2D4A">
                              <w:rPr>
                                <w:color w:val="231F20"/>
                              </w:rPr>
                              <w:t>distributor</w:t>
                            </w:r>
                            <w:r w:rsidR="00DE2D4A">
                              <w:rPr>
                                <w:color w:val="231F20"/>
                                <w:spacing w:val="-4"/>
                              </w:rPr>
                              <w:t xml:space="preserve"> </w:t>
                            </w:r>
                            <w:r w:rsidR="00DE2D4A">
                              <w:rPr>
                                <w:color w:val="231F20"/>
                              </w:rPr>
                              <w:t>determines</w:t>
                            </w:r>
                            <w:r w:rsidR="00DE2D4A">
                              <w:rPr>
                                <w:color w:val="231F20"/>
                                <w:spacing w:val="-4"/>
                              </w:rPr>
                              <w:t xml:space="preserve"> </w:t>
                            </w:r>
                            <w:r w:rsidR="00DE2D4A">
                              <w:rPr>
                                <w:color w:val="231F20"/>
                              </w:rPr>
                              <w:t>that</w:t>
                            </w:r>
                            <w:r w:rsidR="00DE2D4A">
                              <w:rPr>
                                <w:color w:val="231F20"/>
                                <w:spacing w:val="-4"/>
                              </w:rPr>
                              <w:t xml:space="preserve"> </w:t>
                            </w:r>
                            <w:r w:rsidR="00DE2D4A">
                              <w:rPr>
                                <w:color w:val="231F20"/>
                              </w:rPr>
                              <w:t>it</w:t>
                            </w:r>
                            <w:r w:rsidR="00DE2D4A">
                              <w:rPr>
                                <w:color w:val="231F20"/>
                                <w:spacing w:val="-4"/>
                              </w:rPr>
                              <w:t xml:space="preserve"> </w:t>
                            </w:r>
                            <w:r w:rsidR="00DE2D4A">
                              <w:rPr>
                                <w:color w:val="231F20"/>
                              </w:rPr>
                              <w:t>does</w:t>
                            </w:r>
                            <w:r w:rsidR="00DE2D4A">
                              <w:rPr>
                                <w:color w:val="231F20"/>
                                <w:spacing w:val="-4"/>
                              </w:rPr>
                              <w:t xml:space="preserve"> </w:t>
                            </w:r>
                            <w:r w:rsidR="00DE2D4A">
                              <w:rPr>
                                <w:color w:val="231F20"/>
                              </w:rPr>
                              <w:t>not</w:t>
                            </w:r>
                            <w:r w:rsidR="00DE2D4A">
                              <w:rPr>
                                <w:color w:val="231F20"/>
                                <w:spacing w:val="-4"/>
                              </w:rPr>
                              <w:t xml:space="preserve"> </w:t>
                            </w:r>
                            <w:r w:rsidR="00DE2D4A">
                              <w:rPr>
                                <w:color w:val="231F20"/>
                              </w:rPr>
                              <w:t>have</w:t>
                            </w:r>
                            <w:r w:rsidR="00DE2D4A">
                              <w:rPr>
                                <w:color w:val="231F20"/>
                                <w:spacing w:val="-4"/>
                              </w:rPr>
                              <w:t xml:space="preserve"> </w:t>
                            </w:r>
                            <w:r w:rsidR="00DE2D4A">
                              <w:rPr>
                                <w:color w:val="231F20"/>
                              </w:rPr>
                              <w:t>a</w:t>
                            </w:r>
                            <w:r w:rsidR="00DE2D4A">
                              <w:rPr>
                                <w:color w:val="231F20"/>
                                <w:spacing w:val="-4"/>
                              </w:rPr>
                              <w:t xml:space="preserve"> </w:t>
                            </w:r>
                            <w:r w:rsidR="00DE2D4A">
                              <w:rPr>
                                <w:color w:val="231F20"/>
                              </w:rPr>
                              <w:t>GCP,</w:t>
                            </w:r>
                            <w:r w:rsidR="00DE2D4A">
                              <w:rPr>
                                <w:color w:val="231F20"/>
                                <w:spacing w:val="-4"/>
                              </w:rPr>
                              <w:t xml:space="preserve"> </w:t>
                            </w:r>
                            <w:r w:rsidR="00DE2D4A">
                              <w:rPr>
                                <w:color w:val="231F20"/>
                              </w:rPr>
                              <w:t>GLN</w:t>
                            </w:r>
                            <w:r w:rsidR="00DE2D4A">
                              <w:rPr>
                                <w:color w:val="231F20"/>
                                <w:spacing w:val="-4"/>
                              </w:rPr>
                              <w:t xml:space="preserve"> </w:t>
                            </w:r>
                            <w:r w:rsidR="00DE2D4A">
                              <w:rPr>
                                <w:color w:val="231F20"/>
                              </w:rPr>
                              <w:t>or</w:t>
                            </w:r>
                            <w:r w:rsidR="00DE2D4A">
                              <w:rPr>
                                <w:color w:val="231F20"/>
                                <w:spacing w:val="-4"/>
                              </w:rPr>
                              <w:t xml:space="preserve"> </w:t>
                            </w:r>
                            <w:r w:rsidR="00DE2D4A">
                              <w:rPr>
                                <w:color w:val="231F20"/>
                              </w:rPr>
                              <w:t>sGLN</w:t>
                            </w:r>
                            <w:r w:rsidR="00DE2D4A">
                              <w:rPr>
                                <w:color w:val="231F20"/>
                                <w:spacing w:val="-4"/>
                              </w:rPr>
                              <w:t xml:space="preserve"> </w:t>
                            </w:r>
                            <w:r w:rsidR="00DE2D4A">
                              <w:rPr>
                                <w:color w:val="231F20"/>
                              </w:rPr>
                              <w:t>in its system that corresponds to a</w:t>
                            </w:r>
                            <w:r w:rsidR="00737A9E">
                              <w:rPr>
                                <w:color w:val="231F20"/>
                              </w:rPr>
                              <w:t xml:space="preserve"> GLN or</w:t>
                            </w:r>
                            <w:r w:rsidR="00DE2D4A">
                              <w:rPr>
                                <w:color w:val="231F20"/>
                              </w:rPr>
                              <w:t xml:space="preserve"> sGLN in the EPCIS file the manufacturer sent.</w:t>
                            </w:r>
                            <w:r w:rsidR="00691801">
                              <w:rPr>
                                <w:color w:val="231F20"/>
                              </w:rPr>
                              <w:t xml:space="preserve">  </w:t>
                            </w:r>
                          </w:p>
                          <w:p w14:paraId="3654F089" w14:textId="3AF93E71" w:rsidR="00DE2D4A" w:rsidRDefault="00DE2D4A" w:rsidP="00691801">
                            <w:pPr>
                              <w:pStyle w:val="BodyText"/>
                              <w:tabs>
                                <w:tab w:val="left" w:pos="575"/>
                                <w:tab w:val="left" w:pos="576"/>
                              </w:tabs>
                              <w:spacing w:before="89" w:line="247" w:lineRule="auto"/>
                              <w:ind w:left="575" w:right="712"/>
                              <w:rPr>
                                <w:color w:val="0000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CDD5B3" id="docshape13" o:spid="_x0000_s1027" type="#_x0000_t202" style="position:absolute;margin-left:61.2pt;margin-top:3.25pt;width:514.8pt;height:163.5pt;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" fillcolor="#fff4dd" stroked="f">
                <v:textbox inset="0,0,0,0">
                  <w:txbxContent>
                    <w:p w14:paraId="03822EEB" w14:textId="79D8F4E1" w:rsidR="00DE2D4A" w:rsidRDefault="00DE2D4A">
                      <w:pPr>
                        <w:spacing w:before="110" w:line="247" w:lineRule="auto"/>
                        <w:ind w:left="215" w:right="735"/>
                        <w:rPr>
                          <w:rFonts w:ascii="Avenir-Heavy"/>
                          <w:b/>
                          <w:color w:val="000000"/>
                        </w:rPr>
                      </w:pPr>
                      <w:r>
                        <w:rPr>
                          <w:rFonts w:ascii="Avenir-Heavy"/>
                          <w:b/>
                          <w:color w:val="231F20"/>
                        </w:rPr>
                        <w:t xml:space="preserve">Scenario </w:t>
                      </w:r>
                      <w:ins w:id="125" w:author="Stearns, Tim" w:date="2023-06-21T15:27:00Z">
                        <w:r w:rsidR="00C63A6C">
                          <w:rPr>
                            <w:rFonts w:ascii="Avenir-Heavy"/>
                            <w:b/>
                            <w:color w:val="231F20"/>
                          </w:rPr>
                          <w:t>1.</w:t>
                        </w:r>
                      </w:ins>
                      <w:r>
                        <w:rPr>
                          <w:rFonts w:ascii="Avenir-Heavy"/>
                          <w:b/>
                          <w:color w:val="231F20"/>
                        </w:rPr>
                        <w:t xml:space="preserve">2: The wholesale distributor receives data, but the Global Company Prefix (GCP), Global Location Number (GLN)/sGLN </w:t>
                      </w:r>
                      <w:r w:rsidR="00737A9E">
                        <w:rPr>
                          <w:rFonts w:ascii="Avenir-Heavy"/>
                          <w:b/>
                          <w:color w:val="231F20"/>
                        </w:rPr>
                        <w:t>are</w:t>
                      </w:r>
                      <w:r>
                        <w:rPr>
                          <w:rFonts w:ascii="Avenir-Heavy"/>
                          <w:b/>
                          <w:color w:val="231F20"/>
                        </w:rPr>
                        <w:t xml:space="preserve"> not found in </w:t>
                      </w:r>
                      <w:r w:rsidR="00737A9E">
                        <w:rPr>
                          <w:rFonts w:ascii="Avenir-Heavy"/>
                          <w:b/>
                          <w:color w:val="231F20"/>
                        </w:rPr>
                        <w:t>the receiver</w:t>
                      </w:r>
                      <w:r w:rsidR="00737A9E">
                        <w:rPr>
                          <w:rFonts w:ascii="Avenir-Heavy"/>
                          <w:b/>
                          <w:color w:val="231F20"/>
                        </w:rPr>
                        <w:t>’</w:t>
                      </w:r>
                      <w:r w:rsidR="00737A9E">
                        <w:rPr>
                          <w:rFonts w:ascii="Avenir-Heavy"/>
                          <w:b/>
                          <w:color w:val="231F20"/>
                        </w:rPr>
                        <w:t xml:space="preserve">s </w:t>
                      </w:r>
                      <w:r>
                        <w:rPr>
                          <w:rFonts w:ascii="Avenir-Heavy"/>
                          <w:b/>
                          <w:color w:val="231F20"/>
                        </w:rPr>
                        <w:t xml:space="preserve">master data. </w:t>
                      </w:r>
                    </w:p>
                    <w:p w14:paraId="344EAC50" w14:textId="77777777" w:rsidR="00DE2D4A" w:rsidRDefault="00DE2D4A">
                      <w:pPr>
                        <w:pStyle w:val="BodyText"/>
                        <w:spacing w:before="5"/>
                        <w:rPr>
                          <w:rFonts w:ascii="Avenir-Heavy"/>
                          <w:b/>
                          <w:color w:val="000000"/>
                          <w:sz w:val="20"/>
                        </w:rPr>
                      </w:pPr>
                    </w:p>
                    <w:p w14:paraId="493542B7" w14:textId="77777777" w:rsidR="00DE2D4A" w:rsidRDefault="00DE2D4A">
                      <w:pPr>
                        <w:pStyle w:val="BodyText"/>
                        <w:numPr>
                          <w:ilvl w:val="0"/>
                          <w:numId w:val="24"/>
                        </w:numPr>
                        <w:tabs>
                          <w:tab w:val="left" w:pos="575"/>
                          <w:tab w:val="left" w:pos="576"/>
                        </w:tabs>
                        <w:ind w:hanging="361"/>
                        <w:rPr>
                          <w:color w:val="000000"/>
                        </w:rPr>
                      </w:pPr>
                      <w:r>
                        <w:rPr>
                          <w:color w:val="231F20"/>
                        </w:rPr>
                        <w:t>A</w:t>
                      </w:r>
                      <w:r>
                        <w:rPr>
                          <w:color w:val="231F20"/>
                          <w:spacing w:val="-1"/>
                        </w:rPr>
                        <w:t xml:space="preserve"> </w:t>
                      </w:r>
                      <w:r>
                        <w:rPr>
                          <w:color w:val="231F20"/>
                        </w:rPr>
                        <w:t>manufacturer</w:t>
                      </w:r>
                      <w:r>
                        <w:rPr>
                          <w:color w:val="231F20"/>
                          <w:spacing w:val="2"/>
                        </w:rPr>
                        <w:t xml:space="preserve"> </w:t>
                      </w:r>
                      <w:r>
                        <w:rPr>
                          <w:color w:val="231F20"/>
                        </w:rPr>
                        <w:t>sends</w:t>
                      </w:r>
                      <w:r>
                        <w:rPr>
                          <w:color w:val="231F20"/>
                          <w:spacing w:val="2"/>
                        </w:rPr>
                        <w:t xml:space="preserve"> </w:t>
                      </w:r>
                      <w:r>
                        <w:rPr>
                          <w:color w:val="231F20"/>
                        </w:rPr>
                        <w:t>a</w:t>
                      </w:r>
                      <w:r>
                        <w:rPr>
                          <w:color w:val="231F20"/>
                          <w:spacing w:val="1"/>
                        </w:rPr>
                        <w:t xml:space="preserve"> </w:t>
                      </w:r>
                      <w:r>
                        <w:rPr>
                          <w:color w:val="231F20"/>
                        </w:rPr>
                        <w:t>distributor</w:t>
                      </w:r>
                      <w:r>
                        <w:rPr>
                          <w:color w:val="231F20"/>
                          <w:spacing w:val="2"/>
                        </w:rPr>
                        <w:t xml:space="preserve"> </w:t>
                      </w:r>
                      <w:r>
                        <w:rPr>
                          <w:color w:val="231F20"/>
                        </w:rPr>
                        <w:t>an</w:t>
                      </w:r>
                      <w:r>
                        <w:rPr>
                          <w:color w:val="231F20"/>
                          <w:spacing w:val="2"/>
                        </w:rPr>
                        <w:t xml:space="preserve"> </w:t>
                      </w:r>
                      <w:r>
                        <w:rPr>
                          <w:color w:val="231F20"/>
                        </w:rPr>
                        <w:t>EPCIS</w:t>
                      </w:r>
                      <w:r>
                        <w:rPr>
                          <w:color w:val="231F20"/>
                          <w:spacing w:val="2"/>
                        </w:rPr>
                        <w:t xml:space="preserve"> </w:t>
                      </w:r>
                      <w:r>
                        <w:rPr>
                          <w:color w:val="231F20"/>
                          <w:spacing w:val="-2"/>
                        </w:rPr>
                        <w:t>file.</w:t>
                      </w:r>
                    </w:p>
                    <w:p w14:paraId="1B4D5587" w14:textId="123A5AFB" w:rsidR="00DE2D4A" w:rsidRDefault="007F632F">
                      <w:pPr>
                        <w:pStyle w:val="BodyText"/>
                        <w:numPr>
                          <w:ilvl w:val="0"/>
                          <w:numId w:val="24"/>
                        </w:numPr>
                        <w:tabs>
                          <w:tab w:val="left" w:pos="575"/>
                          <w:tab w:val="left" w:pos="576"/>
                        </w:tabs>
                        <w:spacing w:before="98" w:line="247" w:lineRule="auto"/>
                        <w:ind w:left="575" w:right="392"/>
                        <w:rPr>
                          <w:color w:val="000000"/>
                        </w:rPr>
                      </w:pPr>
                      <w:r>
                        <w:rPr>
                          <w:color w:val="231F20"/>
                        </w:rPr>
                        <w:t>Upon receiving an EPCIS file</w:t>
                      </w:r>
                      <w:r w:rsidR="00DE2D4A">
                        <w:rPr>
                          <w:color w:val="231F20"/>
                        </w:rPr>
                        <w:t>,</w:t>
                      </w:r>
                      <w:r w:rsidR="00DE2D4A">
                        <w:rPr>
                          <w:color w:val="231F20"/>
                          <w:spacing w:val="-4"/>
                        </w:rPr>
                        <w:t xml:space="preserve"> </w:t>
                      </w:r>
                      <w:r w:rsidR="00DE2D4A">
                        <w:rPr>
                          <w:color w:val="231F20"/>
                        </w:rPr>
                        <w:t>the</w:t>
                      </w:r>
                      <w:r w:rsidR="00DE2D4A">
                        <w:rPr>
                          <w:color w:val="231F20"/>
                          <w:spacing w:val="-4"/>
                        </w:rPr>
                        <w:t xml:space="preserve"> </w:t>
                      </w:r>
                      <w:r w:rsidR="00DE2D4A">
                        <w:rPr>
                          <w:color w:val="231F20"/>
                        </w:rPr>
                        <w:t>wholesale</w:t>
                      </w:r>
                      <w:r w:rsidR="00DE2D4A">
                        <w:rPr>
                          <w:color w:val="231F20"/>
                          <w:spacing w:val="-4"/>
                        </w:rPr>
                        <w:t xml:space="preserve"> </w:t>
                      </w:r>
                      <w:r w:rsidR="00DE2D4A">
                        <w:rPr>
                          <w:color w:val="231F20"/>
                        </w:rPr>
                        <w:t>distributor</w:t>
                      </w:r>
                      <w:r w:rsidR="00DE2D4A">
                        <w:rPr>
                          <w:color w:val="231F20"/>
                          <w:spacing w:val="-4"/>
                        </w:rPr>
                        <w:t xml:space="preserve"> </w:t>
                      </w:r>
                      <w:r w:rsidR="00DE2D4A">
                        <w:rPr>
                          <w:color w:val="231F20"/>
                        </w:rPr>
                        <w:t>determines</w:t>
                      </w:r>
                      <w:r w:rsidR="00DE2D4A">
                        <w:rPr>
                          <w:color w:val="231F20"/>
                          <w:spacing w:val="-4"/>
                        </w:rPr>
                        <w:t xml:space="preserve"> </w:t>
                      </w:r>
                      <w:r w:rsidR="00DE2D4A">
                        <w:rPr>
                          <w:color w:val="231F20"/>
                        </w:rPr>
                        <w:t>that</w:t>
                      </w:r>
                      <w:r w:rsidR="00DE2D4A">
                        <w:rPr>
                          <w:color w:val="231F20"/>
                          <w:spacing w:val="-4"/>
                        </w:rPr>
                        <w:t xml:space="preserve"> </w:t>
                      </w:r>
                      <w:r w:rsidR="00DE2D4A">
                        <w:rPr>
                          <w:color w:val="231F20"/>
                        </w:rPr>
                        <w:t>it</w:t>
                      </w:r>
                      <w:r w:rsidR="00DE2D4A">
                        <w:rPr>
                          <w:color w:val="231F20"/>
                          <w:spacing w:val="-4"/>
                        </w:rPr>
                        <w:t xml:space="preserve"> </w:t>
                      </w:r>
                      <w:r w:rsidR="00DE2D4A">
                        <w:rPr>
                          <w:color w:val="231F20"/>
                        </w:rPr>
                        <w:t>does</w:t>
                      </w:r>
                      <w:r w:rsidR="00DE2D4A">
                        <w:rPr>
                          <w:color w:val="231F20"/>
                          <w:spacing w:val="-4"/>
                        </w:rPr>
                        <w:t xml:space="preserve"> </w:t>
                      </w:r>
                      <w:r w:rsidR="00DE2D4A">
                        <w:rPr>
                          <w:color w:val="231F20"/>
                        </w:rPr>
                        <w:t>not</w:t>
                      </w:r>
                      <w:r w:rsidR="00DE2D4A">
                        <w:rPr>
                          <w:color w:val="231F20"/>
                          <w:spacing w:val="-4"/>
                        </w:rPr>
                        <w:t xml:space="preserve"> </w:t>
                      </w:r>
                      <w:r w:rsidR="00DE2D4A">
                        <w:rPr>
                          <w:color w:val="231F20"/>
                        </w:rPr>
                        <w:t>have</w:t>
                      </w:r>
                      <w:r w:rsidR="00DE2D4A">
                        <w:rPr>
                          <w:color w:val="231F20"/>
                          <w:spacing w:val="-4"/>
                        </w:rPr>
                        <w:t xml:space="preserve"> </w:t>
                      </w:r>
                      <w:r w:rsidR="00DE2D4A">
                        <w:rPr>
                          <w:color w:val="231F20"/>
                        </w:rPr>
                        <w:t>a</w:t>
                      </w:r>
                      <w:r w:rsidR="00DE2D4A">
                        <w:rPr>
                          <w:color w:val="231F20"/>
                          <w:spacing w:val="-4"/>
                        </w:rPr>
                        <w:t xml:space="preserve"> </w:t>
                      </w:r>
                      <w:r w:rsidR="00DE2D4A">
                        <w:rPr>
                          <w:color w:val="231F20"/>
                        </w:rPr>
                        <w:t>GCP,</w:t>
                      </w:r>
                      <w:r w:rsidR="00DE2D4A">
                        <w:rPr>
                          <w:color w:val="231F20"/>
                          <w:spacing w:val="-4"/>
                        </w:rPr>
                        <w:t xml:space="preserve"> </w:t>
                      </w:r>
                      <w:r w:rsidR="00DE2D4A">
                        <w:rPr>
                          <w:color w:val="231F20"/>
                        </w:rPr>
                        <w:t>GLN</w:t>
                      </w:r>
                      <w:r w:rsidR="00DE2D4A">
                        <w:rPr>
                          <w:color w:val="231F20"/>
                          <w:spacing w:val="-4"/>
                        </w:rPr>
                        <w:t xml:space="preserve"> </w:t>
                      </w:r>
                      <w:r w:rsidR="00DE2D4A">
                        <w:rPr>
                          <w:color w:val="231F20"/>
                        </w:rPr>
                        <w:t>or</w:t>
                      </w:r>
                      <w:r w:rsidR="00DE2D4A">
                        <w:rPr>
                          <w:color w:val="231F20"/>
                          <w:spacing w:val="-4"/>
                        </w:rPr>
                        <w:t xml:space="preserve"> </w:t>
                      </w:r>
                      <w:r w:rsidR="00DE2D4A">
                        <w:rPr>
                          <w:color w:val="231F20"/>
                        </w:rPr>
                        <w:t>sGLN</w:t>
                      </w:r>
                      <w:r w:rsidR="00DE2D4A">
                        <w:rPr>
                          <w:color w:val="231F20"/>
                          <w:spacing w:val="-4"/>
                        </w:rPr>
                        <w:t xml:space="preserve"> </w:t>
                      </w:r>
                      <w:r w:rsidR="00DE2D4A">
                        <w:rPr>
                          <w:color w:val="231F20"/>
                        </w:rPr>
                        <w:t>in its system that corresponds to a</w:t>
                      </w:r>
                      <w:r w:rsidR="00737A9E">
                        <w:rPr>
                          <w:color w:val="231F20"/>
                        </w:rPr>
                        <w:t xml:space="preserve"> GLN or</w:t>
                      </w:r>
                      <w:r w:rsidR="00DE2D4A">
                        <w:rPr>
                          <w:color w:val="231F20"/>
                        </w:rPr>
                        <w:t xml:space="preserve"> sGLN in the EPCIS file the manufacturer sent.</w:t>
                      </w:r>
                      <w:r w:rsidR="00691801">
                        <w:rPr>
                          <w:color w:val="231F20"/>
                        </w:rPr>
                        <w:t xml:space="preserve">  </w:t>
                      </w:r>
                    </w:p>
                    <w:p w14:paraId="3654F089" w14:textId="3AF93E71" w:rsidR="00DE2D4A" w:rsidRDefault="00DE2D4A" w:rsidP="00691801">
                      <w:pPr>
                        <w:pStyle w:val="BodyText"/>
                        <w:tabs>
                          <w:tab w:val="left" w:pos="575"/>
                          <w:tab w:val="left" w:pos="576"/>
                        </w:tabs>
                        <w:spacing w:before="89" w:line="247" w:lineRule="auto"/>
                        <w:ind w:left="575" w:right="712"/>
                        <w:rPr>
                          <w:color w:val="000000"/>
                        </w:rPr>
                      </w:pPr>
                    </w:p>
                  </w:txbxContent>
                </v:textbox>
                <w10:wrap type="topAndBottom" anchorx="page"/>
              </v:shape>
            </w:pict>
          </mc:Fallback>
        </mc:AlternateContent>
      </w:r>
    </w:p>
    <w:p w14:paraId="6796A454" w14:textId="77777777" w:rsidR="00DD45C2" w:rsidRDefault="00DD45C2">
      <w:pPr>
        <w:pStyle w:val="BodyText"/>
        <w:spacing w:before="4"/>
        <w:rPr>
          <w:rFonts w:ascii="Avenir-Heavy"/>
          <w:b/>
          <w:sz w:val="5"/>
        </w:rPr>
      </w:pPr>
    </w:p>
    <w:p w14:paraId="192B19B6" w14:textId="77777777" w:rsidR="00DD45C2" w:rsidRDefault="00543AB4">
      <w:pPr>
        <w:pStyle w:val="BodyText"/>
        <w:spacing w:before="100" w:line="247" w:lineRule="auto"/>
        <w:ind w:left="660" w:right="589"/>
        <w:jc w:val="both"/>
      </w:pPr>
      <w:r>
        <w:rPr>
          <w:rFonts w:ascii="Avenir-Heavy"/>
          <w:b/>
          <w:color w:val="231F20"/>
        </w:rPr>
        <w:t>Distributor Action:</w:t>
      </w:r>
      <w:r>
        <w:rPr>
          <w:rFonts w:ascii="Avenir-Heavy"/>
          <w:b/>
          <w:color w:val="231F20"/>
          <w:spacing w:val="-2"/>
        </w:rPr>
        <w:t xml:space="preserve"> </w:t>
      </w:r>
      <w:r>
        <w:rPr>
          <w:color w:val="231F20"/>
        </w:rPr>
        <w:t>The distributor will notify the manufacturer via email that the file failed based on</w:t>
      </w:r>
      <w:r>
        <w:rPr>
          <w:color w:val="231F20"/>
          <w:spacing w:val="-2"/>
        </w:rPr>
        <w:t xml:space="preserve"> </w:t>
      </w:r>
      <w:r>
        <w:rPr>
          <w:color w:val="231F20"/>
        </w:rPr>
        <w:t>a</w:t>
      </w:r>
      <w:r>
        <w:rPr>
          <w:color w:val="231F20"/>
          <w:spacing w:val="-2"/>
        </w:rPr>
        <w:t xml:space="preserve"> </w:t>
      </w:r>
      <w:r>
        <w:rPr>
          <w:color w:val="231F20"/>
        </w:rPr>
        <w:t>GCP,</w:t>
      </w:r>
      <w:r>
        <w:rPr>
          <w:color w:val="231F20"/>
          <w:spacing w:val="-2"/>
        </w:rPr>
        <w:t xml:space="preserve"> </w:t>
      </w:r>
      <w:r>
        <w:rPr>
          <w:color w:val="231F20"/>
        </w:rPr>
        <w:t>GLN</w:t>
      </w:r>
      <w:r>
        <w:rPr>
          <w:color w:val="231F20"/>
          <w:spacing w:val="-2"/>
        </w:rPr>
        <w:t xml:space="preserve"> </w:t>
      </w:r>
      <w:r>
        <w:rPr>
          <w:color w:val="231F20"/>
        </w:rPr>
        <w:t>or</w:t>
      </w:r>
      <w:r>
        <w:rPr>
          <w:color w:val="231F20"/>
          <w:spacing w:val="-2"/>
        </w:rPr>
        <w:t xml:space="preserve"> </w:t>
      </w:r>
      <w:proofErr w:type="spellStart"/>
      <w:r>
        <w:rPr>
          <w:color w:val="231F20"/>
        </w:rPr>
        <w:t>sGLN</w:t>
      </w:r>
      <w:proofErr w:type="spellEnd"/>
      <w:r>
        <w:rPr>
          <w:color w:val="231F20"/>
          <w:spacing w:val="-2"/>
        </w:rPr>
        <w:t xml:space="preserve"> </w:t>
      </w:r>
      <w:r>
        <w:rPr>
          <w:color w:val="231F20"/>
        </w:rPr>
        <w:t>master</w:t>
      </w:r>
      <w:r>
        <w:rPr>
          <w:color w:val="231F20"/>
          <w:spacing w:val="-2"/>
        </w:rPr>
        <w:t xml:space="preserve"> </w:t>
      </w:r>
      <w:r>
        <w:rPr>
          <w:color w:val="231F20"/>
        </w:rPr>
        <w:t>data</w:t>
      </w:r>
      <w:r>
        <w:rPr>
          <w:color w:val="231F20"/>
          <w:spacing w:val="-2"/>
        </w:rPr>
        <w:t xml:space="preserve"> </w:t>
      </w:r>
      <w:r>
        <w:rPr>
          <w:color w:val="231F20"/>
        </w:rPr>
        <w:t>issue.</w:t>
      </w:r>
      <w:r>
        <w:rPr>
          <w:color w:val="231F20"/>
          <w:spacing w:val="-2"/>
        </w:rPr>
        <w:t xml:space="preserve"> </w:t>
      </w:r>
      <w:r>
        <w:rPr>
          <w:color w:val="231F20"/>
        </w:rPr>
        <w:t>For</w:t>
      </w:r>
      <w:r>
        <w:rPr>
          <w:color w:val="231F20"/>
          <w:spacing w:val="-2"/>
        </w:rPr>
        <w:t xml:space="preserve"> </w:t>
      </w:r>
      <w:r>
        <w:rPr>
          <w:color w:val="231F20"/>
        </w:rPr>
        <w:t>more</w:t>
      </w:r>
      <w:r>
        <w:rPr>
          <w:color w:val="231F20"/>
          <w:spacing w:val="-2"/>
        </w:rPr>
        <w:t xml:space="preserve"> </w:t>
      </w:r>
      <w:r>
        <w:rPr>
          <w:color w:val="231F20"/>
        </w:rPr>
        <w:t>on</w:t>
      </w:r>
      <w:r>
        <w:rPr>
          <w:color w:val="231F20"/>
          <w:spacing w:val="-2"/>
        </w:rPr>
        <w:t xml:space="preserve"> </w:t>
      </w:r>
      <w:r>
        <w:rPr>
          <w:color w:val="231F20"/>
        </w:rPr>
        <w:t>correct</w:t>
      </w:r>
      <w:r>
        <w:rPr>
          <w:color w:val="231F20"/>
          <w:spacing w:val="-2"/>
        </w:rPr>
        <w:t xml:space="preserve"> </w:t>
      </w:r>
      <w:r>
        <w:rPr>
          <w:color w:val="231F20"/>
        </w:rPr>
        <w:t>formatting,</w:t>
      </w:r>
      <w:r>
        <w:rPr>
          <w:color w:val="231F20"/>
          <w:spacing w:val="-2"/>
        </w:rPr>
        <w:t xml:space="preserve"> </w:t>
      </w:r>
      <w:r>
        <w:rPr>
          <w:color w:val="231F20"/>
        </w:rPr>
        <w:t>see</w:t>
      </w:r>
      <w:r>
        <w:rPr>
          <w:color w:val="231F20"/>
          <w:spacing w:val="-3"/>
        </w:rPr>
        <w:t xml:space="preserve"> </w:t>
      </w:r>
      <w:hyperlink r:id="rId19">
        <w:r>
          <w:rPr>
            <w:color w:val="182857"/>
            <w:u w:val="single" w:color="182857"/>
          </w:rPr>
          <w:t>the</w:t>
        </w:r>
        <w:r>
          <w:rPr>
            <w:color w:val="182857"/>
            <w:spacing w:val="-2"/>
            <w:u w:val="single" w:color="182857"/>
          </w:rPr>
          <w:t xml:space="preserve"> </w:t>
        </w:r>
        <w:r>
          <w:rPr>
            <w:color w:val="182857"/>
            <w:u w:val="single" w:color="182857"/>
          </w:rPr>
          <w:t>latest</w:t>
        </w:r>
        <w:r>
          <w:rPr>
            <w:color w:val="182857"/>
            <w:spacing w:val="-2"/>
            <w:u w:val="single" w:color="182857"/>
          </w:rPr>
          <w:t xml:space="preserve"> </w:t>
        </w:r>
        <w:r>
          <w:rPr>
            <w:color w:val="182857"/>
            <w:u w:val="single" w:color="182857"/>
          </w:rPr>
          <w:t>version</w:t>
        </w:r>
        <w:r>
          <w:rPr>
            <w:color w:val="182857"/>
            <w:spacing w:val="-3"/>
            <w:u w:val="single" w:color="182857"/>
          </w:rPr>
          <w:t xml:space="preserve"> </w:t>
        </w:r>
      </w:hyperlink>
      <w:r>
        <w:rPr>
          <w:color w:val="182857"/>
          <w:spacing w:val="-3"/>
        </w:rPr>
        <w:t xml:space="preserve"> </w:t>
      </w:r>
      <w:hyperlink r:id="rId20">
        <w:r>
          <w:rPr>
            <w:color w:val="182857"/>
            <w:u w:val="single" w:color="182857"/>
          </w:rPr>
          <w:t>of the GS1 Implementation Guideline</w:t>
        </w:r>
      </w:hyperlink>
      <w:r>
        <w:rPr>
          <w:color w:val="231F20"/>
        </w:rPr>
        <w:t>.</w:t>
      </w:r>
    </w:p>
    <w:p w14:paraId="258623E0" w14:textId="1B0CE115" w:rsidR="00DD45C2" w:rsidRDefault="00543AB4" w:rsidP="006F5242">
      <w:pPr>
        <w:pStyle w:val="BodyText"/>
        <w:numPr>
          <w:ilvl w:val="0"/>
          <w:numId w:val="24"/>
        </w:numPr>
        <w:tabs>
          <w:tab w:val="left" w:pos="575"/>
          <w:tab w:val="left" w:pos="576"/>
        </w:tabs>
        <w:spacing w:before="98" w:line="247" w:lineRule="auto"/>
        <w:ind w:left="575" w:right="358"/>
      </w:pPr>
      <w:r>
        <w:rPr>
          <w:rFonts w:ascii="Avenir-Heavy"/>
          <w:b/>
          <w:color w:val="231F20"/>
        </w:rPr>
        <w:t xml:space="preserve">Manufacturer Action: </w:t>
      </w:r>
      <w:r>
        <w:rPr>
          <w:color w:val="231F20"/>
        </w:rPr>
        <w:t>The manufacturer will provide updated master data via email and where</w:t>
      </w:r>
      <w:r w:rsidR="00F1719E">
        <w:rPr>
          <w:color w:val="231F20"/>
        </w:rPr>
        <w:t xml:space="preserve"> </w:t>
      </w:r>
      <w:r>
        <w:rPr>
          <w:color w:val="231F20"/>
        </w:rPr>
        <w:t xml:space="preserve">the file cannot be automatically reprocessed, resend the file after correcting the GCP, GLN or </w:t>
      </w:r>
      <w:proofErr w:type="spellStart"/>
      <w:r>
        <w:rPr>
          <w:color w:val="231F20"/>
        </w:rPr>
        <w:t>sGLN</w:t>
      </w:r>
      <w:proofErr w:type="spellEnd"/>
      <w:r>
        <w:rPr>
          <w:color w:val="231F20"/>
          <w:spacing w:val="-1"/>
        </w:rPr>
        <w:t xml:space="preserve"> </w:t>
      </w:r>
      <w:r>
        <w:rPr>
          <w:color w:val="231F20"/>
        </w:rPr>
        <w:t>data</w:t>
      </w:r>
      <w:r>
        <w:rPr>
          <w:color w:val="231F20"/>
          <w:spacing w:val="-1"/>
        </w:rPr>
        <w:t xml:space="preserve"> </w:t>
      </w:r>
      <w:r>
        <w:rPr>
          <w:color w:val="231F20"/>
        </w:rPr>
        <w:t>issue</w:t>
      </w:r>
      <w:r>
        <w:rPr>
          <w:color w:val="231F20"/>
          <w:spacing w:val="-1"/>
        </w:rPr>
        <w:t xml:space="preserve"> </w:t>
      </w:r>
      <w:r>
        <w:rPr>
          <w:color w:val="231F20"/>
        </w:rPr>
        <w:t>within</w:t>
      </w:r>
      <w:r>
        <w:rPr>
          <w:color w:val="231F20"/>
          <w:spacing w:val="-1"/>
        </w:rPr>
        <w:t xml:space="preserve"> </w:t>
      </w:r>
      <w:r>
        <w:rPr>
          <w:color w:val="231F20"/>
        </w:rPr>
        <w:t>the</w:t>
      </w:r>
      <w:r>
        <w:rPr>
          <w:color w:val="231F20"/>
          <w:spacing w:val="-1"/>
        </w:rPr>
        <w:t xml:space="preserve"> </w:t>
      </w:r>
      <w:r>
        <w:rPr>
          <w:color w:val="231F20"/>
        </w:rPr>
        <w:t>file,</w:t>
      </w:r>
      <w:r>
        <w:rPr>
          <w:color w:val="231F20"/>
          <w:spacing w:val="-1"/>
        </w:rPr>
        <w:t xml:space="preserve"> </w:t>
      </w:r>
      <w:r>
        <w:rPr>
          <w:color w:val="231F20"/>
        </w:rPr>
        <w:t>ensuring</w:t>
      </w:r>
      <w:r>
        <w:rPr>
          <w:color w:val="231F20"/>
          <w:spacing w:val="-1"/>
        </w:rPr>
        <w:t xml:space="preserve"> </w:t>
      </w:r>
      <w:r>
        <w:rPr>
          <w:color w:val="231F20"/>
        </w:rPr>
        <w:t>all</w:t>
      </w:r>
      <w:r>
        <w:rPr>
          <w:color w:val="231F20"/>
          <w:spacing w:val="-1"/>
        </w:rPr>
        <w:t xml:space="preserve"> </w:t>
      </w:r>
      <w:r>
        <w:rPr>
          <w:color w:val="231F20"/>
        </w:rPr>
        <w:t>master</w:t>
      </w:r>
      <w:r>
        <w:rPr>
          <w:color w:val="231F20"/>
          <w:spacing w:val="-1"/>
        </w:rPr>
        <w:t xml:space="preserve"> </w:t>
      </w:r>
      <w:r>
        <w:rPr>
          <w:color w:val="231F20"/>
        </w:rPr>
        <w:t>data</w:t>
      </w:r>
      <w:r>
        <w:rPr>
          <w:color w:val="231F20"/>
          <w:spacing w:val="-1"/>
        </w:rPr>
        <w:t xml:space="preserve"> </w:t>
      </w:r>
      <w:r>
        <w:rPr>
          <w:color w:val="231F20"/>
        </w:rPr>
        <w:t>contained</w:t>
      </w:r>
      <w:r>
        <w:rPr>
          <w:color w:val="231F20"/>
          <w:spacing w:val="-1"/>
        </w:rPr>
        <w:t xml:space="preserve"> </w:t>
      </w:r>
      <w:r>
        <w:rPr>
          <w:color w:val="231F20"/>
        </w:rPr>
        <w:t>within</w:t>
      </w:r>
      <w:r>
        <w:rPr>
          <w:color w:val="231F20"/>
          <w:spacing w:val="-1"/>
        </w:rPr>
        <w:t xml:space="preserve"> </w:t>
      </w:r>
      <w:r>
        <w:rPr>
          <w:color w:val="231F20"/>
        </w:rPr>
        <w:t>the</w:t>
      </w:r>
      <w:r>
        <w:rPr>
          <w:color w:val="231F20"/>
          <w:spacing w:val="-1"/>
        </w:rPr>
        <w:t xml:space="preserve"> </w:t>
      </w:r>
      <w:r>
        <w:rPr>
          <w:color w:val="231F20"/>
        </w:rPr>
        <w:t>file</w:t>
      </w:r>
      <w:r>
        <w:rPr>
          <w:color w:val="231F20"/>
          <w:spacing w:val="-1"/>
        </w:rPr>
        <w:t xml:space="preserve"> </w:t>
      </w:r>
      <w:r>
        <w:rPr>
          <w:color w:val="231F20"/>
        </w:rPr>
        <w:t>have</w:t>
      </w:r>
      <w:r>
        <w:rPr>
          <w:color w:val="231F20"/>
          <w:spacing w:val="-1"/>
        </w:rPr>
        <w:t xml:space="preserve"> </w:t>
      </w:r>
      <w:r>
        <w:rPr>
          <w:color w:val="231F20"/>
        </w:rPr>
        <w:t>been</w:t>
      </w:r>
      <w:r>
        <w:rPr>
          <w:color w:val="231F20"/>
          <w:spacing w:val="-1"/>
        </w:rPr>
        <w:t xml:space="preserve"> </w:t>
      </w:r>
      <w:r>
        <w:rPr>
          <w:color w:val="231F20"/>
        </w:rPr>
        <w:t>sent</w:t>
      </w:r>
      <w:r>
        <w:rPr>
          <w:color w:val="231F20"/>
          <w:spacing w:val="-1"/>
        </w:rPr>
        <w:t xml:space="preserve"> </w:t>
      </w:r>
      <w:r>
        <w:rPr>
          <w:color w:val="231F20"/>
        </w:rPr>
        <w:t>to the wholesale distributor prior to reprocessing.</w:t>
      </w:r>
      <w:r w:rsidR="00691801">
        <w:rPr>
          <w:color w:val="231F20"/>
        </w:rPr>
        <w:t xml:space="preserve">  </w:t>
      </w:r>
    </w:p>
    <w:p w14:paraId="2A1FEA88" w14:textId="793E5012" w:rsidR="008754F7" w:rsidRDefault="00543AB4" w:rsidP="00E03F76">
      <w:pPr>
        <w:pStyle w:val="BodyText"/>
        <w:spacing w:before="268" w:line="247" w:lineRule="auto"/>
        <w:ind w:left="660" w:right="550"/>
        <w:rPr>
          <w:rFonts w:ascii="Avenir-Heavy"/>
          <w:b/>
          <w:color w:val="231F20"/>
        </w:rPr>
      </w:pPr>
      <w:r>
        <w:rPr>
          <w:rFonts w:ascii="Avenir-Heavy"/>
          <w:b/>
          <w:color w:val="231F20"/>
        </w:rPr>
        <w:t xml:space="preserve">Compliance/Best Practice Note: </w:t>
      </w:r>
    </w:p>
    <w:p w14:paraId="0AD59575" w14:textId="6D96FA71" w:rsidR="008754F7" w:rsidRPr="008754F7" w:rsidRDefault="008754F7" w:rsidP="008754F7">
      <w:pPr>
        <w:pStyle w:val="BodyText"/>
        <w:numPr>
          <w:ilvl w:val="0"/>
          <w:numId w:val="29"/>
        </w:numPr>
        <w:spacing w:before="268" w:line="247" w:lineRule="auto"/>
        <w:ind w:right="550"/>
      </w:pPr>
      <w:r>
        <w:rPr>
          <w:color w:val="231F20"/>
        </w:rPr>
        <w:t xml:space="preserve">Ensure </w:t>
      </w:r>
      <w:r w:rsidR="007F632F">
        <w:rPr>
          <w:color w:val="231F20"/>
        </w:rPr>
        <w:t xml:space="preserve">both trading partners provide the most </w:t>
      </w:r>
      <w:proofErr w:type="gramStart"/>
      <w:r w:rsidR="007F632F">
        <w:rPr>
          <w:color w:val="231F20"/>
        </w:rPr>
        <w:t>up-to-date</w:t>
      </w:r>
      <w:proofErr w:type="gramEnd"/>
      <w:r w:rsidR="007F632F">
        <w:rPr>
          <w:color w:val="231F20"/>
        </w:rPr>
        <w:t xml:space="preserve"> GLN information for each of their facilities respectively.  This requires proactively sharing GLNs as new facilities are opened or relocated/repurposed.   </w:t>
      </w:r>
    </w:p>
    <w:p w14:paraId="7BB69962" w14:textId="77777777" w:rsidR="00DD45C2" w:rsidRPr="007F632F" w:rsidRDefault="00E03F76" w:rsidP="008754F7">
      <w:pPr>
        <w:pStyle w:val="BodyText"/>
        <w:numPr>
          <w:ilvl w:val="0"/>
          <w:numId w:val="29"/>
        </w:numPr>
        <w:spacing w:before="268" w:line="247" w:lineRule="auto"/>
        <w:ind w:right="550"/>
      </w:pPr>
      <w:r>
        <w:rPr>
          <w:color w:val="231F20"/>
        </w:rPr>
        <w:t>Additionally</w:t>
      </w:r>
      <w:r w:rsidR="00543AB4">
        <w:rPr>
          <w:color w:val="231F20"/>
        </w:rPr>
        <w:t>,</w:t>
      </w:r>
      <w:r w:rsidR="00543AB4">
        <w:rPr>
          <w:color w:val="231F20"/>
          <w:spacing w:val="-4"/>
        </w:rPr>
        <w:t xml:space="preserve"> </w:t>
      </w:r>
      <w:r w:rsidR="00543AB4">
        <w:rPr>
          <w:color w:val="231F20"/>
        </w:rPr>
        <w:t>a</w:t>
      </w:r>
      <w:r w:rsidR="00543AB4">
        <w:rPr>
          <w:color w:val="231F20"/>
          <w:spacing w:val="-4"/>
        </w:rPr>
        <w:t xml:space="preserve"> </w:t>
      </w:r>
      <w:r w:rsidR="00543AB4">
        <w:rPr>
          <w:color w:val="231F20"/>
        </w:rPr>
        <w:t>system</w:t>
      </w:r>
      <w:r w:rsidR="00543AB4">
        <w:rPr>
          <w:color w:val="231F20"/>
          <w:spacing w:val="-4"/>
        </w:rPr>
        <w:t xml:space="preserve"> </w:t>
      </w:r>
      <w:r w:rsidR="00543AB4">
        <w:rPr>
          <w:color w:val="231F20"/>
        </w:rPr>
        <w:t>should</w:t>
      </w:r>
      <w:r w:rsidR="00543AB4">
        <w:rPr>
          <w:color w:val="231F20"/>
          <w:spacing w:val="-4"/>
        </w:rPr>
        <w:t xml:space="preserve"> </w:t>
      </w:r>
      <w:r w:rsidR="00543AB4">
        <w:rPr>
          <w:color w:val="231F20"/>
        </w:rPr>
        <w:t>interrogate</w:t>
      </w:r>
      <w:r w:rsidR="00543AB4">
        <w:rPr>
          <w:color w:val="231F20"/>
          <w:spacing w:val="-4"/>
        </w:rPr>
        <w:t xml:space="preserve"> </w:t>
      </w:r>
      <w:r w:rsidR="00543AB4">
        <w:rPr>
          <w:color w:val="231F20"/>
        </w:rPr>
        <w:t>buyer/seller</w:t>
      </w:r>
      <w:r w:rsidR="00543AB4">
        <w:rPr>
          <w:color w:val="231F20"/>
          <w:spacing w:val="-4"/>
        </w:rPr>
        <w:t xml:space="preserve"> </w:t>
      </w:r>
      <w:r w:rsidR="00543AB4">
        <w:rPr>
          <w:color w:val="231F20"/>
        </w:rPr>
        <w:t>and</w:t>
      </w:r>
      <w:r w:rsidR="00543AB4">
        <w:rPr>
          <w:color w:val="231F20"/>
          <w:spacing w:val="-4"/>
        </w:rPr>
        <w:t xml:space="preserve"> </w:t>
      </w:r>
      <w:r w:rsidR="00543AB4">
        <w:rPr>
          <w:color w:val="231F20"/>
        </w:rPr>
        <w:t>ship-to/ship-from</w:t>
      </w:r>
      <w:r w:rsidR="00543AB4">
        <w:rPr>
          <w:color w:val="231F20"/>
          <w:spacing w:val="-4"/>
        </w:rPr>
        <w:t xml:space="preserve"> </w:t>
      </w:r>
      <w:r w:rsidR="00543AB4">
        <w:rPr>
          <w:color w:val="231F20"/>
        </w:rPr>
        <w:t>GLNs</w:t>
      </w:r>
      <w:r w:rsidR="00543AB4">
        <w:rPr>
          <w:color w:val="231F20"/>
          <w:spacing w:val="-4"/>
        </w:rPr>
        <w:t xml:space="preserve"> </w:t>
      </w:r>
      <w:r w:rsidR="00543AB4">
        <w:rPr>
          <w:color w:val="231F20"/>
        </w:rPr>
        <w:t>as</w:t>
      </w:r>
      <w:r w:rsidR="00543AB4">
        <w:rPr>
          <w:color w:val="231F20"/>
          <w:spacing w:val="-4"/>
        </w:rPr>
        <w:t xml:space="preserve"> </w:t>
      </w:r>
      <w:r w:rsidR="00543AB4">
        <w:rPr>
          <w:color w:val="231F20"/>
        </w:rPr>
        <w:t>these</w:t>
      </w:r>
      <w:r w:rsidR="00543AB4">
        <w:rPr>
          <w:color w:val="231F20"/>
          <w:spacing w:val="-4"/>
        </w:rPr>
        <w:t xml:space="preserve"> </w:t>
      </w:r>
      <w:r w:rsidR="00543AB4">
        <w:rPr>
          <w:color w:val="231F20"/>
        </w:rPr>
        <w:t xml:space="preserve">should be part of master data. However, other read points </w:t>
      </w:r>
      <w:r w:rsidR="007F632F">
        <w:rPr>
          <w:color w:val="231F20"/>
        </w:rPr>
        <w:t xml:space="preserve">and </w:t>
      </w:r>
      <w:proofErr w:type="spellStart"/>
      <w:r w:rsidR="007F632F">
        <w:rPr>
          <w:color w:val="231F20"/>
        </w:rPr>
        <w:t>bizlocations</w:t>
      </w:r>
      <w:proofErr w:type="spellEnd"/>
      <w:r w:rsidR="007F632F">
        <w:rPr>
          <w:color w:val="231F20"/>
        </w:rPr>
        <w:t xml:space="preserve"> </w:t>
      </w:r>
      <w:r w:rsidR="00543AB4">
        <w:rPr>
          <w:color w:val="231F20"/>
        </w:rPr>
        <w:t xml:space="preserve">beyond that should not be interrogated by distributors or other downstream trading partners to prevent failures from GLNs “unknown” to your system, or manufacturers or </w:t>
      </w:r>
      <w:proofErr w:type="spellStart"/>
      <w:r w:rsidR="00543AB4">
        <w:rPr>
          <w:color w:val="231F20"/>
        </w:rPr>
        <w:t>repackagers</w:t>
      </w:r>
      <w:proofErr w:type="spellEnd"/>
      <w:r w:rsidR="00543AB4">
        <w:rPr>
          <w:color w:val="231F20"/>
        </w:rPr>
        <w:t xml:space="preserve"> may choose to mask those GLNs to prevent the file from failing.</w:t>
      </w:r>
      <w:r w:rsidR="00BE2C80">
        <w:rPr>
          <w:color w:val="231F20"/>
        </w:rPr>
        <w:t xml:space="preserve">  </w:t>
      </w:r>
    </w:p>
    <w:p w14:paraId="2905DEE5" w14:textId="1D428AF8" w:rsidR="007F632F" w:rsidRDefault="007F632F" w:rsidP="007F632F">
      <w:pPr>
        <w:pStyle w:val="BodyText"/>
        <w:numPr>
          <w:ilvl w:val="0"/>
          <w:numId w:val="29"/>
        </w:numPr>
        <w:tabs>
          <w:tab w:val="left" w:pos="575"/>
          <w:tab w:val="left" w:pos="576"/>
        </w:tabs>
        <w:spacing w:before="90"/>
        <w:rPr>
          <w:color w:val="000000"/>
        </w:rPr>
      </w:pPr>
      <w:r>
        <w:rPr>
          <w:color w:val="231F20"/>
        </w:rPr>
        <w:t>Every GLN shared in the EPCIS file must have been previously shared with downstream/upstream partners in advance of sending the file.</w:t>
      </w:r>
      <w:r>
        <w:rPr>
          <w:color w:val="231F20"/>
          <w:spacing w:val="-2"/>
        </w:rPr>
        <w:t xml:space="preserve">   </w:t>
      </w:r>
      <w:r>
        <w:rPr>
          <w:rStyle w:val="ui-provider"/>
        </w:rPr>
        <w:t>This includes EPCIS tagged “</w:t>
      </w:r>
      <w:proofErr w:type="spellStart"/>
      <w:r>
        <w:rPr>
          <w:rStyle w:val="ui-provider"/>
        </w:rPr>
        <w:t>bizLocations</w:t>
      </w:r>
      <w:proofErr w:type="spellEnd"/>
      <w:r>
        <w:rPr>
          <w:rStyle w:val="ui-provider"/>
        </w:rPr>
        <w:t xml:space="preserve">” as well as optional elements, such as </w:t>
      </w:r>
      <w:proofErr w:type="gramStart"/>
      <w:r>
        <w:rPr>
          <w:rStyle w:val="ui-provider"/>
        </w:rPr>
        <w:t>read-point</w:t>
      </w:r>
      <w:proofErr w:type="gramEnd"/>
      <w:r>
        <w:rPr>
          <w:rStyle w:val="ui-provider"/>
        </w:rPr>
        <w:t xml:space="preserve"> </w:t>
      </w:r>
      <w:proofErr w:type="spellStart"/>
      <w:r>
        <w:rPr>
          <w:rStyle w:val="ui-provider"/>
        </w:rPr>
        <w:t>sGLNs</w:t>
      </w:r>
      <w:proofErr w:type="spellEnd"/>
      <w:r>
        <w:rPr>
          <w:rStyle w:val="ui-provider"/>
        </w:rPr>
        <w:t xml:space="preserve"> if they are interrogated</w:t>
      </w:r>
      <w:r>
        <w:rPr>
          <w:color w:val="231F20"/>
          <w:spacing w:val="-2"/>
        </w:rPr>
        <w:t xml:space="preserve">. </w:t>
      </w:r>
    </w:p>
    <w:p w14:paraId="1D233E28" w14:textId="4EED2BD0" w:rsidR="007F632F" w:rsidRDefault="007F632F" w:rsidP="008754F7">
      <w:pPr>
        <w:pStyle w:val="BodyText"/>
        <w:numPr>
          <w:ilvl w:val="0"/>
          <w:numId w:val="29"/>
        </w:numPr>
        <w:spacing w:before="268" w:line="247" w:lineRule="auto"/>
        <w:ind w:right="550"/>
        <w:sectPr w:rsidR="007F632F">
          <w:pgSz w:w="12240" w:h="15840"/>
          <w:pgMar w:top="1000" w:right="620" w:bottom="560" w:left="780" w:header="0" w:footer="372" w:gutter="0"/>
          <w:cols w:space="720"/>
        </w:sectPr>
      </w:pPr>
    </w:p>
    <w:p w14:paraId="6C144D95" w14:textId="1A20EFB1" w:rsidR="00DD45C2" w:rsidRDefault="00473DBF">
      <w:pPr>
        <w:pStyle w:val="BodyText"/>
        <w:ind w:left="444"/>
        <w:rPr>
          <w:sz w:val="20"/>
        </w:rPr>
      </w:pPr>
      <w:r>
        <w:rPr>
          <w:noProof/>
          <w:sz w:val="20"/>
        </w:rPr>
        <mc:AlternateContent>
          <mc:Choice Requires="wps">
            <w:drawing>
              <wp:inline distT="0" distB="0" distL="0" distR="0" wp14:anchorId="071C16E2" wp14:editId="5BEFD08F">
                <wp:extent cx="6537960" cy="1543050"/>
                <wp:effectExtent l="0" t="0" r="0" b="0"/>
                <wp:docPr id="1120356899" name="docshape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543050"/>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40A53C" w14:textId="1C0F118E" w:rsidR="00DE2D4A" w:rsidRDefault="00DE2D4A">
                            <w:pPr>
                              <w:spacing w:before="115" w:line="247" w:lineRule="auto"/>
                              <w:ind w:left="215" w:right="735"/>
                              <w:rPr>
                                <w:rFonts w:ascii="Avenir-Heavy"/>
                                <w:b/>
                                <w:color w:val="000000"/>
                              </w:rPr>
                            </w:pPr>
                            <w:r>
                              <w:rPr>
                                <w:rFonts w:ascii="Avenir-Heavy"/>
                                <w:b/>
                                <w:color w:val="231F20"/>
                              </w:rPr>
                              <w:t>Scenario</w:t>
                            </w:r>
                            <w:r>
                              <w:rPr>
                                <w:rFonts w:ascii="Avenir-Heavy"/>
                                <w:b/>
                                <w:color w:val="231F20"/>
                                <w:spacing w:val="-2"/>
                              </w:rPr>
                              <w:t xml:space="preserve"> </w:t>
                            </w:r>
                            <w:ins w:id="126" w:author="Stearns, Tim" w:date="2023-06-21T15:28:00Z">
                              <w:r w:rsidR="00C63A6C">
                                <w:rPr>
                                  <w:rFonts w:ascii="Avenir-Heavy"/>
                                  <w:b/>
                                  <w:color w:val="231F20"/>
                                  <w:spacing w:val="-2"/>
                                </w:rPr>
                                <w:t>1.</w:t>
                              </w:r>
                            </w:ins>
                            <w:r>
                              <w:rPr>
                                <w:rFonts w:ascii="Avenir-Heavy"/>
                                <w:b/>
                                <w:color w:val="231F20"/>
                              </w:rPr>
                              <w:t>3:</w:t>
                            </w:r>
                            <w:r>
                              <w:rPr>
                                <w:rFonts w:ascii="Avenir-Heavy"/>
                                <w:b/>
                                <w:color w:val="231F20"/>
                                <w:spacing w:val="-2"/>
                              </w:rPr>
                              <w:t xml:space="preserve"> </w:t>
                            </w:r>
                            <w:r>
                              <w:rPr>
                                <w:rFonts w:ascii="Avenir-Heavy"/>
                                <w:b/>
                                <w:color w:val="211E1F"/>
                              </w:rPr>
                              <w:t>The</w:t>
                            </w:r>
                            <w:r>
                              <w:rPr>
                                <w:rFonts w:ascii="Avenir-Heavy"/>
                                <w:b/>
                                <w:color w:val="211E1F"/>
                                <w:spacing w:val="-2"/>
                              </w:rPr>
                              <w:t xml:space="preserve"> </w:t>
                            </w:r>
                            <w:r>
                              <w:rPr>
                                <w:rFonts w:ascii="Avenir-Heavy"/>
                                <w:b/>
                                <w:color w:val="211E1F"/>
                              </w:rPr>
                              <w:t>wholesale</w:t>
                            </w:r>
                            <w:r>
                              <w:rPr>
                                <w:rFonts w:ascii="Avenir-Heavy"/>
                                <w:b/>
                                <w:color w:val="211E1F"/>
                                <w:spacing w:val="-2"/>
                              </w:rPr>
                              <w:t xml:space="preserve"> </w:t>
                            </w:r>
                            <w:r>
                              <w:rPr>
                                <w:rFonts w:ascii="Avenir-Heavy"/>
                                <w:b/>
                                <w:color w:val="211E1F"/>
                              </w:rPr>
                              <w:t>distributor</w:t>
                            </w:r>
                            <w:r>
                              <w:rPr>
                                <w:rFonts w:ascii="Avenir-Heavy"/>
                                <w:b/>
                                <w:color w:val="211E1F"/>
                                <w:spacing w:val="-2"/>
                              </w:rPr>
                              <w:t xml:space="preserve"> </w:t>
                            </w:r>
                            <w:r>
                              <w:rPr>
                                <w:rFonts w:ascii="Avenir-Heavy"/>
                                <w:b/>
                                <w:color w:val="211E1F"/>
                              </w:rPr>
                              <w:t>receives</w:t>
                            </w:r>
                            <w:r>
                              <w:rPr>
                                <w:rFonts w:ascii="Avenir-Heavy"/>
                                <w:b/>
                                <w:color w:val="211E1F"/>
                                <w:spacing w:val="-2"/>
                              </w:rPr>
                              <w:t xml:space="preserve"> </w:t>
                            </w:r>
                            <w:r>
                              <w:rPr>
                                <w:rFonts w:ascii="Avenir-Heavy"/>
                                <w:b/>
                                <w:color w:val="211E1F"/>
                              </w:rPr>
                              <w:t>the</w:t>
                            </w:r>
                            <w:r>
                              <w:rPr>
                                <w:rFonts w:ascii="Avenir-Heavy"/>
                                <w:b/>
                                <w:color w:val="211E1F"/>
                                <w:spacing w:val="-2"/>
                              </w:rPr>
                              <w:t xml:space="preserve"> </w:t>
                            </w:r>
                            <w:r>
                              <w:rPr>
                                <w:rFonts w:ascii="Avenir-Heavy"/>
                                <w:b/>
                                <w:color w:val="211E1F"/>
                              </w:rPr>
                              <w:t>data,</w:t>
                            </w:r>
                            <w:r>
                              <w:rPr>
                                <w:rFonts w:ascii="Avenir-Heavy"/>
                                <w:b/>
                                <w:color w:val="211E1F"/>
                                <w:spacing w:val="-2"/>
                              </w:rPr>
                              <w:t xml:space="preserve"> </w:t>
                            </w:r>
                            <w:r>
                              <w:rPr>
                                <w:rFonts w:ascii="Avenir-Heavy"/>
                                <w:b/>
                                <w:color w:val="211E1F"/>
                              </w:rPr>
                              <w:t>but</w:t>
                            </w:r>
                            <w:r>
                              <w:rPr>
                                <w:rFonts w:ascii="Avenir-Heavy"/>
                                <w:b/>
                                <w:color w:val="211E1F"/>
                                <w:spacing w:val="-2"/>
                              </w:rPr>
                              <w:t xml:space="preserve"> </w:t>
                            </w:r>
                            <w:r>
                              <w:rPr>
                                <w:rFonts w:ascii="Avenir-Heavy"/>
                                <w:b/>
                                <w:color w:val="211E1F"/>
                              </w:rPr>
                              <w:t>the</w:t>
                            </w:r>
                            <w:r>
                              <w:rPr>
                                <w:rFonts w:ascii="Avenir-Heavy"/>
                                <w:b/>
                                <w:color w:val="211E1F"/>
                                <w:spacing w:val="-2"/>
                              </w:rPr>
                              <w:t xml:space="preserve"> </w:t>
                            </w:r>
                            <w:r>
                              <w:rPr>
                                <w:rFonts w:ascii="Avenir-Heavy"/>
                                <w:b/>
                                <w:color w:val="211E1F"/>
                              </w:rPr>
                              <w:t>GTIN</w:t>
                            </w:r>
                            <w:r>
                              <w:rPr>
                                <w:rFonts w:ascii="Avenir-Heavy"/>
                                <w:b/>
                                <w:color w:val="211E1F"/>
                                <w:spacing w:val="-2"/>
                              </w:rPr>
                              <w:t xml:space="preserve"> </w:t>
                            </w:r>
                            <w:r>
                              <w:rPr>
                                <w:rFonts w:ascii="Avenir-Heavy"/>
                                <w:b/>
                                <w:color w:val="211E1F"/>
                              </w:rPr>
                              <w:t>is</w:t>
                            </w:r>
                            <w:r>
                              <w:rPr>
                                <w:rFonts w:ascii="Avenir-Heavy"/>
                                <w:b/>
                                <w:color w:val="211E1F"/>
                                <w:spacing w:val="-2"/>
                              </w:rPr>
                              <w:t xml:space="preserve"> </w:t>
                            </w:r>
                            <w:r>
                              <w:rPr>
                                <w:rFonts w:ascii="Avenir-Heavy"/>
                                <w:b/>
                                <w:color w:val="211E1F"/>
                              </w:rPr>
                              <w:t>not</w:t>
                            </w:r>
                            <w:r>
                              <w:rPr>
                                <w:rFonts w:ascii="Avenir-Heavy"/>
                                <w:b/>
                                <w:color w:val="211E1F"/>
                                <w:spacing w:val="-2"/>
                              </w:rPr>
                              <w:t xml:space="preserve"> </w:t>
                            </w:r>
                            <w:r>
                              <w:rPr>
                                <w:rFonts w:ascii="Avenir-Heavy"/>
                                <w:b/>
                                <w:color w:val="211E1F"/>
                              </w:rPr>
                              <w:t>found</w:t>
                            </w:r>
                            <w:r>
                              <w:rPr>
                                <w:rFonts w:ascii="Avenir-Heavy"/>
                                <w:b/>
                                <w:color w:val="211E1F"/>
                                <w:spacing w:val="-2"/>
                              </w:rPr>
                              <w:t xml:space="preserve"> </w:t>
                            </w:r>
                            <w:r>
                              <w:rPr>
                                <w:rFonts w:ascii="Avenir-Heavy"/>
                                <w:b/>
                                <w:color w:val="211E1F"/>
                              </w:rPr>
                              <w:t xml:space="preserve">in </w:t>
                            </w:r>
                            <w:r w:rsidR="00FD6F3D">
                              <w:rPr>
                                <w:rFonts w:ascii="Avenir-Heavy"/>
                                <w:b/>
                                <w:color w:val="211E1F"/>
                              </w:rPr>
                              <w:t>the receiver</w:t>
                            </w:r>
                            <w:r w:rsidR="00FD6F3D">
                              <w:rPr>
                                <w:rFonts w:ascii="Avenir-Heavy"/>
                                <w:b/>
                                <w:color w:val="211E1F"/>
                              </w:rPr>
                              <w:t>’</w:t>
                            </w:r>
                            <w:r w:rsidR="00FD6F3D">
                              <w:rPr>
                                <w:rFonts w:ascii="Avenir-Heavy"/>
                                <w:b/>
                                <w:color w:val="211E1F"/>
                              </w:rPr>
                              <w:t xml:space="preserve">s </w:t>
                            </w:r>
                            <w:r>
                              <w:rPr>
                                <w:rFonts w:ascii="Avenir-Heavy"/>
                                <w:b/>
                                <w:color w:val="211E1F"/>
                              </w:rPr>
                              <w:t>master data.</w:t>
                            </w:r>
                          </w:p>
                          <w:p w14:paraId="2C0FDA78" w14:textId="77777777" w:rsidR="00DE2D4A" w:rsidRDefault="00DE2D4A">
                            <w:pPr>
                              <w:pStyle w:val="BodyText"/>
                              <w:numPr>
                                <w:ilvl w:val="0"/>
                                <w:numId w:val="23"/>
                              </w:numPr>
                              <w:tabs>
                                <w:tab w:val="left" w:pos="575"/>
                                <w:tab w:val="left" w:pos="576"/>
                              </w:tabs>
                              <w:spacing w:before="269"/>
                              <w:ind w:hanging="361"/>
                              <w:rPr>
                                <w:color w:val="000000"/>
                              </w:rPr>
                            </w:pPr>
                            <w:r>
                              <w:rPr>
                                <w:color w:val="231F20"/>
                              </w:rPr>
                              <w:t>A</w:t>
                            </w:r>
                            <w:r>
                              <w:rPr>
                                <w:color w:val="231F20"/>
                                <w:spacing w:val="-1"/>
                              </w:rPr>
                              <w:t xml:space="preserve"> </w:t>
                            </w:r>
                            <w:r>
                              <w:rPr>
                                <w:color w:val="231F20"/>
                              </w:rPr>
                              <w:t>manufacturer</w:t>
                            </w:r>
                            <w:r>
                              <w:rPr>
                                <w:color w:val="231F20"/>
                                <w:spacing w:val="2"/>
                              </w:rPr>
                              <w:t xml:space="preserve"> </w:t>
                            </w:r>
                            <w:r>
                              <w:rPr>
                                <w:color w:val="231F20"/>
                              </w:rPr>
                              <w:t>sends</w:t>
                            </w:r>
                            <w:r>
                              <w:rPr>
                                <w:color w:val="231F20"/>
                                <w:spacing w:val="2"/>
                              </w:rPr>
                              <w:t xml:space="preserve"> </w:t>
                            </w:r>
                            <w:r>
                              <w:rPr>
                                <w:color w:val="231F20"/>
                              </w:rPr>
                              <w:t>a</w:t>
                            </w:r>
                            <w:r>
                              <w:rPr>
                                <w:color w:val="231F20"/>
                                <w:spacing w:val="1"/>
                              </w:rPr>
                              <w:t xml:space="preserve"> </w:t>
                            </w:r>
                            <w:r>
                              <w:rPr>
                                <w:color w:val="231F20"/>
                              </w:rPr>
                              <w:t>distributor</w:t>
                            </w:r>
                            <w:r>
                              <w:rPr>
                                <w:color w:val="231F20"/>
                                <w:spacing w:val="2"/>
                              </w:rPr>
                              <w:t xml:space="preserve"> </w:t>
                            </w:r>
                            <w:r>
                              <w:rPr>
                                <w:color w:val="231F20"/>
                              </w:rPr>
                              <w:t>an</w:t>
                            </w:r>
                            <w:r>
                              <w:rPr>
                                <w:color w:val="231F20"/>
                                <w:spacing w:val="2"/>
                              </w:rPr>
                              <w:t xml:space="preserve"> </w:t>
                            </w:r>
                            <w:r>
                              <w:rPr>
                                <w:color w:val="231F20"/>
                              </w:rPr>
                              <w:t>EPCIS</w:t>
                            </w:r>
                            <w:r>
                              <w:rPr>
                                <w:color w:val="231F20"/>
                                <w:spacing w:val="2"/>
                              </w:rPr>
                              <w:t xml:space="preserve"> </w:t>
                            </w:r>
                            <w:r>
                              <w:rPr>
                                <w:color w:val="231F20"/>
                                <w:spacing w:val="-4"/>
                              </w:rPr>
                              <w:t>file.</w:t>
                            </w:r>
                          </w:p>
                          <w:p w14:paraId="773D081B" w14:textId="238985D7" w:rsidR="00DE2D4A" w:rsidRDefault="00DE2D4A">
                            <w:pPr>
                              <w:pStyle w:val="BodyText"/>
                              <w:numPr>
                                <w:ilvl w:val="0"/>
                                <w:numId w:val="23"/>
                              </w:numPr>
                              <w:tabs>
                                <w:tab w:val="left" w:pos="575"/>
                                <w:tab w:val="left" w:pos="576"/>
                              </w:tabs>
                              <w:spacing w:before="99" w:line="247" w:lineRule="auto"/>
                              <w:ind w:left="575" w:right="383"/>
                              <w:rPr>
                                <w:color w:val="000000"/>
                              </w:rPr>
                            </w:pPr>
                            <w:r>
                              <w:rPr>
                                <w:color w:val="231F20"/>
                              </w:rPr>
                              <w:t>At receiving, the wholesale distributor determines that it does not have the/one of the GTINs contained</w:t>
                            </w:r>
                            <w:r>
                              <w:rPr>
                                <w:color w:val="231F20"/>
                                <w:spacing w:val="-1"/>
                              </w:rPr>
                              <w:t xml:space="preserve"> </w:t>
                            </w:r>
                            <w:r>
                              <w:rPr>
                                <w:color w:val="231F20"/>
                              </w:rPr>
                              <w:t>within</w:t>
                            </w:r>
                            <w:r>
                              <w:rPr>
                                <w:color w:val="231F20"/>
                                <w:spacing w:val="-1"/>
                              </w:rPr>
                              <w:t xml:space="preserve"> </w:t>
                            </w:r>
                            <w:r>
                              <w:rPr>
                                <w:color w:val="231F20"/>
                              </w:rPr>
                              <w:t>the</w:t>
                            </w:r>
                            <w:r>
                              <w:rPr>
                                <w:color w:val="231F20"/>
                                <w:spacing w:val="-1"/>
                              </w:rPr>
                              <w:t xml:space="preserve"> </w:t>
                            </w:r>
                            <w:r>
                              <w:rPr>
                                <w:color w:val="231F20"/>
                              </w:rPr>
                              <w:t>EPCIS</w:t>
                            </w:r>
                            <w:r>
                              <w:rPr>
                                <w:color w:val="231F20"/>
                                <w:spacing w:val="-1"/>
                              </w:rPr>
                              <w:t xml:space="preserve"> </w:t>
                            </w:r>
                            <w:r>
                              <w:rPr>
                                <w:color w:val="231F20"/>
                              </w:rPr>
                              <w:t>file.</w:t>
                            </w:r>
                            <w:r>
                              <w:rPr>
                                <w:color w:val="231F20"/>
                                <w:spacing w:val="-1"/>
                              </w:rPr>
                              <w:t xml:space="preserve"> </w:t>
                            </w:r>
                            <w:r w:rsidR="00B7648D">
                              <w:rPr>
                                <w:color w:val="231F20"/>
                              </w:rPr>
                              <w:t xml:space="preserve"> T</w:t>
                            </w:r>
                            <w:r>
                              <w:rPr>
                                <w:color w:val="231F20"/>
                              </w:rPr>
                              <w:t>he</w:t>
                            </w:r>
                            <w:r>
                              <w:rPr>
                                <w:color w:val="231F20"/>
                                <w:spacing w:val="-1"/>
                              </w:rPr>
                              <w:t xml:space="preserve"> </w:t>
                            </w:r>
                            <w:r>
                              <w:rPr>
                                <w:color w:val="231F20"/>
                              </w:rPr>
                              <w:t>file</w:t>
                            </w:r>
                            <w:r>
                              <w:rPr>
                                <w:color w:val="231F20"/>
                                <w:spacing w:val="-1"/>
                              </w:rPr>
                              <w:t xml:space="preserve"> </w:t>
                            </w:r>
                            <w:r w:rsidR="00B7648D">
                              <w:rPr>
                                <w:color w:val="231F20"/>
                                <w:spacing w:val="-1"/>
                              </w:rPr>
                              <w:t xml:space="preserve">might </w:t>
                            </w:r>
                            <w:r>
                              <w:rPr>
                                <w:color w:val="231F20"/>
                              </w:rPr>
                              <w:t>be</w:t>
                            </w:r>
                            <w:r>
                              <w:rPr>
                                <w:color w:val="231F20"/>
                                <w:spacing w:val="-1"/>
                              </w:rPr>
                              <w:t xml:space="preserve"> </w:t>
                            </w:r>
                            <w:r>
                              <w:rPr>
                                <w:color w:val="231F20"/>
                              </w:rPr>
                              <w:t>rejected</w:t>
                            </w:r>
                            <w:r>
                              <w:rPr>
                                <w:color w:val="231F20"/>
                                <w:spacing w:val="-1"/>
                              </w:rPr>
                              <w:t xml:space="preserve"> </w:t>
                            </w:r>
                            <w:r>
                              <w:rPr>
                                <w:color w:val="231F20"/>
                              </w:rPr>
                              <w:t>based</w:t>
                            </w:r>
                            <w:r>
                              <w:rPr>
                                <w:color w:val="231F20"/>
                                <w:spacing w:val="-1"/>
                              </w:rPr>
                              <w:t xml:space="preserve"> </w:t>
                            </w:r>
                            <w:r>
                              <w:rPr>
                                <w:color w:val="231F20"/>
                              </w:rPr>
                              <w:t>on how the wholesale distributor’s systems are configured.</w:t>
                            </w:r>
                          </w:p>
                        </w:txbxContent>
                      </wps:txbx>
                      <wps:bodyPr rot="0" vert="horz" wrap="square" lIns="0" tIns="0" rIns="0" bIns="0" anchor="t" anchorCtr="0" upright="1">
                        <a:noAutofit/>
                      </wps:bodyPr>
                    </wps:wsp>
                  </a:graphicData>
                </a:graphic>
              </wp:inline>
            </w:drawing>
          </mc:Choice>
          <mc:Fallback>
            <w:pict>
              <v:shape w14:anchorId="071C16E2" id="docshape14" o:spid="_x0000_s1028" type="#_x0000_t202" style="width:514.8pt;height:1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" fillcolor="#fff4dd" stroked="f">
                <v:textbox inset="0,0,0,0">
                  <w:txbxContent>
                    <w:p w14:paraId="5540A53C" w14:textId="1C0F118E" w:rsidR="00DE2D4A" w:rsidRDefault="00DE2D4A">
                      <w:pPr>
                        <w:spacing w:before="115" w:line="247" w:lineRule="auto"/>
                        <w:ind w:left="215" w:right="735"/>
                        <w:rPr>
                          <w:rFonts w:ascii="Avenir-Heavy"/>
                          <w:b/>
                          <w:color w:val="000000"/>
                        </w:rPr>
                      </w:pPr>
                      <w:r>
                        <w:rPr>
                          <w:rFonts w:ascii="Avenir-Heavy"/>
                          <w:b/>
                          <w:color w:val="231F20"/>
                        </w:rPr>
                        <w:t>Scenario</w:t>
                      </w:r>
                      <w:r>
                        <w:rPr>
                          <w:rFonts w:ascii="Avenir-Heavy"/>
                          <w:b/>
                          <w:color w:val="231F20"/>
                          <w:spacing w:val="-2"/>
                        </w:rPr>
                        <w:t xml:space="preserve"> </w:t>
                      </w:r>
                      <w:ins w:id="127" w:author="Stearns, Tim" w:date="2023-06-21T15:28:00Z">
                        <w:r w:rsidR="00C63A6C">
                          <w:rPr>
                            <w:rFonts w:ascii="Avenir-Heavy"/>
                            <w:b/>
                            <w:color w:val="231F20"/>
                            <w:spacing w:val="-2"/>
                          </w:rPr>
                          <w:t>1.</w:t>
                        </w:r>
                      </w:ins>
                      <w:r>
                        <w:rPr>
                          <w:rFonts w:ascii="Avenir-Heavy"/>
                          <w:b/>
                          <w:color w:val="231F20"/>
                        </w:rPr>
                        <w:t>3:</w:t>
                      </w:r>
                      <w:r>
                        <w:rPr>
                          <w:rFonts w:ascii="Avenir-Heavy"/>
                          <w:b/>
                          <w:color w:val="231F20"/>
                          <w:spacing w:val="-2"/>
                        </w:rPr>
                        <w:t xml:space="preserve"> </w:t>
                      </w:r>
                      <w:r>
                        <w:rPr>
                          <w:rFonts w:ascii="Avenir-Heavy"/>
                          <w:b/>
                          <w:color w:val="211E1F"/>
                        </w:rPr>
                        <w:t>The</w:t>
                      </w:r>
                      <w:r>
                        <w:rPr>
                          <w:rFonts w:ascii="Avenir-Heavy"/>
                          <w:b/>
                          <w:color w:val="211E1F"/>
                          <w:spacing w:val="-2"/>
                        </w:rPr>
                        <w:t xml:space="preserve"> </w:t>
                      </w:r>
                      <w:r>
                        <w:rPr>
                          <w:rFonts w:ascii="Avenir-Heavy"/>
                          <w:b/>
                          <w:color w:val="211E1F"/>
                        </w:rPr>
                        <w:t>wholesale</w:t>
                      </w:r>
                      <w:r>
                        <w:rPr>
                          <w:rFonts w:ascii="Avenir-Heavy"/>
                          <w:b/>
                          <w:color w:val="211E1F"/>
                          <w:spacing w:val="-2"/>
                        </w:rPr>
                        <w:t xml:space="preserve"> </w:t>
                      </w:r>
                      <w:r>
                        <w:rPr>
                          <w:rFonts w:ascii="Avenir-Heavy"/>
                          <w:b/>
                          <w:color w:val="211E1F"/>
                        </w:rPr>
                        <w:t>distributor</w:t>
                      </w:r>
                      <w:r>
                        <w:rPr>
                          <w:rFonts w:ascii="Avenir-Heavy"/>
                          <w:b/>
                          <w:color w:val="211E1F"/>
                          <w:spacing w:val="-2"/>
                        </w:rPr>
                        <w:t xml:space="preserve"> </w:t>
                      </w:r>
                      <w:r>
                        <w:rPr>
                          <w:rFonts w:ascii="Avenir-Heavy"/>
                          <w:b/>
                          <w:color w:val="211E1F"/>
                        </w:rPr>
                        <w:t>receives</w:t>
                      </w:r>
                      <w:r>
                        <w:rPr>
                          <w:rFonts w:ascii="Avenir-Heavy"/>
                          <w:b/>
                          <w:color w:val="211E1F"/>
                          <w:spacing w:val="-2"/>
                        </w:rPr>
                        <w:t xml:space="preserve"> </w:t>
                      </w:r>
                      <w:r>
                        <w:rPr>
                          <w:rFonts w:ascii="Avenir-Heavy"/>
                          <w:b/>
                          <w:color w:val="211E1F"/>
                        </w:rPr>
                        <w:t>the</w:t>
                      </w:r>
                      <w:r>
                        <w:rPr>
                          <w:rFonts w:ascii="Avenir-Heavy"/>
                          <w:b/>
                          <w:color w:val="211E1F"/>
                          <w:spacing w:val="-2"/>
                        </w:rPr>
                        <w:t xml:space="preserve"> </w:t>
                      </w:r>
                      <w:r>
                        <w:rPr>
                          <w:rFonts w:ascii="Avenir-Heavy"/>
                          <w:b/>
                          <w:color w:val="211E1F"/>
                        </w:rPr>
                        <w:t>data,</w:t>
                      </w:r>
                      <w:r>
                        <w:rPr>
                          <w:rFonts w:ascii="Avenir-Heavy"/>
                          <w:b/>
                          <w:color w:val="211E1F"/>
                          <w:spacing w:val="-2"/>
                        </w:rPr>
                        <w:t xml:space="preserve"> </w:t>
                      </w:r>
                      <w:r>
                        <w:rPr>
                          <w:rFonts w:ascii="Avenir-Heavy"/>
                          <w:b/>
                          <w:color w:val="211E1F"/>
                        </w:rPr>
                        <w:t>but</w:t>
                      </w:r>
                      <w:r>
                        <w:rPr>
                          <w:rFonts w:ascii="Avenir-Heavy"/>
                          <w:b/>
                          <w:color w:val="211E1F"/>
                          <w:spacing w:val="-2"/>
                        </w:rPr>
                        <w:t xml:space="preserve"> </w:t>
                      </w:r>
                      <w:r>
                        <w:rPr>
                          <w:rFonts w:ascii="Avenir-Heavy"/>
                          <w:b/>
                          <w:color w:val="211E1F"/>
                        </w:rPr>
                        <w:t>the</w:t>
                      </w:r>
                      <w:r>
                        <w:rPr>
                          <w:rFonts w:ascii="Avenir-Heavy"/>
                          <w:b/>
                          <w:color w:val="211E1F"/>
                          <w:spacing w:val="-2"/>
                        </w:rPr>
                        <w:t xml:space="preserve"> </w:t>
                      </w:r>
                      <w:r>
                        <w:rPr>
                          <w:rFonts w:ascii="Avenir-Heavy"/>
                          <w:b/>
                          <w:color w:val="211E1F"/>
                        </w:rPr>
                        <w:t>GTIN</w:t>
                      </w:r>
                      <w:r>
                        <w:rPr>
                          <w:rFonts w:ascii="Avenir-Heavy"/>
                          <w:b/>
                          <w:color w:val="211E1F"/>
                          <w:spacing w:val="-2"/>
                        </w:rPr>
                        <w:t xml:space="preserve"> </w:t>
                      </w:r>
                      <w:r>
                        <w:rPr>
                          <w:rFonts w:ascii="Avenir-Heavy"/>
                          <w:b/>
                          <w:color w:val="211E1F"/>
                        </w:rPr>
                        <w:t>is</w:t>
                      </w:r>
                      <w:r>
                        <w:rPr>
                          <w:rFonts w:ascii="Avenir-Heavy"/>
                          <w:b/>
                          <w:color w:val="211E1F"/>
                          <w:spacing w:val="-2"/>
                        </w:rPr>
                        <w:t xml:space="preserve"> </w:t>
                      </w:r>
                      <w:r>
                        <w:rPr>
                          <w:rFonts w:ascii="Avenir-Heavy"/>
                          <w:b/>
                          <w:color w:val="211E1F"/>
                        </w:rPr>
                        <w:t>not</w:t>
                      </w:r>
                      <w:r>
                        <w:rPr>
                          <w:rFonts w:ascii="Avenir-Heavy"/>
                          <w:b/>
                          <w:color w:val="211E1F"/>
                          <w:spacing w:val="-2"/>
                        </w:rPr>
                        <w:t xml:space="preserve"> </w:t>
                      </w:r>
                      <w:r>
                        <w:rPr>
                          <w:rFonts w:ascii="Avenir-Heavy"/>
                          <w:b/>
                          <w:color w:val="211E1F"/>
                        </w:rPr>
                        <w:t>found</w:t>
                      </w:r>
                      <w:r>
                        <w:rPr>
                          <w:rFonts w:ascii="Avenir-Heavy"/>
                          <w:b/>
                          <w:color w:val="211E1F"/>
                          <w:spacing w:val="-2"/>
                        </w:rPr>
                        <w:t xml:space="preserve"> </w:t>
                      </w:r>
                      <w:r>
                        <w:rPr>
                          <w:rFonts w:ascii="Avenir-Heavy"/>
                          <w:b/>
                          <w:color w:val="211E1F"/>
                        </w:rPr>
                        <w:t xml:space="preserve">in </w:t>
                      </w:r>
                      <w:r w:rsidR="00FD6F3D">
                        <w:rPr>
                          <w:rFonts w:ascii="Avenir-Heavy"/>
                          <w:b/>
                          <w:color w:val="211E1F"/>
                        </w:rPr>
                        <w:t>the receiver</w:t>
                      </w:r>
                      <w:r w:rsidR="00FD6F3D">
                        <w:rPr>
                          <w:rFonts w:ascii="Avenir-Heavy"/>
                          <w:b/>
                          <w:color w:val="211E1F"/>
                        </w:rPr>
                        <w:t>’</w:t>
                      </w:r>
                      <w:r w:rsidR="00FD6F3D">
                        <w:rPr>
                          <w:rFonts w:ascii="Avenir-Heavy"/>
                          <w:b/>
                          <w:color w:val="211E1F"/>
                        </w:rPr>
                        <w:t xml:space="preserve">s </w:t>
                      </w:r>
                      <w:r>
                        <w:rPr>
                          <w:rFonts w:ascii="Avenir-Heavy"/>
                          <w:b/>
                          <w:color w:val="211E1F"/>
                        </w:rPr>
                        <w:t>master data.</w:t>
                      </w:r>
                    </w:p>
                    <w:p w14:paraId="2C0FDA78" w14:textId="77777777" w:rsidR="00DE2D4A" w:rsidRDefault="00DE2D4A">
                      <w:pPr>
                        <w:pStyle w:val="BodyText"/>
                        <w:numPr>
                          <w:ilvl w:val="0"/>
                          <w:numId w:val="23"/>
                        </w:numPr>
                        <w:tabs>
                          <w:tab w:val="left" w:pos="575"/>
                          <w:tab w:val="left" w:pos="576"/>
                        </w:tabs>
                        <w:spacing w:before="269"/>
                        <w:ind w:hanging="361"/>
                        <w:rPr>
                          <w:color w:val="000000"/>
                        </w:rPr>
                      </w:pPr>
                      <w:r>
                        <w:rPr>
                          <w:color w:val="231F20"/>
                        </w:rPr>
                        <w:t>A</w:t>
                      </w:r>
                      <w:r>
                        <w:rPr>
                          <w:color w:val="231F20"/>
                          <w:spacing w:val="-1"/>
                        </w:rPr>
                        <w:t xml:space="preserve"> </w:t>
                      </w:r>
                      <w:r>
                        <w:rPr>
                          <w:color w:val="231F20"/>
                        </w:rPr>
                        <w:t>manufacturer</w:t>
                      </w:r>
                      <w:r>
                        <w:rPr>
                          <w:color w:val="231F20"/>
                          <w:spacing w:val="2"/>
                        </w:rPr>
                        <w:t xml:space="preserve"> </w:t>
                      </w:r>
                      <w:r>
                        <w:rPr>
                          <w:color w:val="231F20"/>
                        </w:rPr>
                        <w:t>sends</w:t>
                      </w:r>
                      <w:r>
                        <w:rPr>
                          <w:color w:val="231F20"/>
                          <w:spacing w:val="2"/>
                        </w:rPr>
                        <w:t xml:space="preserve"> </w:t>
                      </w:r>
                      <w:r>
                        <w:rPr>
                          <w:color w:val="231F20"/>
                        </w:rPr>
                        <w:t>a</w:t>
                      </w:r>
                      <w:r>
                        <w:rPr>
                          <w:color w:val="231F20"/>
                          <w:spacing w:val="1"/>
                        </w:rPr>
                        <w:t xml:space="preserve"> </w:t>
                      </w:r>
                      <w:r>
                        <w:rPr>
                          <w:color w:val="231F20"/>
                        </w:rPr>
                        <w:t>distributor</w:t>
                      </w:r>
                      <w:r>
                        <w:rPr>
                          <w:color w:val="231F20"/>
                          <w:spacing w:val="2"/>
                        </w:rPr>
                        <w:t xml:space="preserve"> </w:t>
                      </w:r>
                      <w:r>
                        <w:rPr>
                          <w:color w:val="231F20"/>
                        </w:rPr>
                        <w:t>an</w:t>
                      </w:r>
                      <w:r>
                        <w:rPr>
                          <w:color w:val="231F20"/>
                          <w:spacing w:val="2"/>
                        </w:rPr>
                        <w:t xml:space="preserve"> </w:t>
                      </w:r>
                      <w:r>
                        <w:rPr>
                          <w:color w:val="231F20"/>
                        </w:rPr>
                        <w:t>EPCIS</w:t>
                      </w:r>
                      <w:r>
                        <w:rPr>
                          <w:color w:val="231F20"/>
                          <w:spacing w:val="2"/>
                        </w:rPr>
                        <w:t xml:space="preserve"> </w:t>
                      </w:r>
                      <w:r>
                        <w:rPr>
                          <w:color w:val="231F20"/>
                          <w:spacing w:val="-4"/>
                        </w:rPr>
                        <w:t>file.</w:t>
                      </w:r>
                    </w:p>
                    <w:p w14:paraId="773D081B" w14:textId="238985D7" w:rsidR="00DE2D4A" w:rsidRDefault="00DE2D4A">
                      <w:pPr>
                        <w:pStyle w:val="BodyText"/>
                        <w:numPr>
                          <w:ilvl w:val="0"/>
                          <w:numId w:val="23"/>
                        </w:numPr>
                        <w:tabs>
                          <w:tab w:val="left" w:pos="575"/>
                          <w:tab w:val="left" w:pos="576"/>
                        </w:tabs>
                        <w:spacing w:before="99" w:line="247" w:lineRule="auto"/>
                        <w:ind w:left="575" w:right="383"/>
                        <w:rPr>
                          <w:color w:val="000000"/>
                        </w:rPr>
                      </w:pPr>
                      <w:r>
                        <w:rPr>
                          <w:color w:val="231F20"/>
                        </w:rPr>
                        <w:t>At receiving, the wholesale distributor determines that it does not have the/one of the GTINs contained</w:t>
                      </w:r>
                      <w:r>
                        <w:rPr>
                          <w:color w:val="231F20"/>
                          <w:spacing w:val="-1"/>
                        </w:rPr>
                        <w:t xml:space="preserve"> </w:t>
                      </w:r>
                      <w:r>
                        <w:rPr>
                          <w:color w:val="231F20"/>
                        </w:rPr>
                        <w:t>within</w:t>
                      </w:r>
                      <w:r>
                        <w:rPr>
                          <w:color w:val="231F20"/>
                          <w:spacing w:val="-1"/>
                        </w:rPr>
                        <w:t xml:space="preserve"> </w:t>
                      </w:r>
                      <w:r>
                        <w:rPr>
                          <w:color w:val="231F20"/>
                        </w:rPr>
                        <w:t>the</w:t>
                      </w:r>
                      <w:r>
                        <w:rPr>
                          <w:color w:val="231F20"/>
                          <w:spacing w:val="-1"/>
                        </w:rPr>
                        <w:t xml:space="preserve"> </w:t>
                      </w:r>
                      <w:r>
                        <w:rPr>
                          <w:color w:val="231F20"/>
                        </w:rPr>
                        <w:t>EPCIS</w:t>
                      </w:r>
                      <w:r>
                        <w:rPr>
                          <w:color w:val="231F20"/>
                          <w:spacing w:val="-1"/>
                        </w:rPr>
                        <w:t xml:space="preserve"> </w:t>
                      </w:r>
                      <w:r>
                        <w:rPr>
                          <w:color w:val="231F20"/>
                        </w:rPr>
                        <w:t>file.</w:t>
                      </w:r>
                      <w:r>
                        <w:rPr>
                          <w:color w:val="231F20"/>
                          <w:spacing w:val="-1"/>
                        </w:rPr>
                        <w:t xml:space="preserve"> </w:t>
                      </w:r>
                      <w:r w:rsidR="00B7648D">
                        <w:rPr>
                          <w:color w:val="231F20"/>
                        </w:rPr>
                        <w:t xml:space="preserve"> T</w:t>
                      </w:r>
                      <w:r>
                        <w:rPr>
                          <w:color w:val="231F20"/>
                        </w:rPr>
                        <w:t>he</w:t>
                      </w:r>
                      <w:r>
                        <w:rPr>
                          <w:color w:val="231F20"/>
                          <w:spacing w:val="-1"/>
                        </w:rPr>
                        <w:t xml:space="preserve"> </w:t>
                      </w:r>
                      <w:r>
                        <w:rPr>
                          <w:color w:val="231F20"/>
                        </w:rPr>
                        <w:t>file</w:t>
                      </w:r>
                      <w:r>
                        <w:rPr>
                          <w:color w:val="231F20"/>
                          <w:spacing w:val="-1"/>
                        </w:rPr>
                        <w:t xml:space="preserve"> </w:t>
                      </w:r>
                      <w:r w:rsidR="00B7648D">
                        <w:rPr>
                          <w:color w:val="231F20"/>
                          <w:spacing w:val="-1"/>
                        </w:rPr>
                        <w:t xml:space="preserve">might </w:t>
                      </w:r>
                      <w:r>
                        <w:rPr>
                          <w:color w:val="231F20"/>
                        </w:rPr>
                        <w:t>be</w:t>
                      </w:r>
                      <w:r>
                        <w:rPr>
                          <w:color w:val="231F20"/>
                          <w:spacing w:val="-1"/>
                        </w:rPr>
                        <w:t xml:space="preserve"> </w:t>
                      </w:r>
                      <w:r>
                        <w:rPr>
                          <w:color w:val="231F20"/>
                        </w:rPr>
                        <w:t>rejected</w:t>
                      </w:r>
                      <w:r>
                        <w:rPr>
                          <w:color w:val="231F20"/>
                          <w:spacing w:val="-1"/>
                        </w:rPr>
                        <w:t xml:space="preserve"> </w:t>
                      </w:r>
                      <w:r>
                        <w:rPr>
                          <w:color w:val="231F20"/>
                        </w:rPr>
                        <w:t>based</w:t>
                      </w:r>
                      <w:r>
                        <w:rPr>
                          <w:color w:val="231F20"/>
                          <w:spacing w:val="-1"/>
                        </w:rPr>
                        <w:t xml:space="preserve"> </w:t>
                      </w:r>
                      <w:r>
                        <w:rPr>
                          <w:color w:val="231F20"/>
                        </w:rPr>
                        <w:t>on how the wholesale distributor’s systems are configured.</w:t>
                      </w:r>
                    </w:p>
                  </w:txbxContent>
                </v:textbox>
                <w10:anchorlock/>
              </v:shape>
            </w:pict>
          </mc:Fallback>
        </mc:AlternateContent>
      </w:r>
    </w:p>
    <w:p w14:paraId="333CD1E9" w14:textId="586EADE0" w:rsidR="003D3BDC" w:rsidRDefault="00543AB4" w:rsidP="003D3BDC">
      <w:pPr>
        <w:pStyle w:val="BodyText"/>
        <w:spacing w:before="150" w:line="247" w:lineRule="auto"/>
        <w:ind w:left="660" w:right="428"/>
        <w:rPr>
          <w:color w:val="231F20"/>
        </w:rPr>
      </w:pPr>
      <w:r>
        <w:rPr>
          <w:rFonts w:ascii="Avenir-Heavy"/>
          <w:b/>
          <w:color w:val="231F20"/>
        </w:rPr>
        <w:t xml:space="preserve">Distributor Action: </w:t>
      </w:r>
      <w:r w:rsidR="003D3BDC">
        <w:rPr>
          <w:color w:val="231F20"/>
        </w:rPr>
        <w:t xml:space="preserve">The distributor will first check internally to ensure that their systems have been updated with master data previously provided by the manufacturer. If the new GTIN has not been provided, the distributor will ask the manufacturer for updated GTIN(s) and update their master data files so that the file can be reprocessed. </w:t>
      </w:r>
      <w:r>
        <w:rPr>
          <w:color w:val="231F20"/>
        </w:rPr>
        <w:t xml:space="preserve">The distributor </w:t>
      </w:r>
      <w:r w:rsidR="003D3BDC">
        <w:rPr>
          <w:color w:val="231F20"/>
        </w:rPr>
        <w:t xml:space="preserve">should then reprocess the file.  </w:t>
      </w:r>
    </w:p>
    <w:p w14:paraId="01C3211C" w14:textId="79DD961D" w:rsidR="00DD45C2" w:rsidRDefault="00543AB4" w:rsidP="008A7E1C">
      <w:pPr>
        <w:pStyle w:val="BodyText"/>
        <w:spacing w:before="150" w:line="247" w:lineRule="auto"/>
        <w:ind w:left="660" w:right="428"/>
      </w:pPr>
      <w:r>
        <w:rPr>
          <w:rFonts w:ascii="Avenir-Heavy"/>
          <w:b/>
          <w:color w:val="231F20"/>
        </w:rPr>
        <w:t>Manufacturer Action:</w:t>
      </w:r>
      <w:r>
        <w:rPr>
          <w:rFonts w:ascii="Avenir-Heavy"/>
          <w:b/>
          <w:color w:val="231F20"/>
          <w:spacing w:val="-3"/>
        </w:rPr>
        <w:t xml:space="preserve"> </w:t>
      </w:r>
      <w:r>
        <w:rPr>
          <w:color w:val="231F20"/>
        </w:rPr>
        <w:t>The manufacturer will provide updated GTIN master data</w:t>
      </w:r>
      <w:r w:rsidR="008A7E1C">
        <w:rPr>
          <w:color w:val="231F20"/>
        </w:rPr>
        <w:t xml:space="preserve">.  </w:t>
      </w:r>
      <w:r w:rsidR="00B7648D">
        <w:rPr>
          <w:color w:val="231F20"/>
        </w:rPr>
        <w:t xml:space="preserve">  </w:t>
      </w:r>
    </w:p>
    <w:p w14:paraId="35D9DDC7" w14:textId="375A12EA" w:rsidR="00DD45C2" w:rsidRDefault="00543AB4">
      <w:pPr>
        <w:pStyle w:val="BodyText"/>
        <w:spacing w:before="269" w:line="247" w:lineRule="auto"/>
        <w:ind w:left="660" w:right="428"/>
      </w:pPr>
      <w:r w:rsidRPr="00E80849">
        <w:rPr>
          <w:rFonts w:ascii="Avenir-Heavy"/>
          <w:b/>
          <w:color w:val="231F20"/>
        </w:rPr>
        <w:t xml:space="preserve">Compliance/Best Practice Note: </w:t>
      </w:r>
      <w:r w:rsidR="001976AB" w:rsidRPr="00E80849">
        <w:rPr>
          <w:rFonts w:ascii="Avenir-Heavy"/>
          <w:color w:val="231F20"/>
        </w:rPr>
        <w:t>The d</w:t>
      </w:r>
      <w:r w:rsidR="001976AB" w:rsidRPr="00E80849">
        <w:rPr>
          <w:rStyle w:val="ui-provider"/>
        </w:rPr>
        <w:t>istributor should ensure that their new product introduction or package configuration change processes are connected to their data exchange processes so that master data is maintained prior to shipments.  The manufacturer should be sure their</w:t>
      </w:r>
      <w:r w:rsidRPr="00E80849">
        <w:rPr>
          <w:color w:val="231F20"/>
        </w:rPr>
        <w:t xml:space="preserve"> change process for product packaging changes and new product launches </w:t>
      </w:r>
      <w:r w:rsidR="001976AB" w:rsidRPr="00E80849">
        <w:rPr>
          <w:color w:val="231F20"/>
        </w:rPr>
        <w:t xml:space="preserve">will be </w:t>
      </w:r>
      <w:r w:rsidRPr="00E80849">
        <w:rPr>
          <w:color w:val="231F20"/>
        </w:rPr>
        <w:t xml:space="preserve">communicated prior to sending product to a wholesale distributor. </w:t>
      </w:r>
      <w:r w:rsidR="001976AB" w:rsidRPr="00E80849">
        <w:rPr>
          <w:color w:val="231F20"/>
        </w:rPr>
        <w:t xml:space="preserve"> </w:t>
      </w:r>
      <w:r w:rsidR="007F632F" w:rsidRPr="00E80849">
        <w:rPr>
          <w:color w:val="231F20"/>
        </w:rPr>
        <w:t>I</w:t>
      </w:r>
      <w:r w:rsidR="00D84D58" w:rsidRPr="00E80849">
        <w:rPr>
          <w:color w:val="231F20"/>
        </w:rPr>
        <w:t xml:space="preserve">t’s recommended that suppliers make use of the </w:t>
      </w:r>
      <w:r w:rsidR="00BA4969" w:rsidRPr="00E80849">
        <w:rPr>
          <w:color w:val="231F20"/>
        </w:rPr>
        <w:t xml:space="preserve">H.D.A product forms </w:t>
      </w:r>
      <w:r w:rsidR="001976AB" w:rsidRPr="00E80849">
        <w:rPr>
          <w:color w:val="231F20"/>
        </w:rPr>
        <w:t>as mentioned previously.</w:t>
      </w:r>
      <w:r w:rsidR="001976AB">
        <w:rPr>
          <w:color w:val="231F20"/>
        </w:rPr>
        <w:t xml:space="preserve"> </w:t>
      </w:r>
      <w:r w:rsidR="00796AF5">
        <w:rPr>
          <w:color w:val="231F20"/>
        </w:rPr>
        <w:t xml:space="preserve">  </w:t>
      </w:r>
    </w:p>
    <w:p w14:paraId="021DF464" w14:textId="0A0AE2BF" w:rsidR="00DD45C2" w:rsidRDefault="00543AB4">
      <w:pPr>
        <w:pStyle w:val="BodyText"/>
        <w:spacing w:before="269" w:line="247" w:lineRule="auto"/>
        <w:ind w:left="660"/>
        <w:rPr>
          <w:sz w:val="13"/>
        </w:rPr>
      </w:pPr>
      <w:r>
        <w:rPr>
          <w:color w:val="231F20"/>
        </w:rPr>
        <w:t>Be</w:t>
      </w:r>
      <w:r>
        <w:rPr>
          <w:color w:val="231F20"/>
          <w:spacing w:val="-9"/>
        </w:rPr>
        <w:t xml:space="preserve"> </w:t>
      </w:r>
      <w:r>
        <w:rPr>
          <w:color w:val="231F20"/>
        </w:rPr>
        <w:t>mindful</w:t>
      </w:r>
      <w:r>
        <w:rPr>
          <w:color w:val="231F20"/>
          <w:spacing w:val="-9"/>
        </w:rPr>
        <w:t xml:space="preserve"> </w:t>
      </w:r>
      <w:r>
        <w:rPr>
          <w:color w:val="231F20"/>
        </w:rPr>
        <w:t>of</w:t>
      </w:r>
      <w:r>
        <w:rPr>
          <w:color w:val="231F20"/>
          <w:spacing w:val="-9"/>
        </w:rPr>
        <w:t xml:space="preserve"> </w:t>
      </w:r>
      <w:r>
        <w:rPr>
          <w:color w:val="231F20"/>
        </w:rPr>
        <w:t>where</w:t>
      </w:r>
      <w:r>
        <w:rPr>
          <w:color w:val="231F20"/>
          <w:spacing w:val="-9"/>
        </w:rPr>
        <w:t xml:space="preserve"> </w:t>
      </w:r>
      <w:r>
        <w:rPr>
          <w:color w:val="231F20"/>
        </w:rPr>
        <w:t>a</w:t>
      </w:r>
      <w:r>
        <w:rPr>
          <w:color w:val="231F20"/>
          <w:spacing w:val="-9"/>
        </w:rPr>
        <w:t xml:space="preserve"> </w:t>
      </w:r>
      <w:r>
        <w:rPr>
          <w:color w:val="231F20"/>
        </w:rPr>
        <w:t>packaging</w:t>
      </w:r>
      <w:r>
        <w:rPr>
          <w:color w:val="231F20"/>
          <w:spacing w:val="-9"/>
        </w:rPr>
        <w:t xml:space="preserve"> </w:t>
      </w:r>
      <w:r>
        <w:rPr>
          <w:color w:val="231F20"/>
        </w:rPr>
        <w:t>change</w:t>
      </w:r>
      <w:r>
        <w:rPr>
          <w:color w:val="231F20"/>
          <w:spacing w:val="-9"/>
        </w:rPr>
        <w:t xml:space="preserve"> </w:t>
      </w:r>
      <w:r>
        <w:rPr>
          <w:color w:val="231F20"/>
        </w:rPr>
        <w:t>requires</w:t>
      </w:r>
      <w:r>
        <w:rPr>
          <w:color w:val="231F20"/>
          <w:spacing w:val="-9"/>
        </w:rPr>
        <w:t xml:space="preserve"> </w:t>
      </w:r>
      <w:r>
        <w:rPr>
          <w:color w:val="231F20"/>
        </w:rPr>
        <w:t>a</w:t>
      </w:r>
      <w:r>
        <w:rPr>
          <w:color w:val="231F20"/>
          <w:spacing w:val="-9"/>
        </w:rPr>
        <w:t xml:space="preserve"> </w:t>
      </w:r>
      <w:r>
        <w:rPr>
          <w:color w:val="231F20"/>
        </w:rPr>
        <w:t>new</w:t>
      </w:r>
      <w:r>
        <w:rPr>
          <w:color w:val="231F20"/>
          <w:spacing w:val="-9"/>
        </w:rPr>
        <w:t xml:space="preserve"> </w:t>
      </w:r>
      <w:r>
        <w:rPr>
          <w:color w:val="231F20"/>
        </w:rPr>
        <w:t>GTIN</w:t>
      </w:r>
      <w:r>
        <w:rPr>
          <w:color w:val="231F20"/>
          <w:spacing w:val="-9"/>
        </w:rPr>
        <w:t xml:space="preserve"> </w:t>
      </w:r>
      <w:r>
        <w:rPr>
          <w:color w:val="231F20"/>
        </w:rPr>
        <w:t>(</w:t>
      </w:r>
      <w:hyperlink r:id="rId21">
        <w:r>
          <w:rPr>
            <w:color w:val="182857"/>
            <w:u w:val="single" w:color="182857"/>
          </w:rPr>
          <w:t>https://www.gs1.org/1/gtinrules/en/</w:t>
        </w:r>
      </w:hyperlink>
      <w:r>
        <w:rPr>
          <w:color w:val="182857"/>
        </w:rPr>
        <w:t xml:space="preserve"> </w:t>
      </w:r>
      <w:hyperlink r:id="rId22">
        <w:r>
          <w:rPr>
            <w:color w:val="182857"/>
            <w:u w:val="single" w:color="182857"/>
          </w:rPr>
          <w:t>healthcare</w:t>
        </w:r>
      </w:hyperlink>
      <w:r>
        <w:rPr>
          <w:color w:val="231F20"/>
        </w:rPr>
        <w:t>) or a new NDC, which will also lead to a new GTIN.</w:t>
      </w:r>
      <w:r>
        <w:rPr>
          <w:color w:val="231F20"/>
          <w:position w:val="7"/>
          <w:sz w:val="13"/>
        </w:rPr>
        <w:t>5</w:t>
      </w:r>
    </w:p>
    <w:p w14:paraId="52354352" w14:textId="77777777" w:rsidR="00DD45C2" w:rsidRDefault="00DD45C2">
      <w:pPr>
        <w:pStyle w:val="BodyText"/>
        <w:rPr>
          <w:sz w:val="20"/>
        </w:rPr>
      </w:pPr>
    </w:p>
    <w:p w14:paraId="606473F6" w14:textId="77777777" w:rsidR="00DD45C2" w:rsidRDefault="00DD45C2">
      <w:pPr>
        <w:pStyle w:val="BodyText"/>
        <w:rPr>
          <w:sz w:val="20"/>
        </w:rPr>
      </w:pPr>
    </w:p>
    <w:p w14:paraId="08C186AD" w14:textId="77777777" w:rsidR="00DD45C2" w:rsidRDefault="00DD45C2">
      <w:pPr>
        <w:pStyle w:val="BodyText"/>
        <w:rPr>
          <w:sz w:val="20"/>
        </w:rPr>
      </w:pPr>
    </w:p>
    <w:p w14:paraId="03585A51" w14:textId="77777777" w:rsidR="00DD45C2" w:rsidRDefault="00DD45C2">
      <w:pPr>
        <w:pStyle w:val="BodyText"/>
        <w:rPr>
          <w:sz w:val="20"/>
        </w:rPr>
      </w:pPr>
    </w:p>
    <w:p w14:paraId="6F8D8321" w14:textId="77777777" w:rsidR="00DD45C2" w:rsidRDefault="00DD45C2">
      <w:pPr>
        <w:pStyle w:val="BodyText"/>
        <w:rPr>
          <w:sz w:val="20"/>
        </w:rPr>
      </w:pPr>
    </w:p>
    <w:p w14:paraId="22EC818D" w14:textId="77777777" w:rsidR="00DD45C2" w:rsidRDefault="00DD45C2">
      <w:pPr>
        <w:pStyle w:val="BodyText"/>
        <w:rPr>
          <w:sz w:val="20"/>
        </w:rPr>
      </w:pPr>
    </w:p>
    <w:p w14:paraId="6632BBBD" w14:textId="77777777" w:rsidR="00DD45C2" w:rsidRDefault="00DD45C2">
      <w:pPr>
        <w:pStyle w:val="BodyText"/>
        <w:rPr>
          <w:sz w:val="20"/>
        </w:rPr>
      </w:pPr>
    </w:p>
    <w:p w14:paraId="4359205F" w14:textId="77777777" w:rsidR="00DD45C2" w:rsidRDefault="00DD45C2">
      <w:pPr>
        <w:pStyle w:val="BodyText"/>
        <w:rPr>
          <w:sz w:val="20"/>
        </w:rPr>
      </w:pPr>
    </w:p>
    <w:p w14:paraId="4D3BA6C4" w14:textId="77777777" w:rsidR="00DD45C2" w:rsidRDefault="00DD45C2">
      <w:pPr>
        <w:pStyle w:val="BodyText"/>
        <w:rPr>
          <w:sz w:val="20"/>
        </w:rPr>
      </w:pPr>
    </w:p>
    <w:p w14:paraId="04798745" w14:textId="77777777" w:rsidR="00DD45C2" w:rsidRDefault="00DD45C2">
      <w:pPr>
        <w:pStyle w:val="BodyText"/>
        <w:rPr>
          <w:sz w:val="20"/>
        </w:rPr>
      </w:pPr>
    </w:p>
    <w:p w14:paraId="45472248" w14:textId="77777777" w:rsidR="00DD45C2" w:rsidRDefault="00DD45C2">
      <w:pPr>
        <w:pStyle w:val="BodyText"/>
        <w:rPr>
          <w:sz w:val="20"/>
        </w:rPr>
      </w:pPr>
    </w:p>
    <w:p w14:paraId="54FAF12E" w14:textId="77777777" w:rsidR="00DD45C2" w:rsidRDefault="00DD45C2">
      <w:pPr>
        <w:pStyle w:val="BodyText"/>
        <w:rPr>
          <w:sz w:val="20"/>
        </w:rPr>
      </w:pPr>
    </w:p>
    <w:p w14:paraId="3A03676D" w14:textId="77777777" w:rsidR="00DD45C2" w:rsidRDefault="00DD45C2">
      <w:pPr>
        <w:pStyle w:val="BodyText"/>
        <w:rPr>
          <w:sz w:val="20"/>
        </w:rPr>
      </w:pPr>
    </w:p>
    <w:p w14:paraId="2FA381C9" w14:textId="77777777" w:rsidR="00DD45C2" w:rsidRDefault="00DD45C2">
      <w:pPr>
        <w:pStyle w:val="BodyText"/>
        <w:rPr>
          <w:sz w:val="20"/>
        </w:rPr>
      </w:pPr>
    </w:p>
    <w:p w14:paraId="2EB6D6E9" w14:textId="77777777" w:rsidR="00DD45C2" w:rsidRDefault="00DD45C2">
      <w:pPr>
        <w:pStyle w:val="BodyText"/>
        <w:rPr>
          <w:sz w:val="20"/>
        </w:rPr>
      </w:pPr>
    </w:p>
    <w:p w14:paraId="375F68C9" w14:textId="77777777" w:rsidR="00DD45C2" w:rsidRDefault="00DD45C2">
      <w:pPr>
        <w:pStyle w:val="BodyText"/>
        <w:rPr>
          <w:sz w:val="20"/>
        </w:rPr>
      </w:pPr>
    </w:p>
    <w:p w14:paraId="6243AD13" w14:textId="1B6DBB09" w:rsidR="00DD45C2" w:rsidRDefault="00473DBF">
      <w:pPr>
        <w:pStyle w:val="BodyText"/>
        <w:spacing w:before="2"/>
        <w:rPr>
          <w:sz w:val="17"/>
        </w:rPr>
      </w:pPr>
      <w:r>
        <w:rPr>
          <w:noProof/>
        </w:rPr>
        <mc:AlternateContent>
          <mc:Choice Requires="wps">
            <w:drawing>
              <wp:anchor distT="0" distB="0" distL="0" distR="0" simplePos="0" relativeHeight="487592448" behindDoc="1" locked="0" layoutInCell="1" allowOverlap="1" wp14:anchorId="5BA68383" wp14:editId="49D8C0EA">
                <wp:simplePos x="0" y="0"/>
                <wp:positionH relativeFrom="page">
                  <wp:posOffset>685800</wp:posOffset>
                </wp:positionH>
                <wp:positionV relativeFrom="paragraph">
                  <wp:posOffset>160020</wp:posOffset>
                </wp:positionV>
                <wp:extent cx="6400800" cy="1270"/>
                <wp:effectExtent l="0" t="0" r="0" b="0"/>
                <wp:wrapTopAndBottom/>
                <wp:docPr id="1226508354" name="docshape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1080 1080"/>
                            <a:gd name="T1" fmla="*/ T0 w 10080"/>
                            <a:gd name="T2" fmla="+- 0 11160 1080"/>
                            <a:gd name="T3" fmla="*/ T2 w 10080"/>
                          </a:gdLst>
                          <a:ahLst/>
                          <a:cxnLst>
                            <a:cxn ang="0">
                              <a:pos x="T1" y="0"/>
                            </a:cxn>
                            <a:cxn ang="0">
                              <a:pos x="T3" y="0"/>
                            </a:cxn>
                          </a:cxnLst>
                          <a:rect l="0" t="0" r="r" b="b"/>
                          <a:pathLst>
                            <a:path w="10080">
                              <a:moveTo>
                                <a:pt x="0" y="0"/>
                              </a:moveTo>
                              <a:lnTo>
                                <a:pt x="10080" y="0"/>
                              </a:lnTo>
                            </a:path>
                          </a:pathLst>
                        </a:custGeom>
                        <a:noFill/>
                        <a:ln w="6350">
                          <a:solidFill>
                            <a:srgbClr val="F19D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87604" id="docshape15" o:spid="_x0000_s1026" style="position:absolute;margin-left:54pt;margin-top:12.6pt;width:7in;height:.1pt;z-index:-157240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" path="m,l10080,e" filled="f" strokecolor="#f19d21" strokeweight=".5pt">
                <v:path arrowok="t" o:connecttype="custom" o:connectlocs="0,0;6400800,0" o:connectangles="0,0"/>
                <w10:wrap type="topAndBottom" anchorx="page"/>
              </v:shape>
            </w:pict>
          </mc:Fallback>
        </mc:AlternateContent>
      </w:r>
    </w:p>
    <w:p w14:paraId="5953ABBC" w14:textId="77777777" w:rsidR="00DD45C2" w:rsidRDefault="00543AB4">
      <w:pPr>
        <w:pStyle w:val="ListParagraph"/>
        <w:numPr>
          <w:ilvl w:val="0"/>
          <w:numId w:val="26"/>
        </w:numPr>
        <w:tabs>
          <w:tab w:val="left" w:pos="514"/>
        </w:tabs>
        <w:spacing w:before="33"/>
        <w:ind w:left="513" w:hanging="214"/>
        <w:rPr>
          <w:sz w:val="12"/>
        </w:rPr>
      </w:pPr>
      <w:r>
        <w:rPr>
          <w:color w:val="231F20"/>
          <w:sz w:val="12"/>
        </w:rPr>
        <w:t>For</w:t>
      </w:r>
      <w:r>
        <w:rPr>
          <w:color w:val="231F20"/>
          <w:spacing w:val="5"/>
          <w:sz w:val="12"/>
        </w:rPr>
        <w:t xml:space="preserve"> </w:t>
      </w:r>
      <w:r>
        <w:rPr>
          <w:color w:val="231F20"/>
          <w:sz w:val="12"/>
        </w:rPr>
        <w:t>FDA</w:t>
      </w:r>
      <w:r>
        <w:rPr>
          <w:color w:val="231F20"/>
          <w:spacing w:val="8"/>
          <w:sz w:val="12"/>
        </w:rPr>
        <w:t xml:space="preserve"> </w:t>
      </w:r>
      <w:r>
        <w:rPr>
          <w:color w:val="231F20"/>
          <w:sz w:val="12"/>
        </w:rPr>
        <w:t>requirements</w:t>
      </w:r>
      <w:r>
        <w:rPr>
          <w:color w:val="231F20"/>
          <w:spacing w:val="8"/>
          <w:sz w:val="12"/>
        </w:rPr>
        <w:t xml:space="preserve"> </w:t>
      </w:r>
      <w:r>
        <w:rPr>
          <w:color w:val="231F20"/>
          <w:sz w:val="12"/>
        </w:rPr>
        <w:t>regarding</w:t>
      </w:r>
      <w:r>
        <w:rPr>
          <w:color w:val="231F20"/>
          <w:spacing w:val="7"/>
          <w:sz w:val="12"/>
        </w:rPr>
        <w:t xml:space="preserve"> </w:t>
      </w:r>
      <w:r>
        <w:rPr>
          <w:color w:val="231F20"/>
          <w:sz w:val="12"/>
        </w:rPr>
        <w:t>when</w:t>
      </w:r>
      <w:r>
        <w:rPr>
          <w:color w:val="231F20"/>
          <w:spacing w:val="8"/>
          <w:sz w:val="12"/>
        </w:rPr>
        <w:t xml:space="preserve"> </w:t>
      </w:r>
      <w:r>
        <w:rPr>
          <w:color w:val="231F20"/>
          <w:sz w:val="12"/>
        </w:rPr>
        <w:t>a</w:t>
      </w:r>
      <w:r>
        <w:rPr>
          <w:color w:val="231F20"/>
          <w:spacing w:val="8"/>
          <w:sz w:val="12"/>
        </w:rPr>
        <w:t xml:space="preserve"> </w:t>
      </w:r>
      <w:r>
        <w:rPr>
          <w:color w:val="231F20"/>
          <w:sz w:val="12"/>
        </w:rPr>
        <w:t>new</w:t>
      </w:r>
      <w:r>
        <w:rPr>
          <w:color w:val="231F20"/>
          <w:spacing w:val="7"/>
          <w:sz w:val="12"/>
        </w:rPr>
        <w:t xml:space="preserve"> </w:t>
      </w:r>
      <w:r>
        <w:rPr>
          <w:color w:val="231F20"/>
          <w:sz w:val="12"/>
        </w:rPr>
        <w:t>NDC</w:t>
      </w:r>
      <w:r>
        <w:rPr>
          <w:color w:val="231F20"/>
          <w:spacing w:val="8"/>
          <w:sz w:val="12"/>
        </w:rPr>
        <w:t xml:space="preserve"> </w:t>
      </w:r>
      <w:r>
        <w:rPr>
          <w:color w:val="231F20"/>
          <w:sz w:val="12"/>
        </w:rPr>
        <w:t>is</w:t>
      </w:r>
      <w:r>
        <w:rPr>
          <w:color w:val="231F20"/>
          <w:spacing w:val="8"/>
          <w:sz w:val="12"/>
        </w:rPr>
        <w:t xml:space="preserve"> </w:t>
      </w:r>
      <w:r>
        <w:rPr>
          <w:color w:val="231F20"/>
          <w:sz w:val="12"/>
        </w:rPr>
        <w:t>necessary,</w:t>
      </w:r>
      <w:r>
        <w:rPr>
          <w:color w:val="231F20"/>
          <w:spacing w:val="7"/>
          <w:sz w:val="12"/>
        </w:rPr>
        <w:t xml:space="preserve"> </w:t>
      </w:r>
      <w:r>
        <w:rPr>
          <w:color w:val="231F20"/>
          <w:sz w:val="12"/>
        </w:rPr>
        <w:t>refer</w:t>
      </w:r>
      <w:r>
        <w:rPr>
          <w:color w:val="231F20"/>
          <w:spacing w:val="8"/>
          <w:sz w:val="12"/>
        </w:rPr>
        <w:t xml:space="preserve"> </w:t>
      </w:r>
      <w:r>
        <w:rPr>
          <w:color w:val="231F20"/>
          <w:sz w:val="12"/>
        </w:rPr>
        <w:t>to</w:t>
      </w:r>
      <w:r>
        <w:rPr>
          <w:color w:val="231F20"/>
          <w:spacing w:val="8"/>
          <w:sz w:val="12"/>
        </w:rPr>
        <w:t xml:space="preserve"> </w:t>
      </w:r>
      <w:hyperlink r:id="rId23">
        <w:r>
          <w:rPr>
            <w:color w:val="182857"/>
            <w:sz w:val="12"/>
            <w:u w:val="single" w:color="182857"/>
          </w:rPr>
          <w:t>21</w:t>
        </w:r>
        <w:r>
          <w:rPr>
            <w:color w:val="182857"/>
            <w:spacing w:val="7"/>
            <w:sz w:val="12"/>
            <w:u w:val="single" w:color="182857"/>
          </w:rPr>
          <w:t xml:space="preserve"> </w:t>
        </w:r>
        <w:r>
          <w:rPr>
            <w:color w:val="182857"/>
            <w:sz w:val="12"/>
            <w:u w:val="single" w:color="182857"/>
          </w:rPr>
          <w:t>C.F.R.</w:t>
        </w:r>
        <w:r>
          <w:rPr>
            <w:color w:val="182857"/>
            <w:spacing w:val="8"/>
            <w:sz w:val="12"/>
            <w:u w:val="single" w:color="182857"/>
          </w:rPr>
          <w:t xml:space="preserve"> </w:t>
        </w:r>
        <w:r>
          <w:rPr>
            <w:color w:val="182857"/>
            <w:sz w:val="12"/>
            <w:u w:val="single" w:color="182857"/>
          </w:rPr>
          <w:t>§</w:t>
        </w:r>
        <w:r>
          <w:rPr>
            <w:color w:val="182857"/>
            <w:spacing w:val="8"/>
            <w:sz w:val="12"/>
            <w:u w:val="single" w:color="182857"/>
          </w:rPr>
          <w:t xml:space="preserve"> </w:t>
        </w:r>
        <w:r>
          <w:rPr>
            <w:color w:val="182857"/>
            <w:spacing w:val="-2"/>
            <w:sz w:val="12"/>
            <w:u w:val="single" w:color="182857"/>
          </w:rPr>
          <w:t>207.35</w:t>
        </w:r>
      </w:hyperlink>
      <w:r>
        <w:rPr>
          <w:color w:val="231F20"/>
          <w:spacing w:val="-2"/>
          <w:sz w:val="12"/>
        </w:rPr>
        <w:t>.</w:t>
      </w:r>
    </w:p>
    <w:p w14:paraId="79F03278" w14:textId="77777777" w:rsidR="00DD45C2" w:rsidRDefault="00DD45C2">
      <w:pPr>
        <w:rPr>
          <w:sz w:val="12"/>
        </w:rPr>
        <w:sectPr w:rsidR="00DD45C2">
          <w:pgSz w:w="12240" w:h="15840"/>
          <w:pgMar w:top="960" w:right="620" w:bottom="560" w:left="780" w:header="0" w:footer="372" w:gutter="0"/>
          <w:cols w:space="720"/>
        </w:sectPr>
      </w:pPr>
    </w:p>
    <w:p w14:paraId="0ECD2A5F" w14:textId="3239BBFF" w:rsidR="00DD45C2" w:rsidRDefault="00DD45C2">
      <w:pPr>
        <w:pStyle w:val="BodyText"/>
        <w:ind w:left="444"/>
        <w:rPr>
          <w:sz w:val="20"/>
        </w:rPr>
      </w:pPr>
    </w:p>
    <w:p w14:paraId="13DE4F7F" w14:textId="5D6D5C9D" w:rsidR="00DD45C2" w:rsidRDefault="00473DBF">
      <w:pPr>
        <w:pStyle w:val="BodyText"/>
        <w:rPr>
          <w:sz w:val="25"/>
        </w:rPr>
      </w:pPr>
      <w:r>
        <w:rPr>
          <w:noProof/>
        </w:rPr>
        <mc:AlternateContent>
          <mc:Choice Requires="wps">
            <w:drawing>
              <wp:anchor distT="0" distB="0" distL="0" distR="0" simplePos="0" relativeHeight="487593472" behindDoc="1" locked="0" layoutInCell="1" allowOverlap="1" wp14:anchorId="749738D8" wp14:editId="25D7A8A4">
                <wp:simplePos x="0" y="0"/>
                <wp:positionH relativeFrom="page">
                  <wp:posOffset>777240</wp:posOffset>
                </wp:positionH>
                <wp:positionV relativeFrom="paragraph">
                  <wp:posOffset>226060</wp:posOffset>
                </wp:positionV>
                <wp:extent cx="6474460" cy="1169035"/>
                <wp:effectExtent l="0" t="0" r="0" b="0"/>
                <wp:wrapTopAndBottom/>
                <wp:docPr id="329925520"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4460" cy="1169035"/>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513918" w14:textId="15EAB48E" w:rsidR="00DE2D4A" w:rsidRDefault="00DE2D4A">
                            <w:pPr>
                              <w:spacing w:before="92" w:line="247" w:lineRule="auto"/>
                              <w:ind w:left="215" w:right="502"/>
                              <w:rPr>
                                <w:rFonts w:ascii="Avenir-Heavy"/>
                                <w:b/>
                                <w:color w:val="000000"/>
                              </w:rPr>
                            </w:pPr>
                            <w:r>
                              <w:rPr>
                                <w:rFonts w:ascii="Avenir-Heavy"/>
                                <w:b/>
                                <w:color w:val="231F20"/>
                              </w:rPr>
                              <w:t xml:space="preserve">Scenario </w:t>
                            </w:r>
                            <w:ins w:id="128" w:author="Stearns, Tim" w:date="2023-06-21T15:28:00Z">
                              <w:r w:rsidR="00C63A6C">
                                <w:rPr>
                                  <w:rFonts w:ascii="Avenir-Heavy"/>
                                  <w:b/>
                                  <w:color w:val="231F20"/>
                                </w:rPr>
                                <w:t>1.</w:t>
                              </w:r>
                            </w:ins>
                            <w:r>
                              <w:rPr>
                                <w:rFonts w:ascii="Avenir-Heavy"/>
                                <w:b/>
                                <w:color w:val="231F20"/>
                              </w:rPr>
                              <w:t xml:space="preserve">4: A wholesale distributor receives data, but there is a misalignment between the data received and </w:t>
                            </w:r>
                            <w:r w:rsidR="007F632F">
                              <w:rPr>
                                <w:rFonts w:ascii="Avenir-Heavy"/>
                                <w:b/>
                                <w:color w:val="231F20"/>
                              </w:rPr>
                              <w:t xml:space="preserve">the lot# and/or expiry </w:t>
                            </w:r>
                            <w:r>
                              <w:rPr>
                                <w:rFonts w:ascii="Avenir-Heavy"/>
                                <w:b/>
                                <w:color w:val="231F20"/>
                              </w:rPr>
                              <w:t>encoded and successfully scanned in the 2D bar code.</w:t>
                            </w:r>
                          </w:p>
                          <w:p w14:paraId="0F08307A" w14:textId="77777777" w:rsidR="00DE2D4A" w:rsidRDefault="00DE2D4A">
                            <w:pPr>
                              <w:pStyle w:val="BodyText"/>
                              <w:spacing w:before="5"/>
                              <w:rPr>
                                <w:rFonts w:ascii="Avenir-Heavy"/>
                                <w:b/>
                                <w:color w:val="000000"/>
                                <w:sz w:val="20"/>
                              </w:rPr>
                            </w:pPr>
                          </w:p>
                          <w:p w14:paraId="742312F0" w14:textId="7E5568B2" w:rsidR="007F632F" w:rsidRPr="007F632F" w:rsidRDefault="007F632F">
                            <w:pPr>
                              <w:pStyle w:val="BodyText"/>
                              <w:numPr>
                                <w:ilvl w:val="0"/>
                                <w:numId w:val="21"/>
                              </w:numPr>
                              <w:tabs>
                                <w:tab w:val="left" w:pos="575"/>
                                <w:tab w:val="left" w:pos="576"/>
                              </w:tabs>
                              <w:spacing w:line="247" w:lineRule="auto"/>
                              <w:ind w:left="575" w:right="661"/>
                              <w:rPr>
                                <w:color w:val="000000"/>
                              </w:rPr>
                            </w:pPr>
                            <w:r>
                              <w:rPr>
                                <w:color w:val="000000"/>
                              </w:rPr>
                              <w:t>Note that the GTIN &amp; serial number on the label match the EPCIS data</w:t>
                            </w:r>
                          </w:p>
                          <w:p w14:paraId="48387B3B" w14:textId="2E259DCA" w:rsidR="00DE2D4A" w:rsidRDefault="007F632F">
                            <w:pPr>
                              <w:pStyle w:val="BodyText"/>
                              <w:numPr>
                                <w:ilvl w:val="0"/>
                                <w:numId w:val="21"/>
                              </w:numPr>
                              <w:tabs>
                                <w:tab w:val="left" w:pos="575"/>
                                <w:tab w:val="left" w:pos="576"/>
                              </w:tabs>
                              <w:spacing w:line="247" w:lineRule="auto"/>
                              <w:ind w:left="575" w:right="661"/>
                              <w:rPr>
                                <w:color w:val="000000"/>
                              </w:rPr>
                            </w:pPr>
                            <w:r w:rsidRPr="007F632F">
                              <w:rPr>
                                <w:color w:val="231F20"/>
                              </w:rPr>
                              <w:t>This scenario may</w:t>
                            </w:r>
                            <w:r>
                              <w:rPr>
                                <w:color w:val="231F20"/>
                              </w:rPr>
                              <w:t xml:space="preserve"> result from either an EPCIS data error or a packaging/labeling defect.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738D8" id="docshape17" o:spid="_x0000_s1029" type="#_x0000_t202" style="position:absolute;margin-left:61.2pt;margin-top:17.8pt;width:509.8pt;height:92.05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" fillcolor="#fff4dd" stroked="f">
                <v:textbox inset="0,0,0,0">
                  <w:txbxContent>
                    <w:p w14:paraId="68513918" w14:textId="15EAB48E" w:rsidR="00DE2D4A" w:rsidRDefault="00DE2D4A">
                      <w:pPr>
                        <w:spacing w:before="92" w:line="247" w:lineRule="auto"/>
                        <w:ind w:left="215" w:right="502"/>
                        <w:rPr>
                          <w:rFonts w:ascii="Avenir-Heavy"/>
                          <w:b/>
                          <w:color w:val="000000"/>
                        </w:rPr>
                      </w:pPr>
                      <w:r>
                        <w:rPr>
                          <w:rFonts w:ascii="Avenir-Heavy"/>
                          <w:b/>
                          <w:color w:val="231F20"/>
                        </w:rPr>
                        <w:t xml:space="preserve">Scenario </w:t>
                      </w:r>
                      <w:ins w:id="129" w:author="Stearns, Tim" w:date="2023-06-21T15:28:00Z">
                        <w:r w:rsidR="00C63A6C">
                          <w:rPr>
                            <w:rFonts w:ascii="Avenir-Heavy"/>
                            <w:b/>
                            <w:color w:val="231F20"/>
                          </w:rPr>
                          <w:t>1.</w:t>
                        </w:r>
                      </w:ins>
                      <w:r>
                        <w:rPr>
                          <w:rFonts w:ascii="Avenir-Heavy"/>
                          <w:b/>
                          <w:color w:val="231F20"/>
                        </w:rPr>
                        <w:t xml:space="preserve">4: A wholesale distributor receives data, but there is a misalignment between the data received and </w:t>
                      </w:r>
                      <w:r w:rsidR="007F632F">
                        <w:rPr>
                          <w:rFonts w:ascii="Avenir-Heavy"/>
                          <w:b/>
                          <w:color w:val="231F20"/>
                        </w:rPr>
                        <w:t xml:space="preserve">the lot# and/or expiry </w:t>
                      </w:r>
                      <w:r>
                        <w:rPr>
                          <w:rFonts w:ascii="Avenir-Heavy"/>
                          <w:b/>
                          <w:color w:val="231F20"/>
                        </w:rPr>
                        <w:t>encoded and successfully scanned in the 2D bar code.</w:t>
                      </w:r>
                    </w:p>
                    <w:p w14:paraId="0F08307A" w14:textId="77777777" w:rsidR="00DE2D4A" w:rsidRDefault="00DE2D4A">
                      <w:pPr>
                        <w:pStyle w:val="BodyText"/>
                        <w:spacing w:before="5"/>
                        <w:rPr>
                          <w:rFonts w:ascii="Avenir-Heavy"/>
                          <w:b/>
                          <w:color w:val="000000"/>
                          <w:sz w:val="20"/>
                        </w:rPr>
                      </w:pPr>
                    </w:p>
                    <w:p w14:paraId="742312F0" w14:textId="7E5568B2" w:rsidR="007F632F" w:rsidRPr="007F632F" w:rsidRDefault="007F632F">
                      <w:pPr>
                        <w:pStyle w:val="BodyText"/>
                        <w:numPr>
                          <w:ilvl w:val="0"/>
                          <w:numId w:val="21"/>
                        </w:numPr>
                        <w:tabs>
                          <w:tab w:val="left" w:pos="575"/>
                          <w:tab w:val="left" w:pos="576"/>
                        </w:tabs>
                        <w:spacing w:line="247" w:lineRule="auto"/>
                        <w:ind w:left="575" w:right="661"/>
                        <w:rPr>
                          <w:color w:val="000000"/>
                        </w:rPr>
                      </w:pPr>
                      <w:r>
                        <w:rPr>
                          <w:color w:val="000000"/>
                        </w:rPr>
                        <w:t>Note that the GTIN &amp; serial number on the label match the EPCIS data</w:t>
                      </w:r>
                    </w:p>
                    <w:p w14:paraId="48387B3B" w14:textId="2E259DCA" w:rsidR="00DE2D4A" w:rsidRDefault="007F632F">
                      <w:pPr>
                        <w:pStyle w:val="BodyText"/>
                        <w:numPr>
                          <w:ilvl w:val="0"/>
                          <w:numId w:val="21"/>
                        </w:numPr>
                        <w:tabs>
                          <w:tab w:val="left" w:pos="575"/>
                          <w:tab w:val="left" w:pos="576"/>
                        </w:tabs>
                        <w:spacing w:line="247" w:lineRule="auto"/>
                        <w:ind w:left="575" w:right="661"/>
                        <w:rPr>
                          <w:color w:val="000000"/>
                        </w:rPr>
                      </w:pPr>
                      <w:r w:rsidRPr="007F632F">
                        <w:rPr>
                          <w:color w:val="231F20"/>
                        </w:rPr>
                        <w:t>This scenario may</w:t>
                      </w:r>
                      <w:r>
                        <w:rPr>
                          <w:color w:val="231F20"/>
                        </w:rPr>
                        <w:t xml:space="preserve"> result from either an EPCIS data error or a packaging/labeling defect.</w:t>
                      </w:r>
                    </w:p>
                  </w:txbxContent>
                </v:textbox>
                <w10:wrap type="topAndBottom" anchorx="page"/>
              </v:shape>
            </w:pict>
          </mc:Fallback>
        </mc:AlternateContent>
      </w:r>
    </w:p>
    <w:p w14:paraId="7A377D5A" w14:textId="0F2B86E0" w:rsidR="007F632F" w:rsidRPr="007F632F" w:rsidRDefault="00543AB4" w:rsidP="007F632F">
      <w:pPr>
        <w:pStyle w:val="BodyText"/>
        <w:spacing w:before="162" w:line="247" w:lineRule="auto"/>
        <w:ind w:left="660" w:right="605"/>
        <w:jc w:val="both"/>
      </w:pPr>
      <w:r>
        <w:rPr>
          <w:rFonts w:ascii="Avenir-Heavy" w:hAnsi="Avenir-Heavy"/>
          <w:b/>
          <w:color w:val="231F20"/>
        </w:rPr>
        <w:t xml:space="preserve">Distributor Action: </w:t>
      </w:r>
      <w:r>
        <w:rPr>
          <w:color w:val="231F20"/>
        </w:rPr>
        <w:t xml:space="preserve">The wholesale distributor will </w:t>
      </w:r>
      <w:r w:rsidR="007F632F">
        <w:rPr>
          <w:color w:val="231F20"/>
        </w:rPr>
        <w:t>quarantine the product and notify</w:t>
      </w:r>
      <w:r>
        <w:rPr>
          <w:color w:val="231F20"/>
        </w:rPr>
        <w:t xml:space="preserve"> the manufacturer via email that the data received</w:t>
      </w:r>
      <w:r>
        <w:rPr>
          <w:color w:val="231F20"/>
          <w:spacing w:val="-1"/>
        </w:rPr>
        <w:t xml:space="preserve"> </w:t>
      </w:r>
      <w:r>
        <w:rPr>
          <w:color w:val="231F20"/>
        </w:rPr>
        <w:t>do</w:t>
      </w:r>
      <w:r>
        <w:rPr>
          <w:color w:val="231F20"/>
          <w:spacing w:val="-1"/>
        </w:rPr>
        <w:t xml:space="preserve"> </w:t>
      </w:r>
      <w:r>
        <w:rPr>
          <w:color w:val="231F20"/>
        </w:rPr>
        <w:t>not</w:t>
      </w:r>
      <w:r>
        <w:rPr>
          <w:color w:val="231F20"/>
          <w:spacing w:val="-1"/>
        </w:rPr>
        <w:t xml:space="preserve"> </w:t>
      </w:r>
      <w:r>
        <w:rPr>
          <w:color w:val="231F20"/>
        </w:rPr>
        <w:t>match</w:t>
      </w:r>
      <w:r>
        <w:rPr>
          <w:color w:val="231F20"/>
          <w:spacing w:val="-1"/>
        </w:rPr>
        <w:t xml:space="preserve"> </w:t>
      </w:r>
      <w:r>
        <w:rPr>
          <w:color w:val="231F20"/>
        </w:rPr>
        <w:t>what</w:t>
      </w:r>
      <w:r>
        <w:rPr>
          <w:color w:val="231F20"/>
          <w:spacing w:val="-1"/>
        </w:rPr>
        <w:t xml:space="preserve"> </w:t>
      </w:r>
      <w:r>
        <w:rPr>
          <w:color w:val="231F20"/>
        </w:rPr>
        <w:t>is</w:t>
      </w:r>
      <w:r>
        <w:rPr>
          <w:color w:val="231F20"/>
          <w:spacing w:val="-1"/>
        </w:rPr>
        <w:t xml:space="preserve"> </w:t>
      </w:r>
      <w:r>
        <w:rPr>
          <w:color w:val="231F20"/>
        </w:rPr>
        <w:t>encoded</w:t>
      </w:r>
      <w:r>
        <w:rPr>
          <w:color w:val="231F20"/>
          <w:spacing w:val="-1"/>
        </w:rPr>
        <w:t xml:space="preserve"> </w:t>
      </w:r>
      <w:r>
        <w:rPr>
          <w:color w:val="231F20"/>
        </w:rPr>
        <w:t>in</w:t>
      </w:r>
      <w:r>
        <w:rPr>
          <w:color w:val="231F20"/>
          <w:spacing w:val="-1"/>
        </w:rPr>
        <w:t xml:space="preserve"> </w:t>
      </w:r>
      <w:r>
        <w:rPr>
          <w:color w:val="231F20"/>
        </w:rPr>
        <w:t>the</w:t>
      </w:r>
      <w:r>
        <w:rPr>
          <w:color w:val="231F20"/>
          <w:spacing w:val="-1"/>
        </w:rPr>
        <w:t xml:space="preserve"> </w:t>
      </w:r>
      <w:r>
        <w:rPr>
          <w:color w:val="231F20"/>
        </w:rPr>
        <w:t>2D</w:t>
      </w:r>
      <w:r>
        <w:rPr>
          <w:color w:val="231F20"/>
          <w:spacing w:val="-1"/>
        </w:rPr>
        <w:t xml:space="preserve"> </w:t>
      </w:r>
      <w:r>
        <w:rPr>
          <w:color w:val="231F20"/>
        </w:rPr>
        <w:t>bar</w:t>
      </w:r>
      <w:r>
        <w:rPr>
          <w:color w:val="231F20"/>
          <w:spacing w:val="-1"/>
        </w:rPr>
        <w:t xml:space="preserve"> </w:t>
      </w:r>
      <w:r>
        <w:rPr>
          <w:color w:val="231F20"/>
        </w:rPr>
        <w:t>code</w:t>
      </w:r>
      <w:r w:rsidR="007F632F">
        <w:rPr>
          <w:color w:val="231F20"/>
        </w:rPr>
        <w:t xml:space="preserve">.  The wholesaler will coordinate with the manufacturer to further disposition the product. </w:t>
      </w:r>
      <w:r>
        <w:rPr>
          <w:color w:val="231F20"/>
          <w:spacing w:val="-1"/>
        </w:rPr>
        <w:t xml:space="preserve"> </w:t>
      </w:r>
      <w:r>
        <w:rPr>
          <w:color w:val="231F20"/>
        </w:rPr>
        <w:t xml:space="preserve">Note that this will not impact “00” in the date. Also, if there is a partial product identifier </w:t>
      </w:r>
      <w:r w:rsidR="007F632F">
        <w:rPr>
          <w:color w:val="231F20"/>
        </w:rPr>
        <w:t>miss-</w:t>
      </w:r>
      <w:r>
        <w:rPr>
          <w:color w:val="231F20"/>
        </w:rPr>
        <w:t>match a distributor may note that in the communication back to the manufacturer.</w:t>
      </w:r>
      <w:r w:rsidR="00075332">
        <w:rPr>
          <w:color w:val="231F20"/>
        </w:rPr>
        <w:t xml:space="preserve">  The e-mail should contain the </w:t>
      </w:r>
      <w:r w:rsidR="007F632F">
        <w:rPr>
          <w:color w:val="231F20"/>
        </w:rPr>
        <w:t>subject line and</w:t>
      </w:r>
      <w:r w:rsidR="00075332">
        <w:rPr>
          <w:color w:val="231F20"/>
        </w:rPr>
        <w:t xml:space="preserve"> body of the email</w:t>
      </w:r>
      <w:r w:rsidR="007F632F">
        <w:rPr>
          <w:color w:val="231F20"/>
        </w:rPr>
        <w:t xml:space="preserve"> following the communications practices noted above but also include the 2D barcode scan of the product.   A snippet of the ECPIS file where the miss-match from the scan occurred might also be helpful.</w:t>
      </w:r>
    </w:p>
    <w:p w14:paraId="3D684674" w14:textId="77777777" w:rsidR="00075332" w:rsidRDefault="00075332">
      <w:pPr>
        <w:pStyle w:val="BodyText"/>
        <w:spacing w:before="162" w:line="247" w:lineRule="auto"/>
        <w:ind w:left="660" w:right="605"/>
        <w:jc w:val="both"/>
      </w:pPr>
    </w:p>
    <w:p w14:paraId="616C1E30" w14:textId="4FC8E163" w:rsidR="00DD45C2" w:rsidRDefault="00543AB4" w:rsidP="007F632F">
      <w:pPr>
        <w:pStyle w:val="BodyText"/>
        <w:spacing w:before="269" w:line="247" w:lineRule="auto"/>
        <w:ind w:left="660" w:right="782"/>
        <w:jc w:val="both"/>
        <w:rPr>
          <w:rFonts w:ascii="Avenir-Heavy"/>
          <w:bCs/>
          <w:color w:val="231F20"/>
        </w:rPr>
      </w:pPr>
      <w:r>
        <w:rPr>
          <w:rFonts w:ascii="Avenir-Heavy"/>
          <w:b/>
          <w:color w:val="231F20"/>
        </w:rPr>
        <w:t xml:space="preserve">Manufacturer Action: </w:t>
      </w:r>
      <w:r w:rsidR="007F632F">
        <w:rPr>
          <w:rFonts w:ascii="Avenir-Heavy"/>
          <w:bCs/>
          <w:color w:val="231F20"/>
        </w:rPr>
        <w:t xml:space="preserve">The manufacturer will initiate an internal investigation and work with the distributor to determine further dispositioning of the product. </w:t>
      </w:r>
    </w:p>
    <w:p w14:paraId="0BCEF135" w14:textId="6DFC7FBA" w:rsidR="00DD45C2" w:rsidRDefault="007F632F" w:rsidP="007F632F">
      <w:pPr>
        <w:pStyle w:val="BodyText"/>
        <w:spacing w:before="269" w:line="247" w:lineRule="auto"/>
        <w:ind w:left="660" w:right="782"/>
        <w:jc w:val="both"/>
        <w:rPr>
          <w:sz w:val="21"/>
        </w:rPr>
      </w:pPr>
      <w:r>
        <w:rPr>
          <w:rFonts w:ascii="Avenir-Heavy"/>
          <w:b/>
          <w:color w:val="231F20"/>
        </w:rPr>
        <w:t>Note:</w:t>
      </w:r>
      <w:r>
        <w:t xml:space="preserve"> Current systems capabilities may not make it possible to correct lot &amp; expiry on an existing serial number.</w:t>
      </w:r>
    </w:p>
    <w:p w14:paraId="29E9BB52" w14:textId="77777777" w:rsidR="007F632F" w:rsidRDefault="007F632F" w:rsidP="007F632F">
      <w:pPr>
        <w:pStyle w:val="BodyText"/>
        <w:spacing w:before="269" w:line="247" w:lineRule="auto"/>
        <w:ind w:left="660" w:right="463"/>
      </w:pPr>
      <w:r>
        <w:rPr>
          <w:rFonts w:ascii="Avenir-Heavy"/>
          <w:b/>
          <w:color w:val="231F20"/>
        </w:rPr>
        <w:t xml:space="preserve">Best Practice Note: </w:t>
      </w:r>
      <w:r>
        <w:rPr>
          <w:color w:val="231F20"/>
        </w:rPr>
        <w:t>A lot or batch can fail to match because of a special character issue or other upper- and lower-case issues. Each company should ensure that their systems, service providers and</w:t>
      </w:r>
      <w:r>
        <w:rPr>
          <w:color w:val="231F20"/>
          <w:spacing w:val="-6"/>
        </w:rPr>
        <w:t xml:space="preserve"> </w:t>
      </w:r>
      <w:r>
        <w:rPr>
          <w:color w:val="231F20"/>
        </w:rPr>
        <w:t>labels</w:t>
      </w:r>
      <w:r>
        <w:rPr>
          <w:color w:val="231F20"/>
          <w:spacing w:val="-6"/>
        </w:rPr>
        <w:t xml:space="preserve"> </w:t>
      </w:r>
      <w:r>
        <w:rPr>
          <w:color w:val="231F20"/>
        </w:rPr>
        <w:t>comply</w:t>
      </w:r>
      <w:r>
        <w:rPr>
          <w:color w:val="231F20"/>
          <w:spacing w:val="-7"/>
        </w:rPr>
        <w:t xml:space="preserve"> </w:t>
      </w:r>
      <w:r>
        <w:rPr>
          <w:color w:val="231F20"/>
        </w:rPr>
        <w:t>with</w:t>
      </w:r>
      <w:r>
        <w:rPr>
          <w:color w:val="231F20"/>
          <w:spacing w:val="-6"/>
        </w:rPr>
        <w:t xml:space="preserve"> </w:t>
      </w:r>
      <w:r>
        <w:rPr>
          <w:color w:val="231F20"/>
        </w:rPr>
        <w:t>the</w:t>
      </w:r>
      <w:r>
        <w:rPr>
          <w:color w:val="231F20"/>
          <w:spacing w:val="-6"/>
        </w:rPr>
        <w:t xml:space="preserve"> </w:t>
      </w:r>
      <w:r>
        <w:rPr>
          <w:color w:val="231F20"/>
        </w:rPr>
        <w:t>special</w:t>
      </w:r>
      <w:r>
        <w:rPr>
          <w:color w:val="231F20"/>
          <w:spacing w:val="-7"/>
        </w:rPr>
        <w:t xml:space="preserve"> </w:t>
      </w:r>
      <w:r>
        <w:rPr>
          <w:color w:val="231F20"/>
        </w:rPr>
        <w:t>characters</w:t>
      </w:r>
      <w:r>
        <w:rPr>
          <w:color w:val="231F20"/>
          <w:spacing w:val="-6"/>
        </w:rPr>
        <w:t xml:space="preserve"> </w:t>
      </w:r>
      <w:r>
        <w:rPr>
          <w:color w:val="231F20"/>
        </w:rPr>
        <w:t>and</w:t>
      </w:r>
      <w:r>
        <w:rPr>
          <w:color w:val="231F20"/>
          <w:spacing w:val="-6"/>
        </w:rPr>
        <w:t xml:space="preserve"> </w:t>
      </w:r>
      <w:r>
        <w:rPr>
          <w:color w:val="231F20"/>
        </w:rPr>
        <w:t>encoding</w:t>
      </w:r>
      <w:r>
        <w:rPr>
          <w:color w:val="231F20"/>
          <w:spacing w:val="-7"/>
        </w:rPr>
        <w:t xml:space="preserve"> </w:t>
      </w:r>
      <w:r>
        <w:rPr>
          <w:color w:val="231F20"/>
        </w:rPr>
        <w:t>allowed</w:t>
      </w:r>
      <w:r>
        <w:rPr>
          <w:color w:val="231F20"/>
          <w:spacing w:val="-6"/>
        </w:rPr>
        <w:t xml:space="preserve"> </w:t>
      </w:r>
      <w:r>
        <w:rPr>
          <w:color w:val="231F20"/>
        </w:rPr>
        <w:t>per</w:t>
      </w:r>
      <w:r>
        <w:rPr>
          <w:color w:val="231F20"/>
          <w:spacing w:val="-6"/>
        </w:rPr>
        <w:t xml:space="preserve"> </w:t>
      </w:r>
      <w:r>
        <w:rPr>
          <w:color w:val="231F20"/>
        </w:rPr>
        <w:t>GS1:</w:t>
      </w:r>
      <w:r>
        <w:rPr>
          <w:color w:val="231F20"/>
          <w:spacing w:val="-7"/>
        </w:rPr>
        <w:t xml:space="preserve"> </w:t>
      </w:r>
      <w:hyperlink r:id="rId24">
        <w:r>
          <w:rPr>
            <w:color w:val="182857"/>
            <w:u w:val="single" w:color="182857"/>
          </w:rPr>
          <w:t>https://www.gs1.org/</w:t>
        </w:r>
      </w:hyperlink>
      <w:r>
        <w:rPr>
          <w:color w:val="182857"/>
        </w:rPr>
        <w:t xml:space="preserve"> </w:t>
      </w:r>
      <w:hyperlink r:id="rId25">
        <w:r>
          <w:rPr>
            <w:color w:val="182857"/>
            <w:spacing w:val="-2"/>
            <w:u w:val="single" w:color="182857"/>
          </w:rPr>
          <w:t>standards/barcodes-</w:t>
        </w:r>
        <w:proofErr w:type="spellStart"/>
        <w:r>
          <w:rPr>
            <w:color w:val="182857"/>
            <w:spacing w:val="-2"/>
            <w:u w:val="single" w:color="182857"/>
          </w:rPr>
          <w:t>epcrfid</w:t>
        </w:r>
        <w:proofErr w:type="spellEnd"/>
        <w:r>
          <w:rPr>
            <w:color w:val="182857"/>
            <w:spacing w:val="-2"/>
            <w:u w:val="single" w:color="182857"/>
          </w:rPr>
          <w:t>-id-keys/gs1-general-specifications</w:t>
        </w:r>
      </w:hyperlink>
    </w:p>
    <w:p w14:paraId="555DA691" w14:textId="77777777" w:rsidR="00DD45C2" w:rsidRDefault="00DD45C2">
      <w:pPr>
        <w:pStyle w:val="BodyText"/>
        <w:spacing w:before="12"/>
        <w:rPr>
          <w:sz w:val="33"/>
        </w:rPr>
      </w:pPr>
    </w:p>
    <w:p w14:paraId="04CBE7C4" w14:textId="54843D41" w:rsidR="00DD45C2" w:rsidRPr="00175402" w:rsidRDefault="00543AB4" w:rsidP="00924CCE">
      <w:pPr>
        <w:pStyle w:val="Heading2"/>
        <w:numPr>
          <w:ilvl w:val="0"/>
          <w:numId w:val="30"/>
        </w:numPr>
        <w:tabs>
          <w:tab w:val="left" w:pos="671"/>
        </w:tabs>
      </w:pPr>
      <w:bookmarkStart w:id="130" w:name="_Toc128644345"/>
      <w:r>
        <w:rPr>
          <w:color w:val="F19D21"/>
        </w:rPr>
        <w:t>Product,</w:t>
      </w:r>
      <w:r>
        <w:rPr>
          <w:color w:val="F19D21"/>
          <w:spacing w:val="-3"/>
        </w:rPr>
        <w:t xml:space="preserve"> </w:t>
      </w:r>
      <w:r>
        <w:rPr>
          <w:color w:val="F19D21"/>
        </w:rPr>
        <w:t>No</w:t>
      </w:r>
      <w:r>
        <w:rPr>
          <w:color w:val="F19D21"/>
          <w:spacing w:val="-2"/>
        </w:rPr>
        <w:t xml:space="preserve"> </w:t>
      </w:r>
      <w:r>
        <w:rPr>
          <w:color w:val="F19D21"/>
          <w:spacing w:val="-4"/>
        </w:rPr>
        <w:t>Data</w:t>
      </w:r>
      <w:bookmarkEnd w:id="130"/>
    </w:p>
    <w:p w14:paraId="1F8FF5AE" w14:textId="77777777" w:rsidR="00175402" w:rsidRDefault="00175402" w:rsidP="00175402">
      <w:pPr>
        <w:pStyle w:val="BodyText"/>
        <w:spacing w:before="268" w:line="247" w:lineRule="auto"/>
        <w:ind w:left="659"/>
      </w:pPr>
      <w:r>
        <w:rPr>
          <w:rFonts w:ascii="Avenir-Heavy" w:hAnsi="Avenir-Heavy"/>
          <w:b/>
          <w:color w:val="F19D21"/>
        </w:rPr>
        <w:t>Note:</w:t>
      </w:r>
      <w:r>
        <w:rPr>
          <w:rFonts w:ascii="Avenir-Heavy" w:hAnsi="Avenir-Heavy"/>
          <w:b/>
          <w:color w:val="F19D21"/>
          <w:spacing w:val="-6"/>
        </w:rPr>
        <w:t xml:space="preserve"> </w:t>
      </w:r>
      <w:r>
        <w:rPr>
          <w:color w:val="231F20"/>
        </w:rPr>
        <w:t>“Product,</w:t>
      </w:r>
      <w:r>
        <w:rPr>
          <w:color w:val="231F20"/>
          <w:spacing w:val="-1"/>
        </w:rPr>
        <w:t xml:space="preserve"> </w:t>
      </w:r>
      <w:r>
        <w:rPr>
          <w:color w:val="231F20"/>
        </w:rPr>
        <w:t>no</w:t>
      </w:r>
      <w:r>
        <w:rPr>
          <w:color w:val="231F20"/>
          <w:spacing w:val="-1"/>
        </w:rPr>
        <w:t xml:space="preserve"> </w:t>
      </w:r>
      <w:r>
        <w:rPr>
          <w:color w:val="231F20"/>
        </w:rPr>
        <w:t>data”</w:t>
      </w:r>
      <w:r>
        <w:rPr>
          <w:color w:val="231F20"/>
          <w:spacing w:val="-1"/>
        </w:rPr>
        <w:t xml:space="preserve"> </w:t>
      </w:r>
      <w:r>
        <w:rPr>
          <w:color w:val="231F20"/>
        </w:rPr>
        <w:t>is</w:t>
      </w:r>
      <w:r>
        <w:rPr>
          <w:color w:val="231F20"/>
          <w:spacing w:val="-1"/>
        </w:rPr>
        <w:t xml:space="preserve"> </w:t>
      </w:r>
      <w:r>
        <w:rPr>
          <w:color w:val="231F20"/>
        </w:rPr>
        <w:t>a</w:t>
      </w:r>
      <w:r>
        <w:rPr>
          <w:color w:val="231F20"/>
          <w:spacing w:val="-1"/>
        </w:rPr>
        <w:t xml:space="preserve"> </w:t>
      </w:r>
      <w:r>
        <w:rPr>
          <w:color w:val="231F20"/>
        </w:rPr>
        <w:t>complex</w:t>
      </w:r>
      <w:r>
        <w:rPr>
          <w:color w:val="231F20"/>
          <w:spacing w:val="-1"/>
        </w:rPr>
        <w:t xml:space="preserve"> </w:t>
      </w:r>
      <w:r>
        <w:rPr>
          <w:color w:val="231F20"/>
        </w:rPr>
        <w:t>exception</w:t>
      </w:r>
      <w:r>
        <w:rPr>
          <w:color w:val="231F20"/>
          <w:spacing w:val="-1"/>
        </w:rPr>
        <w:t xml:space="preserve"> </w:t>
      </w:r>
      <w:r>
        <w:rPr>
          <w:color w:val="231F20"/>
        </w:rPr>
        <w:t>and</w:t>
      </w:r>
      <w:r>
        <w:rPr>
          <w:color w:val="231F20"/>
          <w:spacing w:val="-1"/>
        </w:rPr>
        <w:t xml:space="preserve"> </w:t>
      </w:r>
      <w:r>
        <w:rPr>
          <w:color w:val="231F20"/>
        </w:rPr>
        <w:t>trading</w:t>
      </w:r>
      <w:r>
        <w:rPr>
          <w:color w:val="231F20"/>
          <w:spacing w:val="-1"/>
        </w:rPr>
        <w:t xml:space="preserve"> </w:t>
      </w:r>
      <w:r>
        <w:rPr>
          <w:color w:val="231F20"/>
        </w:rPr>
        <w:t>partners</w:t>
      </w:r>
      <w:r>
        <w:rPr>
          <w:color w:val="231F20"/>
          <w:spacing w:val="-1"/>
        </w:rPr>
        <w:t xml:space="preserve"> </w:t>
      </w:r>
      <w:r>
        <w:rPr>
          <w:color w:val="231F20"/>
        </w:rPr>
        <w:t>should</w:t>
      </w:r>
      <w:r>
        <w:rPr>
          <w:color w:val="231F20"/>
          <w:spacing w:val="-1"/>
        </w:rPr>
        <w:t xml:space="preserve"> </w:t>
      </w:r>
      <w:r>
        <w:rPr>
          <w:color w:val="231F20"/>
        </w:rPr>
        <w:t>determine</w:t>
      </w:r>
      <w:r>
        <w:rPr>
          <w:color w:val="231F20"/>
          <w:spacing w:val="-1"/>
        </w:rPr>
        <w:t xml:space="preserve"> </w:t>
      </w:r>
      <w:r>
        <w:rPr>
          <w:color w:val="231F20"/>
        </w:rPr>
        <w:t>the appropriate action to take and leave it to commercial arrangements to align on practices.</w:t>
      </w:r>
    </w:p>
    <w:p w14:paraId="01FE9B14" w14:textId="77777777" w:rsidR="00175402" w:rsidRDefault="00175402" w:rsidP="00175402">
      <w:pPr>
        <w:pStyle w:val="Heading2"/>
        <w:tabs>
          <w:tab w:val="left" w:pos="671"/>
        </w:tabs>
        <w:ind w:left="659" w:firstLine="0"/>
      </w:pPr>
    </w:p>
    <w:p w14:paraId="1D86EA93" w14:textId="24D0D7A2" w:rsidR="00DD45C2" w:rsidRDefault="00473DBF">
      <w:pPr>
        <w:pStyle w:val="BodyText"/>
        <w:spacing w:before="7"/>
        <w:rPr>
          <w:rFonts w:ascii="Avenir-Heavy"/>
          <w:b/>
          <w:sz w:val="6"/>
        </w:rPr>
      </w:pPr>
      <w:r>
        <w:rPr>
          <w:noProof/>
        </w:rPr>
        <mc:AlternateContent>
          <mc:Choice Requires="wps">
            <w:drawing>
              <wp:anchor distT="0" distB="0" distL="0" distR="0" simplePos="0" relativeHeight="487595008" behindDoc="1" locked="0" layoutInCell="1" allowOverlap="1" wp14:anchorId="01DFBE99" wp14:editId="0FF77F07">
                <wp:simplePos x="0" y="0"/>
                <wp:positionH relativeFrom="page">
                  <wp:posOffset>777240</wp:posOffset>
                </wp:positionH>
                <wp:positionV relativeFrom="paragraph">
                  <wp:posOffset>55880</wp:posOffset>
                </wp:positionV>
                <wp:extent cx="6400800" cy="1249680"/>
                <wp:effectExtent l="0" t="0" r="0" b="0"/>
                <wp:wrapTopAndBottom/>
                <wp:docPr id="1012674570" name="docshape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249680"/>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DD814F9" w14:textId="03CBA2EC" w:rsidR="00DE2D4A" w:rsidRDefault="00DE2D4A">
                            <w:pPr>
                              <w:spacing w:before="115" w:line="247" w:lineRule="auto"/>
                              <w:ind w:left="215" w:right="735"/>
                              <w:rPr>
                                <w:rFonts w:ascii="Avenir-Heavy"/>
                                <w:b/>
                                <w:color w:val="000000"/>
                              </w:rPr>
                            </w:pPr>
                            <w:r>
                              <w:rPr>
                                <w:rFonts w:ascii="Avenir-Heavy"/>
                                <w:b/>
                                <w:color w:val="231F20"/>
                              </w:rPr>
                              <w:t xml:space="preserve">Scenario </w:t>
                            </w:r>
                            <w:r w:rsidR="00636C15">
                              <w:rPr>
                                <w:rFonts w:ascii="Avenir-Heavy"/>
                                <w:b/>
                                <w:color w:val="231F20"/>
                              </w:rPr>
                              <w:t>2.</w:t>
                            </w:r>
                            <w:r>
                              <w:rPr>
                                <w:rFonts w:ascii="Avenir-Heavy"/>
                                <w:b/>
                                <w:color w:val="231F20"/>
                              </w:rPr>
                              <w:t>1: A manufacturer sends an EPCIS file for a shipment, but there was a communication issue, and the file was not received by the wholesale distributor.</w:t>
                            </w:r>
                          </w:p>
                          <w:p w14:paraId="15A99290" w14:textId="77777777" w:rsidR="00DE2D4A" w:rsidRDefault="00DE2D4A">
                            <w:pPr>
                              <w:pStyle w:val="BodyText"/>
                              <w:numPr>
                                <w:ilvl w:val="0"/>
                                <w:numId w:val="18"/>
                              </w:numPr>
                              <w:tabs>
                                <w:tab w:val="left" w:pos="575"/>
                                <w:tab w:val="left" w:pos="576"/>
                              </w:tabs>
                              <w:spacing w:before="269"/>
                              <w:ind w:hanging="361"/>
                              <w:rPr>
                                <w:color w:val="000000"/>
                              </w:rPr>
                            </w:pPr>
                            <w:r>
                              <w:rPr>
                                <w:color w:val="231F20"/>
                              </w:rPr>
                              <w:t>A</w:t>
                            </w:r>
                            <w:r>
                              <w:rPr>
                                <w:color w:val="231F20"/>
                                <w:spacing w:val="-1"/>
                              </w:rPr>
                              <w:t xml:space="preserve"> </w:t>
                            </w:r>
                            <w:r>
                              <w:rPr>
                                <w:color w:val="231F20"/>
                              </w:rPr>
                              <w:t>distributor</w:t>
                            </w:r>
                            <w:r>
                              <w:rPr>
                                <w:color w:val="231F20"/>
                                <w:spacing w:val="2"/>
                              </w:rPr>
                              <w:t xml:space="preserve"> </w:t>
                            </w:r>
                            <w:r>
                              <w:rPr>
                                <w:color w:val="231F20"/>
                              </w:rPr>
                              <w:t>will</w:t>
                            </w:r>
                            <w:r>
                              <w:rPr>
                                <w:color w:val="231F20"/>
                                <w:spacing w:val="2"/>
                              </w:rPr>
                              <w:t xml:space="preserve"> </w:t>
                            </w:r>
                            <w:r>
                              <w:rPr>
                                <w:color w:val="231F20"/>
                              </w:rPr>
                              <w:t>send</w:t>
                            </w:r>
                            <w:r>
                              <w:rPr>
                                <w:color w:val="231F20"/>
                                <w:spacing w:val="2"/>
                              </w:rPr>
                              <w:t xml:space="preserve"> </w:t>
                            </w:r>
                            <w:r>
                              <w:rPr>
                                <w:color w:val="231F20"/>
                              </w:rPr>
                              <w:t>a</w:t>
                            </w:r>
                            <w:r>
                              <w:rPr>
                                <w:color w:val="231F20"/>
                                <w:spacing w:val="1"/>
                              </w:rPr>
                              <w:t xml:space="preserve"> </w:t>
                            </w:r>
                            <w:r>
                              <w:rPr>
                                <w:color w:val="231F20"/>
                              </w:rPr>
                              <w:t>message</w:t>
                            </w:r>
                            <w:r>
                              <w:rPr>
                                <w:color w:val="231F20"/>
                                <w:spacing w:val="2"/>
                              </w:rPr>
                              <w:t xml:space="preserve"> </w:t>
                            </w:r>
                            <w:r>
                              <w:rPr>
                                <w:color w:val="231F20"/>
                              </w:rPr>
                              <w:t>that</w:t>
                            </w:r>
                            <w:r>
                              <w:rPr>
                                <w:color w:val="231F20"/>
                                <w:spacing w:val="2"/>
                              </w:rPr>
                              <w:t xml:space="preserve"> </w:t>
                            </w:r>
                            <w:r>
                              <w:rPr>
                                <w:color w:val="231F20"/>
                              </w:rPr>
                              <w:t>it</w:t>
                            </w:r>
                            <w:r>
                              <w:rPr>
                                <w:color w:val="231F20"/>
                                <w:spacing w:val="2"/>
                              </w:rPr>
                              <w:t xml:space="preserve"> </w:t>
                            </w:r>
                            <w:r>
                              <w:rPr>
                                <w:color w:val="231F20"/>
                              </w:rPr>
                              <w:t>received</w:t>
                            </w:r>
                            <w:r>
                              <w:rPr>
                                <w:color w:val="231F20"/>
                                <w:spacing w:val="1"/>
                              </w:rPr>
                              <w:t xml:space="preserve"> </w:t>
                            </w:r>
                            <w:r>
                              <w:rPr>
                                <w:color w:val="231F20"/>
                              </w:rPr>
                              <w:t>product</w:t>
                            </w:r>
                            <w:r>
                              <w:rPr>
                                <w:color w:val="231F20"/>
                                <w:spacing w:val="2"/>
                              </w:rPr>
                              <w:t xml:space="preserve"> </w:t>
                            </w:r>
                            <w:r>
                              <w:rPr>
                                <w:color w:val="231F20"/>
                              </w:rPr>
                              <w:t>and</w:t>
                            </w:r>
                            <w:r>
                              <w:rPr>
                                <w:color w:val="231F20"/>
                                <w:spacing w:val="2"/>
                              </w:rPr>
                              <w:t xml:space="preserve"> </w:t>
                            </w:r>
                            <w:r>
                              <w:rPr>
                                <w:color w:val="231F20"/>
                              </w:rPr>
                              <w:t>no</w:t>
                            </w:r>
                            <w:r>
                              <w:rPr>
                                <w:color w:val="231F20"/>
                                <w:spacing w:val="2"/>
                              </w:rPr>
                              <w:t xml:space="preserve"> </w:t>
                            </w:r>
                            <w:r>
                              <w:rPr>
                                <w:color w:val="231F20"/>
                              </w:rPr>
                              <w:t>corresponding</w:t>
                            </w:r>
                            <w:r>
                              <w:rPr>
                                <w:color w:val="231F20"/>
                                <w:spacing w:val="2"/>
                              </w:rPr>
                              <w:t xml:space="preserve"> </w:t>
                            </w:r>
                            <w:r>
                              <w:rPr>
                                <w:color w:val="231F20"/>
                                <w:spacing w:val="-2"/>
                              </w:rPr>
                              <w:t>data.</w:t>
                            </w:r>
                          </w:p>
                          <w:p w14:paraId="25686CC4" w14:textId="122AC693" w:rsidR="00DE2D4A" w:rsidRDefault="007F632F" w:rsidP="007F632F">
                            <w:pPr>
                              <w:pStyle w:val="BodyText"/>
                              <w:numPr>
                                <w:ilvl w:val="0"/>
                                <w:numId w:val="18"/>
                              </w:numPr>
                              <w:tabs>
                                <w:tab w:val="left" w:pos="575"/>
                                <w:tab w:val="left" w:pos="576"/>
                              </w:tabs>
                              <w:spacing w:before="98" w:line="247" w:lineRule="auto"/>
                              <w:ind w:left="575" w:right="567" w:hanging="361"/>
                              <w:rPr>
                                <w:color w:val="000000"/>
                              </w:rPr>
                            </w:pPr>
                            <w:r>
                              <w:rPr>
                                <w:color w:val="231F20"/>
                              </w:rPr>
                              <w:t>If needed, a</w:t>
                            </w:r>
                            <w:r w:rsidR="00DE2D4A" w:rsidRPr="007F632F">
                              <w:rPr>
                                <w:color w:val="231F20"/>
                              </w:rPr>
                              <w:t xml:space="preserve"> manufacturer will resend the EPCIS</w:t>
                            </w:r>
                            <w:r w:rsidR="00DE2D4A" w:rsidRPr="007F632F">
                              <w:rPr>
                                <w:color w:val="231F20"/>
                                <w:spacing w:val="1"/>
                              </w:rPr>
                              <w:t xml:space="preserve"> </w:t>
                            </w:r>
                            <w:r w:rsidR="00DE2D4A" w:rsidRPr="007F632F">
                              <w:rPr>
                                <w:color w:val="231F20"/>
                                <w:spacing w:val="-2"/>
                              </w:rPr>
                              <w:t>file.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DFBE99" id="docshape20" o:spid="_x0000_s1030" type="#_x0000_t202" style="position:absolute;margin-left:61.2pt;margin-top:4.4pt;width:7in;height:98.4pt;z-index:-157214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" fillcolor="#fff4dd" stroked="f">
                <v:textbox inset="0,0,0,0">
                  <w:txbxContent>
                    <w:p w14:paraId="6DD814F9" w14:textId="03CBA2EC" w:rsidR="00DE2D4A" w:rsidRDefault="00DE2D4A">
                      <w:pPr>
                        <w:spacing w:before="115" w:line="247" w:lineRule="auto"/>
                        <w:ind w:left="215" w:right="735"/>
                        <w:rPr>
                          <w:rFonts w:ascii="Avenir-Heavy"/>
                          <w:b/>
                          <w:color w:val="000000"/>
                        </w:rPr>
                      </w:pPr>
                      <w:r>
                        <w:rPr>
                          <w:rFonts w:ascii="Avenir-Heavy"/>
                          <w:b/>
                          <w:color w:val="231F20"/>
                        </w:rPr>
                        <w:t xml:space="preserve">Scenario </w:t>
                      </w:r>
                      <w:r w:rsidR="00636C15">
                        <w:rPr>
                          <w:rFonts w:ascii="Avenir-Heavy"/>
                          <w:b/>
                          <w:color w:val="231F20"/>
                        </w:rPr>
                        <w:t>2.</w:t>
                      </w:r>
                      <w:r>
                        <w:rPr>
                          <w:rFonts w:ascii="Avenir-Heavy"/>
                          <w:b/>
                          <w:color w:val="231F20"/>
                        </w:rPr>
                        <w:t>1: A manufacturer sends an EPCIS file for a shipment, but there was a communication issue, and the file was not received by the wholesale distributor.</w:t>
                      </w:r>
                    </w:p>
                    <w:p w14:paraId="15A99290" w14:textId="77777777" w:rsidR="00DE2D4A" w:rsidRDefault="00DE2D4A">
                      <w:pPr>
                        <w:pStyle w:val="BodyText"/>
                        <w:numPr>
                          <w:ilvl w:val="0"/>
                          <w:numId w:val="18"/>
                        </w:numPr>
                        <w:tabs>
                          <w:tab w:val="left" w:pos="575"/>
                          <w:tab w:val="left" w:pos="576"/>
                        </w:tabs>
                        <w:spacing w:before="269"/>
                        <w:ind w:hanging="361"/>
                        <w:rPr>
                          <w:color w:val="000000"/>
                        </w:rPr>
                      </w:pPr>
                      <w:r>
                        <w:rPr>
                          <w:color w:val="231F20"/>
                        </w:rPr>
                        <w:t>A</w:t>
                      </w:r>
                      <w:r>
                        <w:rPr>
                          <w:color w:val="231F20"/>
                          <w:spacing w:val="-1"/>
                        </w:rPr>
                        <w:t xml:space="preserve"> </w:t>
                      </w:r>
                      <w:r>
                        <w:rPr>
                          <w:color w:val="231F20"/>
                        </w:rPr>
                        <w:t>distributor</w:t>
                      </w:r>
                      <w:r>
                        <w:rPr>
                          <w:color w:val="231F20"/>
                          <w:spacing w:val="2"/>
                        </w:rPr>
                        <w:t xml:space="preserve"> </w:t>
                      </w:r>
                      <w:r>
                        <w:rPr>
                          <w:color w:val="231F20"/>
                        </w:rPr>
                        <w:t>will</w:t>
                      </w:r>
                      <w:r>
                        <w:rPr>
                          <w:color w:val="231F20"/>
                          <w:spacing w:val="2"/>
                        </w:rPr>
                        <w:t xml:space="preserve"> </w:t>
                      </w:r>
                      <w:r>
                        <w:rPr>
                          <w:color w:val="231F20"/>
                        </w:rPr>
                        <w:t>send</w:t>
                      </w:r>
                      <w:r>
                        <w:rPr>
                          <w:color w:val="231F20"/>
                          <w:spacing w:val="2"/>
                        </w:rPr>
                        <w:t xml:space="preserve"> </w:t>
                      </w:r>
                      <w:r>
                        <w:rPr>
                          <w:color w:val="231F20"/>
                        </w:rPr>
                        <w:t>a</w:t>
                      </w:r>
                      <w:r>
                        <w:rPr>
                          <w:color w:val="231F20"/>
                          <w:spacing w:val="1"/>
                        </w:rPr>
                        <w:t xml:space="preserve"> </w:t>
                      </w:r>
                      <w:r>
                        <w:rPr>
                          <w:color w:val="231F20"/>
                        </w:rPr>
                        <w:t>message</w:t>
                      </w:r>
                      <w:r>
                        <w:rPr>
                          <w:color w:val="231F20"/>
                          <w:spacing w:val="2"/>
                        </w:rPr>
                        <w:t xml:space="preserve"> </w:t>
                      </w:r>
                      <w:r>
                        <w:rPr>
                          <w:color w:val="231F20"/>
                        </w:rPr>
                        <w:t>that</w:t>
                      </w:r>
                      <w:r>
                        <w:rPr>
                          <w:color w:val="231F20"/>
                          <w:spacing w:val="2"/>
                        </w:rPr>
                        <w:t xml:space="preserve"> </w:t>
                      </w:r>
                      <w:r>
                        <w:rPr>
                          <w:color w:val="231F20"/>
                        </w:rPr>
                        <w:t>it</w:t>
                      </w:r>
                      <w:r>
                        <w:rPr>
                          <w:color w:val="231F20"/>
                          <w:spacing w:val="2"/>
                        </w:rPr>
                        <w:t xml:space="preserve"> </w:t>
                      </w:r>
                      <w:r>
                        <w:rPr>
                          <w:color w:val="231F20"/>
                        </w:rPr>
                        <w:t>received</w:t>
                      </w:r>
                      <w:r>
                        <w:rPr>
                          <w:color w:val="231F20"/>
                          <w:spacing w:val="1"/>
                        </w:rPr>
                        <w:t xml:space="preserve"> </w:t>
                      </w:r>
                      <w:r>
                        <w:rPr>
                          <w:color w:val="231F20"/>
                        </w:rPr>
                        <w:t>product</w:t>
                      </w:r>
                      <w:r>
                        <w:rPr>
                          <w:color w:val="231F20"/>
                          <w:spacing w:val="2"/>
                        </w:rPr>
                        <w:t xml:space="preserve"> </w:t>
                      </w:r>
                      <w:r>
                        <w:rPr>
                          <w:color w:val="231F20"/>
                        </w:rPr>
                        <w:t>and</w:t>
                      </w:r>
                      <w:r>
                        <w:rPr>
                          <w:color w:val="231F20"/>
                          <w:spacing w:val="2"/>
                        </w:rPr>
                        <w:t xml:space="preserve"> </w:t>
                      </w:r>
                      <w:r>
                        <w:rPr>
                          <w:color w:val="231F20"/>
                        </w:rPr>
                        <w:t>no</w:t>
                      </w:r>
                      <w:r>
                        <w:rPr>
                          <w:color w:val="231F20"/>
                          <w:spacing w:val="2"/>
                        </w:rPr>
                        <w:t xml:space="preserve"> </w:t>
                      </w:r>
                      <w:r>
                        <w:rPr>
                          <w:color w:val="231F20"/>
                        </w:rPr>
                        <w:t>corresponding</w:t>
                      </w:r>
                      <w:r>
                        <w:rPr>
                          <w:color w:val="231F20"/>
                          <w:spacing w:val="2"/>
                        </w:rPr>
                        <w:t xml:space="preserve"> </w:t>
                      </w:r>
                      <w:r>
                        <w:rPr>
                          <w:color w:val="231F20"/>
                          <w:spacing w:val="-2"/>
                        </w:rPr>
                        <w:t>data.</w:t>
                      </w:r>
                    </w:p>
                    <w:p w14:paraId="25686CC4" w14:textId="122AC693" w:rsidR="00DE2D4A" w:rsidRDefault="007F632F" w:rsidP="007F632F">
                      <w:pPr>
                        <w:pStyle w:val="BodyText"/>
                        <w:numPr>
                          <w:ilvl w:val="0"/>
                          <w:numId w:val="18"/>
                        </w:numPr>
                        <w:tabs>
                          <w:tab w:val="left" w:pos="575"/>
                          <w:tab w:val="left" w:pos="576"/>
                        </w:tabs>
                        <w:spacing w:before="98" w:line="247" w:lineRule="auto"/>
                        <w:ind w:left="575" w:right="567" w:hanging="361"/>
                        <w:rPr>
                          <w:color w:val="000000"/>
                        </w:rPr>
                      </w:pPr>
                      <w:r>
                        <w:rPr>
                          <w:color w:val="231F20"/>
                        </w:rPr>
                        <w:t>If needed, a</w:t>
                      </w:r>
                      <w:r w:rsidR="00DE2D4A" w:rsidRPr="007F632F">
                        <w:rPr>
                          <w:color w:val="231F20"/>
                        </w:rPr>
                        <w:t xml:space="preserve"> manufacturer will resend the EPCIS</w:t>
                      </w:r>
                      <w:r w:rsidR="00DE2D4A" w:rsidRPr="007F632F">
                        <w:rPr>
                          <w:color w:val="231F20"/>
                          <w:spacing w:val="1"/>
                        </w:rPr>
                        <w:t xml:space="preserve"> </w:t>
                      </w:r>
                      <w:r w:rsidR="00DE2D4A" w:rsidRPr="007F632F">
                        <w:rPr>
                          <w:color w:val="231F20"/>
                          <w:spacing w:val="-2"/>
                        </w:rPr>
                        <w:t>file.</w:t>
                      </w:r>
                    </w:p>
                  </w:txbxContent>
                </v:textbox>
                <w10:wrap type="topAndBottom" anchorx="page"/>
              </v:shape>
            </w:pict>
          </mc:Fallback>
        </mc:AlternateContent>
      </w:r>
    </w:p>
    <w:p w14:paraId="2E8CD2BA" w14:textId="18BBE32C" w:rsidR="00DD45C2" w:rsidRDefault="00543AB4" w:rsidP="007F632F">
      <w:pPr>
        <w:pStyle w:val="BodyText"/>
        <w:spacing w:before="100" w:line="247" w:lineRule="auto"/>
        <w:ind w:left="660" w:right="663"/>
      </w:pPr>
      <w:r>
        <w:rPr>
          <w:rFonts w:ascii="Avenir-Heavy" w:hAnsi="Avenir-Heavy"/>
          <w:b/>
          <w:color w:val="231F20"/>
        </w:rPr>
        <w:t xml:space="preserve">Distributor Action: </w:t>
      </w:r>
      <w:r>
        <w:rPr>
          <w:color w:val="231F20"/>
        </w:rPr>
        <w:t>A wholesale distributor will conduct internal checks to confirm the distributor’s system is not “down,” then email the manufacturer that it received product but not the</w:t>
      </w:r>
      <w:r>
        <w:rPr>
          <w:color w:val="231F20"/>
          <w:spacing w:val="-1"/>
        </w:rPr>
        <w:t xml:space="preserve"> </w:t>
      </w:r>
      <w:r>
        <w:rPr>
          <w:color w:val="231F20"/>
        </w:rPr>
        <w:t>corresponding</w:t>
      </w:r>
      <w:r>
        <w:rPr>
          <w:color w:val="231F20"/>
          <w:spacing w:val="-1"/>
        </w:rPr>
        <w:t xml:space="preserve"> </w:t>
      </w:r>
      <w:r>
        <w:rPr>
          <w:color w:val="231F20"/>
        </w:rPr>
        <w:t>EPCIS</w:t>
      </w:r>
      <w:r>
        <w:rPr>
          <w:color w:val="231F20"/>
          <w:spacing w:val="-1"/>
        </w:rPr>
        <w:t xml:space="preserve"> </w:t>
      </w:r>
      <w:r>
        <w:rPr>
          <w:color w:val="231F20"/>
        </w:rPr>
        <w:t>file</w:t>
      </w:r>
      <w:r>
        <w:rPr>
          <w:color w:val="231F20"/>
          <w:spacing w:val="-1"/>
        </w:rPr>
        <w:t xml:space="preserve"> </w:t>
      </w:r>
      <w:r>
        <w:rPr>
          <w:color w:val="231F20"/>
        </w:rPr>
        <w:t>for</w:t>
      </w:r>
      <w:r>
        <w:rPr>
          <w:color w:val="231F20"/>
          <w:spacing w:val="-1"/>
        </w:rPr>
        <w:t xml:space="preserve"> </w:t>
      </w:r>
      <w:r>
        <w:rPr>
          <w:color w:val="231F20"/>
        </w:rPr>
        <w:t>that</w:t>
      </w:r>
      <w:r>
        <w:rPr>
          <w:color w:val="231F20"/>
          <w:spacing w:val="-1"/>
        </w:rPr>
        <w:t xml:space="preserve"> </w:t>
      </w:r>
      <w:r>
        <w:rPr>
          <w:color w:val="231F20"/>
        </w:rPr>
        <w:t>shipment.</w:t>
      </w:r>
      <w:r w:rsidR="007F632F">
        <w:rPr>
          <w:color w:val="231F20"/>
        </w:rPr>
        <w:t xml:space="preserve">  </w:t>
      </w:r>
      <w:r>
        <w:rPr>
          <w:color w:val="231F20"/>
        </w:rPr>
        <w:t>The distributor will email the manufacturer</w:t>
      </w:r>
      <w:r>
        <w:rPr>
          <w:color w:val="231F20"/>
          <w:spacing w:val="-1"/>
        </w:rPr>
        <w:t xml:space="preserve"> </w:t>
      </w:r>
      <w:r w:rsidR="007F632F">
        <w:rPr>
          <w:color w:val="231F20"/>
          <w:spacing w:val="-1"/>
        </w:rPr>
        <w:t>according to the best communications practices noted above.  If the distributor has the EPCIS message in their queue and can reprocess it, they should do so.</w:t>
      </w:r>
    </w:p>
    <w:p w14:paraId="6B7D0521" w14:textId="02AF8C06" w:rsidR="00DD45C2" w:rsidRDefault="00543AB4">
      <w:pPr>
        <w:pStyle w:val="BodyText"/>
        <w:spacing w:before="270" w:line="247" w:lineRule="auto"/>
        <w:ind w:left="660" w:right="609"/>
      </w:pPr>
      <w:r>
        <w:rPr>
          <w:rFonts w:ascii="Avenir-Heavy"/>
          <w:b/>
          <w:color w:val="231F20"/>
        </w:rPr>
        <w:t xml:space="preserve">Manufacturer Action: </w:t>
      </w:r>
      <w:r>
        <w:rPr>
          <w:color w:val="231F20"/>
        </w:rPr>
        <w:t>The manufacturer may know that there was a connection issue due to</w:t>
      </w:r>
      <w:r w:rsidR="00A470DD">
        <w:rPr>
          <w:color w:val="231F20"/>
        </w:rPr>
        <w:t xml:space="preserve"> </w:t>
      </w:r>
      <w:r>
        <w:rPr>
          <w:color w:val="231F20"/>
        </w:rPr>
        <w:t>their system notifying them and resend the file proactively. If a wholesaler notifies a manufacturer after receiving product without a corresponding EPCIS file, the manufacturer will investigate to determine the root cause of the failure and resend the EPCIS file.</w:t>
      </w:r>
    </w:p>
    <w:p w14:paraId="363AC1D8" w14:textId="196BCD07" w:rsidR="00DD45C2" w:rsidRDefault="00543AB4">
      <w:pPr>
        <w:pStyle w:val="BodyText"/>
        <w:spacing w:before="269" w:line="247" w:lineRule="auto"/>
        <w:ind w:left="660" w:right="550"/>
      </w:pPr>
      <w:r>
        <w:rPr>
          <w:rFonts w:ascii="Avenir-Heavy"/>
          <w:b/>
          <w:color w:val="231F20"/>
        </w:rPr>
        <w:t xml:space="preserve">Best Practice Notes: </w:t>
      </w:r>
      <w:r>
        <w:rPr>
          <w:color w:val="231F20"/>
        </w:rPr>
        <w:t xml:space="preserve">Data senders should turn on MDNs. If a </w:t>
      </w:r>
      <w:r w:rsidR="000840AF">
        <w:rPr>
          <w:color w:val="231F20"/>
        </w:rPr>
        <w:t xml:space="preserve">receiving </w:t>
      </w:r>
      <w:r>
        <w:rPr>
          <w:color w:val="231F20"/>
        </w:rPr>
        <w:t xml:space="preserve">company is missing a file, </w:t>
      </w:r>
      <w:r w:rsidR="007F632F">
        <w:rPr>
          <w:color w:val="231F20"/>
        </w:rPr>
        <w:t xml:space="preserve">the sender </w:t>
      </w:r>
      <w:r>
        <w:rPr>
          <w:color w:val="231F20"/>
        </w:rPr>
        <w:t xml:space="preserve">should look at MDNs first to check status of message file. Additionally, it is recommended that data senders do not use once a day or once a night </w:t>
      </w:r>
      <w:r w:rsidR="007F632F">
        <w:rPr>
          <w:color w:val="231F20"/>
        </w:rPr>
        <w:t xml:space="preserve">batch </w:t>
      </w:r>
      <w:r>
        <w:rPr>
          <w:color w:val="231F20"/>
        </w:rPr>
        <w:t>schedul</w:t>
      </w:r>
      <w:r w:rsidR="007F632F">
        <w:rPr>
          <w:color w:val="231F20"/>
        </w:rPr>
        <w:t>ing</w:t>
      </w:r>
      <w:r>
        <w:rPr>
          <w:color w:val="231F20"/>
        </w:rPr>
        <w:t xml:space="preserve"> to send data. It is better to send data during working hours well ahead of receipt of product.</w:t>
      </w:r>
    </w:p>
    <w:p w14:paraId="072B42E1" w14:textId="77777777" w:rsidR="00DD45C2" w:rsidRDefault="00543AB4">
      <w:pPr>
        <w:pStyle w:val="BodyText"/>
        <w:spacing w:before="269" w:line="247" w:lineRule="auto"/>
        <w:ind w:left="660" w:right="550"/>
      </w:pPr>
      <w:r>
        <w:rPr>
          <w:color w:val="231F20"/>
        </w:rPr>
        <w:t>Technical</w:t>
      </w:r>
      <w:r>
        <w:rPr>
          <w:color w:val="231F20"/>
          <w:spacing w:val="-3"/>
        </w:rPr>
        <w:t xml:space="preserve"> </w:t>
      </w:r>
      <w:r>
        <w:rPr>
          <w:color w:val="231F20"/>
        </w:rPr>
        <w:t>teams</w:t>
      </w:r>
      <w:r>
        <w:rPr>
          <w:color w:val="231F20"/>
          <w:spacing w:val="-3"/>
        </w:rPr>
        <w:t xml:space="preserve"> </w:t>
      </w:r>
      <w:r>
        <w:rPr>
          <w:color w:val="231F20"/>
        </w:rPr>
        <w:t>may</w:t>
      </w:r>
      <w:r>
        <w:rPr>
          <w:color w:val="231F20"/>
          <w:spacing w:val="-3"/>
        </w:rPr>
        <w:t xml:space="preserve"> </w:t>
      </w:r>
      <w:r>
        <w:rPr>
          <w:color w:val="231F20"/>
        </w:rPr>
        <w:t>also</w:t>
      </w:r>
      <w:r>
        <w:rPr>
          <w:color w:val="231F20"/>
          <w:spacing w:val="-3"/>
        </w:rPr>
        <w:t xml:space="preserve"> </w:t>
      </w:r>
      <w:r>
        <w:rPr>
          <w:color w:val="231F20"/>
        </w:rPr>
        <w:t>monitor</w:t>
      </w:r>
      <w:r>
        <w:rPr>
          <w:color w:val="231F20"/>
          <w:spacing w:val="-3"/>
        </w:rPr>
        <w:t xml:space="preserve"> </w:t>
      </w:r>
      <w:r>
        <w:rPr>
          <w:color w:val="231F20"/>
        </w:rPr>
        <w:t>outbound</w:t>
      </w:r>
      <w:r>
        <w:rPr>
          <w:color w:val="231F20"/>
          <w:spacing w:val="-3"/>
        </w:rPr>
        <w:t xml:space="preserve"> </w:t>
      </w:r>
      <w:r>
        <w:rPr>
          <w:color w:val="231F20"/>
        </w:rPr>
        <w:t>file</w:t>
      </w:r>
      <w:r>
        <w:rPr>
          <w:color w:val="231F20"/>
          <w:spacing w:val="-3"/>
        </w:rPr>
        <w:t xml:space="preserve"> </w:t>
      </w:r>
      <w:r>
        <w:rPr>
          <w:color w:val="231F20"/>
        </w:rPr>
        <w:t>failures</w:t>
      </w:r>
      <w:r>
        <w:rPr>
          <w:color w:val="231F20"/>
          <w:spacing w:val="-3"/>
        </w:rPr>
        <w:t xml:space="preserve"> </w:t>
      </w:r>
      <w:r>
        <w:rPr>
          <w:color w:val="231F20"/>
        </w:rPr>
        <w:t>and</w:t>
      </w:r>
      <w:r>
        <w:rPr>
          <w:color w:val="231F20"/>
          <w:spacing w:val="-3"/>
        </w:rPr>
        <w:t xml:space="preserve"> </w:t>
      </w:r>
      <w:r>
        <w:rPr>
          <w:color w:val="231F20"/>
        </w:rPr>
        <w:t>look</w:t>
      </w:r>
      <w:r>
        <w:rPr>
          <w:color w:val="231F20"/>
          <w:spacing w:val="-3"/>
        </w:rPr>
        <w:t xml:space="preserve"> </w:t>
      </w:r>
      <w:r>
        <w:rPr>
          <w:color w:val="231F20"/>
        </w:rPr>
        <w:t>at</w:t>
      </w:r>
      <w:r>
        <w:rPr>
          <w:color w:val="231F20"/>
          <w:spacing w:val="-3"/>
        </w:rPr>
        <w:t xml:space="preserve"> </w:t>
      </w:r>
      <w:r>
        <w:rPr>
          <w:color w:val="231F20"/>
        </w:rPr>
        <w:t>logs</w:t>
      </w:r>
      <w:r>
        <w:rPr>
          <w:color w:val="231F20"/>
          <w:spacing w:val="-3"/>
        </w:rPr>
        <w:t xml:space="preserve"> </w:t>
      </w:r>
      <w:r>
        <w:rPr>
          <w:color w:val="231F20"/>
        </w:rPr>
        <w:t>daily</w:t>
      </w:r>
      <w:r>
        <w:rPr>
          <w:color w:val="231F20"/>
          <w:spacing w:val="-3"/>
        </w:rPr>
        <w:t xml:space="preserve"> </w:t>
      </w:r>
      <w:r>
        <w:rPr>
          <w:color w:val="231F20"/>
        </w:rPr>
        <w:t>to</w:t>
      </w:r>
      <w:r>
        <w:rPr>
          <w:color w:val="231F20"/>
          <w:spacing w:val="-3"/>
        </w:rPr>
        <w:t xml:space="preserve"> </w:t>
      </w:r>
      <w:r>
        <w:rPr>
          <w:color w:val="231F20"/>
        </w:rPr>
        <w:t>ensure</w:t>
      </w:r>
      <w:r>
        <w:rPr>
          <w:color w:val="231F20"/>
          <w:spacing w:val="-3"/>
        </w:rPr>
        <w:t xml:space="preserve"> </w:t>
      </w:r>
      <w:r>
        <w:rPr>
          <w:color w:val="231F20"/>
        </w:rPr>
        <w:t>files</w:t>
      </w:r>
      <w:r>
        <w:rPr>
          <w:color w:val="231F20"/>
          <w:spacing w:val="-3"/>
        </w:rPr>
        <w:t xml:space="preserve"> </w:t>
      </w:r>
      <w:r>
        <w:rPr>
          <w:color w:val="231F20"/>
        </w:rPr>
        <w:t>are sent regularly.</w:t>
      </w:r>
    </w:p>
    <w:p w14:paraId="63EFAE32" w14:textId="78108BEB" w:rsidR="0095135C" w:rsidRDefault="0095135C" w:rsidP="0095135C">
      <w:pPr>
        <w:pStyle w:val="BodyText"/>
        <w:spacing w:before="269" w:line="247" w:lineRule="auto"/>
        <w:ind w:left="215" w:right="502"/>
        <w:rPr>
          <w:color w:val="000000"/>
        </w:rPr>
      </w:pPr>
      <w:r>
        <w:rPr>
          <w:rFonts w:ascii="Avenir-Heavy" w:hAnsi="Avenir-Heavy"/>
          <w:b/>
          <w:color w:val="F19D21"/>
        </w:rPr>
        <w:t xml:space="preserve">Note: </w:t>
      </w:r>
      <w:r>
        <w:rPr>
          <w:color w:val="231F20"/>
        </w:rPr>
        <w:t xml:space="preserve">Wholesale distributors are doing a “handshake” notification today back to the supplier using a feature of the AS2 internet protocol standard used transmit EPCIS files.  It is referred to as a Message Disposition </w:t>
      </w:r>
      <w:proofErr w:type="gramStart"/>
      <w:r>
        <w:rPr>
          <w:color w:val="231F20"/>
        </w:rPr>
        <w:t>Notice(</w:t>
      </w:r>
      <w:proofErr w:type="gramEnd"/>
      <w:r>
        <w:rPr>
          <w:color w:val="231F20"/>
        </w:rPr>
        <w:t xml:space="preserve">MDN).  It is sent back in response to an EPCIS message indicating the file was successfully received &amp; decrypted.  The B2B systems using the AS2 protocol can provide for resending files that encountered problems getting sent. </w:t>
      </w:r>
      <w:r>
        <w:rPr>
          <w:color w:val="231F20"/>
          <w:spacing w:val="-1"/>
        </w:rPr>
        <w:t xml:space="preserve"> </w:t>
      </w:r>
      <w:r>
        <w:rPr>
          <w:color w:val="231F20"/>
        </w:rPr>
        <w:t>If</w:t>
      </w:r>
      <w:r>
        <w:rPr>
          <w:color w:val="231F20"/>
          <w:spacing w:val="-1"/>
        </w:rPr>
        <w:t xml:space="preserve"> </w:t>
      </w:r>
      <w:r>
        <w:rPr>
          <w:color w:val="231F20"/>
        </w:rPr>
        <w:t>a</w:t>
      </w:r>
      <w:r>
        <w:rPr>
          <w:color w:val="231F20"/>
          <w:spacing w:val="-1"/>
        </w:rPr>
        <w:t xml:space="preserve"> </w:t>
      </w:r>
      <w:r>
        <w:rPr>
          <w:color w:val="231F20"/>
        </w:rPr>
        <w:t>file</w:t>
      </w:r>
      <w:r>
        <w:rPr>
          <w:color w:val="231F20"/>
          <w:spacing w:val="-1"/>
        </w:rPr>
        <w:t xml:space="preserve"> </w:t>
      </w:r>
      <w:r>
        <w:rPr>
          <w:color w:val="231F20"/>
        </w:rPr>
        <w:t>does</w:t>
      </w:r>
      <w:r>
        <w:rPr>
          <w:color w:val="231F20"/>
          <w:spacing w:val="-1"/>
        </w:rPr>
        <w:t xml:space="preserve"> </w:t>
      </w:r>
      <w:r>
        <w:rPr>
          <w:color w:val="231F20"/>
        </w:rPr>
        <w:t>fail after A</w:t>
      </w:r>
      <w:r w:rsidR="007F632F">
        <w:rPr>
          <w:color w:val="231F20"/>
        </w:rPr>
        <w:t>S</w:t>
      </w:r>
      <w:r>
        <w:rPr>
          <w:color w:val="231F20"/>
        </w:rPr>
        <w:t>2 processing,</w:t>
      </w:r>
      <w:r>
        <w:rPr>
          <w:color w:val="231F20"/>
          <w:spacing w:val="-1"/>
        </w:rPr>
        <w:t xml:space="preserve"> </w:t>
      </w:r>
      <w:r>
        <w:rPr>
          <w:color w:val="231F20"/>
        </w:rPr>
        <w:t>ideally</w:t>
      </w:r>
      <w:r>
        <w:rPr>
          <w:color w:val="231F20"/>
          <w:spacing w:val="-1"/>
        </w:rPr>
        <w:t xml:space="preserve"> </w:t>
      </w:r>
      <w:r>
        <w:rPr>
          <w:color w:val="231F20"/>
        </w:rPr>
        <w:t>a</w:t>
      </w:r>
      <w:r>
        <w:rPr>
          <w:color w:val="231F20"/>
          <w:spacing w:val="-1"/>
        </w:rPr>
        <w:t xml:space="preserve"> </w:t>
      </w:r>
      <w:r>
        <w:rPr>
          <w:color w:val="231F20"/>
        </w:rPr>
        <w:t>manufacturer</w:t>
      </w:r>
      <w:r>
        <w:rPr>
          <w:color w:val="231F20"/>
          <w:spacing w:val="-1"/>
        </w:rPr>
        <w:t xml:space="preserve"> </w:t>
      </w:r>
      <w:r>
        <w:rPr>
          <w:color w:val="231F20"/>
        </w:rPr>
        <w:t>would</w:t>
      </w:r>
      <w:r>
        <w:rPr>
          <w:color w:val="231F20"/>
          <w:spacing w:val="-1"/>
        </w:rPr>
        <w:t xml:space="preserve"> </w:t>
      </w:r>
      <w:r>
        <w:rPr>
          <w:color w:val="231F20"/>
        </w:rPr>
        <w:t>resend</w:t>
      </w:r>
      <w:r>
        <w:rPr>
          <w:color w:val="231F20"/>
          <w:spacing w:val="-1"/>
        </w:rPr>
        <w:t xml:space="preserve"> </w:t>
      </w:r>
      <w:r>
        <w:rPr>
          <w:color w:val="231F20"/>
        </w:rPr>
        <w:t>prior</w:t>
      </w:r>
      <w:r>
        <w:rPr>
          <w:color w:val="231F20"/>
          <w:spacing w:val="-1"/>
        </w:rPr>
        <w:t xml:space="preserve"> </w:t>
      </w:r>
      <w:r>
        <w:rPr>
          <w:color w:val="231F20"/>
        </w:rPr>
        <w:t>to</w:t>
      </w:r>
      <w:r>
        <w:rPr>
          <w:color w:val="231F20"/>
          <w:spacing w:val="-1"/>
        </w:rPr>
        <w:t xml:space="preserve"> </w:t>
      </w:r>
      <w:r>
        <w:rPr>
          <w:color w:val="231F20"/>
        </w:rPr>
        <w:t>the</w:t>
      </w:r>
      <w:r>
        <w:rPr>
          <w:color w:val="231F20"/>
          <w:spacing w:val="-1"/>
        </w:rPr>
        <w:t xml:space="preserve"> </w:t>
      </w:r>
      <w:r>
        <w:rPr>
          <w:color w:val="231F20"/>
        </w:rPr>
        <w:t>wholesale</w:t>
      </w:r>
      <w:r>
        <w:rPr>
          <w:color w:val="231F20"/>
          <w:spacing w:val="-1"/>
        </w:rPr>
        <w:t xml:space="preserve"> </w:t>
      </w:r>
      <w:r>
        <w:rPr>
          <w:color w:val="231F20"/>
        </w:rPr>
        <w:t xml:space="preserve">distributor receiving the shipment. However, if they do, this information will be useful to the manufacturer’s investigation and should be provided.   </w:t>
      </w:r>
    </w:p>
    <w:p w14:paraId="21B16930" w14:textId="190A9C7C" w:rsidR="00DD45C2" w:rsidRDefault="00DD45C2">
      <w:pPr>
        <w:spacing w:line="247" w:lineRule="auto"/>
      </w:pPr>
    </w:p>
    <w:p w14:paraId="4721ED41" w14:textId="77777777" w:rsidR="0095135C" w:rsidRDefault="0095135C">
      <w:pPr>
        <w:spacing w:line="247" w:lineRule="auto"/>
        <w:sectPr w:rsidR="0095135C">
          <w:pgSz w:w="12240" w:h="15840"/>
          <w:pgMar w:top="1000" w:right="620" w:bottom="560" w:left="780" w:header="0" w:footer="372" w:gutter="0"/>
          <w:cols w:space="720"/>
        </w:sectPr>
      </w:pPr>
    </w:p>
    <w:p w14:paraId="2E1D19CD" w14:textId="6110399E" w:rsidR="00DD45C2" w:rsidRDefault="00473DBF">
      <w:pPr>
        <w:pStyle w:val="BodyText"/>
        <w:ind w:left="444"/>
        <w:rPr>
          <w:sz w:val="20"/>
        </w:rPr>
      </w:pPr>
      <w:r>
        <w:rPr>
          <w:noProof/>
          <w:sz w:val="20"/>
        </w:rPr>
        <mc:AlternateContent>
          <mc:Choice Requires="wps">
            <w:drawing>
              <wp:inline distT="0" distB="0" distL="0" distR="0" wp14:anchorId="28E492A1" wp14:editId="68069F0A">
                <wp:extent cx="6537960" cy="1687195"/>
                <wp:effectExtent l="0" t="3175" r="0" b="0"/>
                <wp:docPr id="899974779" name="docshape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687195"/>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EB6D8B" w14:textId="4E146236" w:rsidR="00DE2D4A" w:rsidRDefault="00DE2D4A">
                            <w:pPr>
                              <w:spacing w:before="100" w:line="247" w:lineRule="auto"/>
                              <w:ind w:left="215" w:right="735"/>
                              <w:rPr>
                                <w:rFonts w:ascii="Avenir-Heavy"/>
                                <w:b/>
                                <w:color w:val="000000"/>
                              </w:rPr>
                            </w:pPr>
                            <w:r>
                              <w:rPr>
                                <w:rFonts w:ascii="Avenir-Heavy"/>
                                <w:b/>
                                <w:color w:val="231F20"/>
                              </w:rPr>
                              <w:t xml:space="preserve">Scenario </w:t>
                            </w:r>
                            <w:r w:rsidR="00636C15">
                              <w:rPr>
                                <w:rFonts w:ascii="Avenir-Heavy"/>
                                <w:b/>
                                <w:color w:val="231F20"/>
                              </w:rPr>
                              <w:t>2.</w:t>
                            </w:r>
                            <w:r>
                              <w:rPr>
                                <w:rFonts w:ascii="Avenir-Heavy"/>
                                <w:b/>
                                <w:color w:val="231F20"/>
                              </w:rPr>
                              <w:t xml:space="preserve">2: A wholesale distributor receives a product, but the serial number is not found within </w:t>
                            </w:r>
                            <w:r w:rsidR="007F632F">
                              <w:rPr>
                                <w:rFonts w:ascii="Avenir-Heavy"/>
                                <w:b/>
                                <w:color w:val="231F20"/>
                              </w:rPr>
                              <w:t>any EPCIS</w:t>
                            </w:r>
                            <w:r>
                              <w:rPr>
                                <w:rFonts w:ascii="Avenir-Heavy"/>
                                <w:b/>
                                <w:color w:val="231F20"/>
                              </w:rPr>
                              <w:t xml:space="preserve"> file delivered and there is no purchase order or delivery number to reference.  </w:t>
                            </w:r>
                          </w:p>
                          <w:p w14:paraId="03D63774" w14:textId="77777777" w:rsidR="00DE2D4A" w:rsidRDefault="00DE2D4A">
                            <w:pPr>
                              <w:pStyle w:val="BodyText"/>
                              <w:numPr>
                                <w:ilvl w:val="0"/>
                                <w:numId w:val="17"/>
                              </w:numPr>
                              <w:tabs>
                                <w:tab w:val="left" w:pos="575"/>
                                <w:tab w:val="left" w:pos="576"/>
                              </w:tabs>
                              <w:spacing w:before="269" w:line="247" w:lineRule="auto"/>
                              <w:ind w:left="575" w:right="548"/>
                              <w:rPr>
                                <w:color w:val="000000"/>
                              </w:rPr>
                            </w:pPr>
                            <w:r>
                              <w:rPr>
                                <w:color w:val="231F20"/>
                              </w:rPr>
                              <w:t>The wholesale distributor’s system will indicate an error at receiving. This scenario could arise when an unexpected shipment arrives as a mis-shipment or has come with smaller, direct shipments from a manufacturer.</w:t>
                            </w:r>
                          </w:p>
                          <w:p w14:paraId="4C1A1B55" w14:textId="77777777" w:rsidR="00DE2D4A" w:rsidRDefault="00DE2D4A">
                            <w:pPr>
                              <w:pStyle w:val="BodyText"/>
                              <w:numPr>
                                <w:ilvl w:val="0"/>
                                <w:numId w:val="17"/>
                              </w:numPr>
                              <w:tabs>
                                <w:tab w:val="left" w:pos="575"/>
                                <w:tab w:val="left" w:pos="576"/>
                              </w:tabs>
                              <w:spacing w:before="89" w:line="247" w:lineRule="auto"/>
                              <w:ind w:left="575" w:right="942"/>
                              <w:rPr>
                                <w:color w:val="000000"/>
                              </w:rPr>
                            </w:pPr>
                            <w:r>
                              <w:rPr>
                                <w:color w:val="231F20"/>
                              </w:rPr>
                              <w:t>The wholesale distributor will work with the manufacturer on the “surprise” shipment and resolution steps.</w:t>
                            </w:r>
                          </w:p>
                        </w:txbxContent>
                      </wps:txbx>
                      <wps:bodyPr rot="0" vert="horz" wrap="square" lIns="0" tIns="0" rIns="0" bIns="0" anchor="t" anchorCtr="0" upright="1">
                        <a:noAutofit/>
                      </wps:bodyPr>
                    </wps:wsp>
                  </a:graphicData>
                </a:graphic>
              </wp:inline>
            </w:drawing>
          </mc:Choice>
          <mc:Fallback>
            <w:pict>
              <v:shape w14:anchorId="28E492A1" id="docshape21" o:spid="_x0000_s1031" type="#_x0000_t202" style="width:514.8pt;height:132.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" fillcolor="#fff4dd" stroked="f">
                <v:textbox inset="0,0,0,0">
                  <w:txbxContent>
                    <w:p w14:paraId="15EB6D8B" w14:textId="4E146236" w:rsidR="00DE2D4A" w:rsidRDefault="00DE2D4A">
                      <w:pPr>
                        <w:spacing w:before="100" w:line="247" w:lineRule="auto"/>
                        <w:ind w:left="215" w:right="735"/>
                        <w:rPr>
                          <w:rFonts w:ascii="Avenir-Heavy"/>
                          <w:b/>
                          <w:color w:val="000000"/>
                        </w:rPr>
                      </w:pPr>
                      <w:r>
                        <w:rPr>
                          <w:rFonts w:ascii="Avenir-Heavy"/>
                          <w:b/>
                          <w:color w:val="231F20"/>
                        </w:rPr>
                        <w:t xml:space="preserve">Scenario </w:t>
                      </w:r>
                      <w:r w:rsidR="00636C15">
                        <w:rPr>
                          <w:rFonts w:ascii="Avenir-Heavy"/>
                          <w:b/>
                          <w:color w:val="231F20"/>
                        </w:rPr>
                        <w:t>2.</w:t>
                      </w:r>
                      <w:r>
                        <w:rPr>
                          <w:rFonts w:ascii="Avenir-Heavy"/>
                          <w:b/>
                          <w:color w:val="231F20"/>
                        </w:rPr>
                        <w:t xml:space="preserve">2: A wholesale distributor receives a product, but the serial number is not found within </w:t>
                      </w:r>
                      <w:r w:rsidR="007F632F">
                        <w:rPr>
                          <w:rFonts w:ascii="Avenir-Heavy"/>
                          <w:b/>
                          <w:color w:val="231F20"/>
                        </w:rPr>
                        <w:t>any EPCIS</w:t>
                      </w:r>
                      <w:r>
                        <w:rPr>
                          <w:rFonts w:ascii="Avenir-Heavy"/>
                          <w:b/>
                          <w:color w:val="231F20"/>
                        </w:rPr>
                        <w:t xml:space="preserve"> file delivered and there is no purchase order or delivery number to reference.  </w:t>
                      </w:r>
                    </w:p>
                    <w:p w14:paraId="03D63774" w14:textId="77777777" w:rsidR="00DE2D4A" w:rsidRDefault="00DE2D4A">
                      <w:pPr>
                        <w:pStyle w:val="BodyText"/>
                        <w:numPr>
                          <w:ilvl w:val="0"/>
                          <w:numId w:val="17"/>
                        </w:numPr>
                        <w:tabs>
                          <w:tab w:val="left" w:pos="575"/>
                          <w:tab w:val="left" w:pos="576"/>
                        </w:tabs>
                        <w:spacing w:before="269" w:line="247" w:lineRule="auto"/>
                        <w:ind w:left="575" w:right="548"/>
                        <w:rPr>
                          <w:color w:val="000000"/>
                        </w:rPr>
                      </w:pPr>
                      <w:r>
                        <w:rPr>
                          <w:color w:val="231F20"/>
                        </w:rPr>
                        <w:t>The wholesale distributor’s system will indicate an error at receiving. This scenario could arise when an unexpected shipment arrives as a mis-shipment or has come with smaller, direct shipments from a manufacturer.</w:t>
                      </w:r>
                    </w:p>
                    <w:p w14:paraId="4C1A1B55" w14:textId="77777777" w:rsidR="00DE2D4A" w:rsidRDefault="00DE2D4A">
                      <w:pPr>
                        <w:pStyle w:val="BodyText"/>
                        <w:numPr>
                          <w:ilvl w:val="0"/>
                          <w:numId w:val="17"/>
                        </w:numPr>
                        <w:tabs>
                          <w:tab w:val="left" w:pos="575"/>
                          <w:tab w:val="left" w:pos="576"/>
                        </w:tabs>
                        <w:spacing w:before="89" w:line="247" w:lineRule="auto"/>
                        <w:ind w:left="575" w:right="942"/>
                        <w:rPr>
                          <w:color w:val="000000"/>
                        </w:rPr>
                      </w:pPr>
                      <w:r>
                        <w:rPr>
                          <w:color w:val="231F20"/>
                        </w:rPr>
                        <w:t>The wholesale distributor will work with the manufacturer on the “surprise” shipment and resolution steps.</w:t>
                      </w:r>
                    </w:p>
                  </w:txbxContent>
                </v:textbox>
                <w10:anchorlock/>
              </v:shape>
            </w:pict>
          </mc:Fallback>
        </mc:AlternateContent>
      </w:r>
    </w:p>
    <w:p w14:paraId="2D738C44" w14:textId="02FAC15C" w:rsidR="00DD45C2" w:rsidRDefault="00543AB4">
      <w:pPr>
        <w:pStyle w:val="BodyText"/>
        <w:spacing w:before="145" w:line="247" w:lineRule="auto"/>
        <w:ind w:left="660" w:right="481"/>
      </w:pPr>
      <w:r w:rsidRPr="00636C15">
        <w:rPr>
          <w:rFonts w:ascii="Avenir-Heavy"/>
          <w:b/>
          <w:color w:val="231F20"/>
        </w:rPr>
        <w:t xml:space="preserve">Distributor Action: </w:t>
      </w:r>
      <w:r w:rsidRPr="00636C15">
        <w:rPr>
          <w:color w:val="231F20"/>
        </w:rPr>
        <w:t xml:space="preserve">The wholesale distributor will notify the manufacturer that they received a product and that there is no associated purchase order for the product. The size of the shipment will impact the resolution and </w:t>
      </w:r>
      <w:r w:rsidR="008874F4" w:rsidRPr="00636C15">
        <w:rPr>
          <w:color w:val="231F20"/>
        </w:rPr>
        <w:t>whether</w:t>
      </w:r>
      <w:r w:rsidRPr="00636C15">
        <w:rPr>
          <w:color w:val="231F20"/>
        </w:rPr>
        <w:t xml:space="preserve"> the wholesale distributor would </w:t>
      </w:r>
      <w:r w:rsidR="007F632F" w:rsidRPr="00636C15">
        <w:rPr>
          <w:color w:val="231F20"/>
        </w:rPr>
        <w:t xml:space="preserve">be able to </w:t>
      </w:r>
      <w:r w:rsidRPr="00636C15">
        <w:rPr>
          <w:color w:val="231F20"/>
        </w:rPr>
        <w:t xml:space="preserve">refuse the </w:t>
      </w:r>
      <w:r w:rsidR="007A6345" w:rsidRPr="00636C15">
        <w:rPr>
          <w:color w:val="231F20"/>
        </w:rPr>
        <w:t>shipment</w:t>
      </w:r>
      <w:r w:rsidR="007F632F" w:rsidRPr="00636C15">
        <w:rPr>
          <w:color w:val="231F20"/>
        </w:rPr>
        <w:t xml:space="preserve"> if the carrier has not left or</w:t>
      </w:r>
      <w:r w:rsidRPr="00636C15">
        <w:rPr>
          <w:color w:val="231F20"/>
        </w:rPr>
        <w:t xml:space="preserve"> create a PO </w:t>
      </w:r>
      <w:r w:rsidR="007F632F" w:rsidRPr="00636C15">
        <w:rPr>
          <w:color w:val="231F20"/>
        </w:rPr>
        <w:t>to</w:t>
      </w:r>
      <w:r w:rsidRPr="00636C15">
        <w:rPr>
          <w:color w:val="231F20"/>
        </w:rPr>
        <w:t xml:space="preserve"> receive and quarantine the product until EPCIS data could be sent by the manufacturer.</w:t>
      </w:r>
      <w:r>
        <w:rPr>
          <w:color w:val="231F20"/>
        </w:rPr>
        <w:t xml:space="preserve"> </w:t>
      </w:r>
      <w:r w:rsidR="00636C15">
        <w:rPr>
          <w:color w:val="231F20"/>
        </w:rPr>
        <w:t xml:space="preserve">  If the carrier has left and the distributor does not wish to keep the product, they should work with the manufacture</w:t>
      </w:r>
      <w:ins w:id="131" w:author="Rand, Jaidalyn" w:date="2023-06-14T15:15:00Z">
        <w:r w:rsidR="00277FDC">
          <w:rPr>
            <w:color w:val="231F20"/>
          </w:rPr>
          <w:t>r</w:t>
        </w:r>
      </w:ins>
      <w:r w:rsidR="00636C15">
        <w:rPr>
          <w:color w:val="231F20"/>
        </w:rPr>
        <w:t xml:space="preserve"> to further disposition the product.</w:t>
      </w:r>
      <w:r w:rsidR="007F632F">
        <w:rPr>
          <w:color w:val="231F20"/>
        </w:rPr>
        <w:t xml:space="preserve">  </w:t>
      </w:r>
    </w:p>
    <w:p w14:paraId="44D8C86C" w14:textId="03BB6FD8" w:rsidR="00DD45C2" w:rsidRDefault="00636C15">
      <w:pPr>
        <w:pStyle w:val="BodyText"/>
        <w:spacing w:before="268" w:line="247" w:lineRule="auto"/>
        <w:ind w:left="660" w:right="550"/>
      </w:pPr>
      <w:r>
        <w:rPr>
          <w:color w:val="231F20"/>
        </w:rPr>
        <w:t>In any</w:t>
      </w:r>
      <w:r w:rsidR="00543AB4">
        <w:rPr>
          <w:color w:val="231F20"/>
        </w:rPr>
        <w:t xml:space="preserve"> instance, the wholesale distributor could provide to the manufacturer information to help the manufacturer identify and investigate the </w:t>
      </w:r>
      <w:r w:rsidR="007F632F">
        <w:rPr>
          <w:color w:val="231F20"/>
        </w:rPr>
        <w:t xml:space="preserve">potential </w:t>
      </w:r>
      <w:r w:rsidR="00543AB4">
        <w:rPr>
          <w:color w:val="231F20"/>
        </w:rPr>
        <w:t>mi</w:t>
      </w:r>
      <w:r w:rsidR="007F632F">
        <w:rPr>
          <w:color w:val="231F20"/>
        </w:rPr>
        <w:t>s</w:t>
      </w:r>
      <w:r w:rsidR="00543AB4">
        <w:rPr>
          <w:color w:val="231F20"/>
        </w:rPr>
        <w:t>s-shipment</w:t>
      </w:r>
      <w:r>
        <w:rPr>
          <w:color w:val="231F20"/>
        </w:rPr>
        <w:t>.</w:t>
      </w:r>
    </w:p>
    <w:p w14:paraId="4B8DA828" w14:textId="0581BD30" w:rsidR="00DD45C2" w:rsidRDefault="00DD45C2">
      <w:pPr>
        <w:pStyle w:val="BodyText"/>
        <w:spacing w:before="269" w:line="247" w:lineRule="auto"/>
        <w:ind w:left="660" w:right="550"/>
      </w:pPr>
    </w:p>
    <w:p w14:paraId="1478E6F8" w14:textId="77777777" w:rsidR="00DD45C2" w:rsidRDefault="00DD45C2">
      <w:pPr>
        <w:pStyle w:val="BodyText"/>
        <w:spacing w:before="5"/>
        <w:rPr>
          <w:sz w:val="20"/>
        </w:rPr>
      </w:pPr>
    </w:p>
    <w:p w14:paraId="7D4162CD" w14:textId="77777777" w:rsidR="00DD45C2" w:rsidRDefault="00543AB4">
      <w:pPr>
        <w:pStyle w:val="BodyText"/>
        <w:spacing w:line="247" w:lineRule="auto"/>
        <w:ind w:left="660" w:right="746"/>
      </w:pPr>
      <w:r>
        <w:rPr>
          <w:rFonts w:ascii="Avenir-Heavy"/>
          <w:b/>
          <w:color w:val="231F20"/>
        </w:rPr>
        <w:t xml:space="preserve">Manufacturer Action: </w:t>
      </w:r>
      <w:r>
        <w:rPr>
          <w:color w:val="231F20"/>
        </w:rPr>
        <w:t>The manufacturer will need to determine if this was a mis-shipment and</w:t>
      </w:r>
      <w:r>
        <w:rPr>
          <w:color w:val="231F20"/>
          <w:spacing w:val="80"/>
        </w:rPr>
        <w:t xml:space="preserve"> </w:t>
      </w:r>
      <w:r>
        <w:rPr>
          <w:color w:val="231F20"/>
        </w:rPr>
        <w:t xml:space="preserve">if the product needs to be returned or sent to another location. The manufacturer would open an investigation. If the wholesale distributor does not refuse the shipment, the manufacturer </w:t>
      </w:r>
      <w:proofErr w:type="gramStart"/>
      <w:r>
        <w:rPr>
          <w:color w:val="231F20"/>
        </w:rPr>
        <w:t>will</w:t>
      </w:r>
      <w:proofErr w:type="gramEnd"/>
    </w:p>
    <w:p w14:paraId="507840D7" w14:textId="7FFAB2EE" w:rsidR="00DD45C2" w:rsidRDefault="00543AB4">
      <w:pPr>
        <w:pStyle w:val="BodyText"/>
        <w:spacing w:line="247" w:lineRule="auto"/>
        <w:ind w:left="660" w:right="477"/>
        <w:jc w:val="both"/>
      </w:pPr>
      <w:r>
        <w:rPr>
          <w:color w:val="231F20"/>
        </w:rPr>
        <w:t>request confirmation of what serial numbers/product identifiers the wholesale distributor has in its possession to send corresponding data. As part of its investigation, the manufacturer will need to confirm</w:t>
      </w:r>
      <w:r>
        <w:rPr>
          <w:color w:val="231F20"/>
          <w:spacing w:val="-2"/>
        </w:rPr>
        <w:t xml:space="preserve"> </w:t>
      </w:r>
      <w:r>
        <w:rPr>
          <w:color w:val="231F20"/>
        </w:rPr>
        <w:t>that</w:t>
      </w:r>
      <w:r>
        <w:rPr>
          <w:color w:val="231F20"/>
          <w:spacing w:val="-2"/>
        </w:rPr>
        <w:t xml:space="preserve"> </w:t>
      </w:r>
      <w:r>
        <w:rPr>
          <w:color w:val="231F20"/>
        </w:rPr>
        <w:t>the</w:t>
      </w:r>
      <w:r>
        <w:rPr>
          <w:color w:val="231F20"/>
          <w:spacing w:val="-2"/>
        </w:rPr>
        <w:t xml:space="preserve"> </w:t>
      </w:r>
      <w:r>
        <w:rPr>
          <w:color w:val="231F20"/>
        </w:rPr>
        <w:t>serialized</w:t>
      </w:r>
      <w:r>
        <w:rPr>
          <w:color w:val="231F20"/>
          <w:spacing w:val="-2"/>
        </w:rPr>
        <w:t xml:space="preserve"> </w:t>
      </w:r>
      <w:r>
        <w:rPr>
          <w:color w:val="231F20"/>
        </w:rPr>
        <w:t>data</w:t>
      </w:r>
      <w:r>
        <w:rPr>
          <w:color w:val="231F20"/>
          <w:spacing w:val="-2"/>
        </w:rPr>
        <w:t xml:space="preserve"> </w:t>
      </w:r>
      <w:r>
        <w:rPr>
          <w:color w:val="231F20"/>
        </w:rPr>
        <w:t>was</w:t>
      </w:r>
      <w:r>
        <w:rPr>
          <w:color w:val="231F20"/>
          <w:spacing w:val="-2"/>
        </w:rPr>
        <w:t xml:space="preserve"> </w:t>
      </w:r>
      <w:r>
        <w:rPr>
          <w:color w:val="231F20"/>
        </w:rPr>
        <w:t>not</w:t>
      </w:r>
      <w:r>
        <w:rPr>
          <w:color w:val="231F20"/>
          <w:spacing w:val="-2"/>
        </w:rPr>
        <w:t xml:space="preserve"> </w:t>
      </w:r>
      <w:r>
        <w:rPr>
          <w:color w:val="231F20"/>
        </w:rPr>
        <w:t>already</w:t>
      </w:r>
      <w:r>
        <w:rPr>
          <w:color w:val="231F20"/>
          <w:spacing w:val="-2"/>
        </w:rPr>
        <w:t xml:space="preserve"> </w:t>
      </w:r>
      <w:r>
        <w:rPr>
          <w:color w:val="231F20"/>
        </w:rPr>
        <w:t>provided</w:t>
      </w:r>
      <w:r>
        <w:rPr>
          <w:color w:val="231F20"/>
          <w:spacing w:val="-2"/>
        </w:rPr>
        <w:t xml:space="preserve"> </w:t>
      </w:r>
      <w:r>
        <w:rPr>
          <w:color w:val="231F20"/>
        </w:rPr>
        <w:t>to</w:t>
      </w:r>
      <w:r>
        <w:rPr>
          <w:color w:val="231F20"/>
          <w:spacing w:val="-2"/>
        </w:rPr>
        <w:t xml:space="preserve"> </w:t>
      </w:r>
      <w:r>
        <w:rPr>
          <w:color w:val="231F20"/>
        </w:rPr>
        <w:t>another</w:t>
      </w:r>
      <w:r>
        <w:rPr>
          <w:color w:val="231F20"/>
          <w:spacing w:val="-2"/>
        </w:rPr>
        <w:t xml:space="preserve"> </w:t>
      </w:r>
      <w:r>
        <w:rPr>
          <w:color w:val="231F20"/>
        </w:rPr>
        <w:t>distributor.</w:t>
      </w:r>
      <w:r>
        <w:rPr>
          <w:color w:val="231F20"/>
          <w:spacing w:val="-2"/>
        </w:rPr>
        <w:t xml:space="preserve"> </w:t>
      </w:r>
      <w:r>
        <w:rPr>
          <w:color w:val="231F20"/>
        </w:rPr>
        <w:t>If</w:t>
      </w:r>
      <w:r>
        <w:rPr>
          <w:color w:val="231F20"/>
          <w:spacing w:val="-2"/>
        </w:rPr>
        <w:t xml:space="preserve"> </w:t>
      </w:r>
      <w:r>
        <w:rPr>
          <w:color w:val="231F20"/>
        </w:rPr>
        <w:t>so,</w:t>
      </w:r>
      <w:r>
        <w:rPr>
          <w:color w:val="231F20"/>
          <w:spacing w:val="-2"/>
        </w:rPr>
        <w:t xml:space="preserve"> </w:t>
      </w:r>
      <w:r w:rsidR="00D123C6">
        <w:rPr>
          <w:color w:val="231F20"/>
        </w:rPr>
        <w:t>manufacturers</w:t>
      </w:r>
      <w:r>
        <w:rPr>
          <w:color w:val="231F20"/>
        </w:rPr>
        <w:t xml:space="preserve"> will have to reconcile the data within their system before providing it to the distributor.</w:t>
      </w:r>
    </w:p>
    <w:p w14:paraId="305C6760" w14:textId="461440CF" w:rsidR="00DD45C2" w:rsidRDefault="00543AB4">
      <w:pPr>
        <w:pStyle w:val="BodyText"/>
        <w:spacing w:before="268" w:line="247" w:lineRule="auto"/>
        <w:ind w:left="660" w:right="550"/>
      </w:pPr>
      <w:r>
        <w:rPr>
          <w:color w:val="231F20"/>
        </w:rPr>
        <w:t xml:space="preserve">If the manufacturer determines there has been a pallet switch, it may be easy to identify and rectify. Each manufacturer will need to identify what their preferred process is in these various </w:t>
      </w:r>
      <w:r>
        <w:rPr>
          <w:color w:val="231F20"/>
          <w:spacing w:val="-2"/>
        </w:rPr>
        <w:t>scenarios</w:t>
      </w:r>
      <w:r w:rsidR="00D123C6">
        <w:rPr>
          <w:color w:val="231F20"/>
          <w:spacing w:val="-2"/>
        </w:rPr>
        <w:t>.</w:t>
      </w:r>
    </w:p>
    <w:p w14:paraId="63F69D99" w14:textId="6E60BDCE" w:rsidR="00DD45C2" w:rsidRDefault="00473DBF">
      <w:pPr>
        <w:pStyle w:val="BodyText"/>
        <w:spacing w:before="7"/>
        <w:rPr>
          <w:sz w:val="21"/>
        </w:rPr>
      </w:pPr>
      <w:r>
        <w:rPr>
          <w:noProof/>
        </w:rPr>
        <mc:AlternateContent>
          <mc:Choice Requires="wps">
            <w:drawing>
              <wp:anchor distT="0" distB="0" distL="0" distR="0" simplePos="0" relativeHeight="487596032" behindDoc="1" locked="0" layoutInCell="1" allowOverlap="1" wp14:anchorId="63D9E8C0" wp14:editId="4A16F924">
                <wp:simplePos x="0" y="0"/>
                <wp:positionH relativeFrom="page">
                  <wp:posOffset>777240</wp:posOffset>
                </wp:positionH>
                <wp:positionV relativeFrom="paragraph">
                  <wp:posOffset>196215</wp:posOffset>
                </wp:positionV>
                <wp:extent cx="6362700" cy="2156460"/>
                <wp:effectExtent l="0" t="0" r="0" b="0"/>
                <wp:wrapTopAndBottom/>
                <wp:docPr id="1391341272"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2156460"/>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C7654B" w14:textId="68036F7C" w:rsidR="00DE2D4A" w:rsidRDefault="00DE2D4A">
                            <w:pPr>
                              <w:spacing w:before="140" w:line="247" w:lineRule="auto"/>
                              <w:ind w:left="215" w:right="776"/>
                              <w:rPr>
                                <w:rFonts w:ascii="Avenir-Heavy"/>
                                <w:b/>
                                <w:color w:val="000000"/>
                              </w:rPr>
                            </w:pPr>
                            <w:r>
                              <w:rPr>
                                <w:rFonts w:ascii="Avenir-Heavy"/>
                                <w:b/>
                                <w:color w:val="231F20"/>
                              </w:rPr>
                              <w:t xml:space="preserve">Scenario </w:t>
                            </w:r>
                            <w:r w:rsidR="00D123C6">
                              <w:rPr>
                                <w:rFonts w:ascii="Avenir-Heavy"/>
                                <w:b/>
                                <w:color w:val="231F20"/>
                              </w:rPr>
                              <w:t>2.</w:t>
                            </w:r>
                            <w:r>
                              <w:rPr>
                                <w:rFonts w:ascii="Avenir-Heavy"/>
                                <w:b/>
                                <w:color w:val="231F20"/>
                              </w:rPr>
                              <w:t xml:space="preserve">3: A wholesale distributor receives a shipment in which the serial numbers are not found due to the wrong data being sent. </w:t>
                            </w:r>
                            <w:r w:rsidR="00C0459E">
                              <w:rPr>
                                <w:rFonts w:ascii="Avenir-Heavy"/>
                                <w:b/>
                                <w:color w:val="231F20"/>
                              </w:rPr>
                              <w:t xml:space="preserve"> </w:t>
                            </w:r>
                            <w:r>
                              <w:rPr>
                                <w:rFonts w:ascii="Avenir-Heavy"/>
                                <w:b/>
                                <w:color w:val="231F20"/>
                              </w:rPr>
                              <w:t>There is a valid purchase order</w:t>
                            </w:r>
                            <w:r w:rsidR="00D123C6">
                              <w:rPr>
                                <w:rFonts w:ascii="Avenir-Heavy"/>
                                <w:b/>
                                <w:color w:val="231F20"/>
                              </w:rPr>
                              <w:t xml:space="preserve"> number</w:t>
                            </w:r>
                            <w:r>
                              <w:rPr>
                                <w:rFonts w:ascii="Avenir-Heavy"/>
                                <w:b/>
                                <w:color w:val="231F20"/>
                              </w:rPr>
                              <w:t xml:space="preserve"> to reference.</w:t>
                            </w:r>
                          </w:p>
                          <w:p w14:paraId="2185CBAF" w14:textId="36FFEFFC" w:rsidR="00DE2D4A" w:rsidRPr="00C0459E" w:rsidRDefault="00DE2D4A">
                            <w:pPr>
                              <w:pStyle w:val="BodyText"/>
                              <w:numPr>
                                <w:ilvl w:val="0"/>
                                <w:numId w:val="16"/>
                              </w:numPr>
                              <w:tabs>
                                <w:tab w:val="left" w:pos="575"/>
                                <w:tab w:val="left" w:pos="576"/>
                              </w:tabs>
                              <w:spacing w:before="269"/>
                              <w:ind w:hanging="361"/>
                              <w:rPr>
                                <w:color w:val="000000"/>
                              </w:rPr>
                            </w:pPr>
                            <w:r>
                              <w:rPr>
                                <w:color w:val="231F20"/>
                              </w:rPr>
                              <w:t>The</w:t>
                            </w:r>
                            <w:r>
                              <w:rPr>
                                <w:color w:val="231F20"/>
                                <w:spacing w:val="-1"/>
                              </w:rPr>
                              <w:t xml:space="preserve"> </w:t>
                            </w:r>
                            <w:r>
                              <w:rPr>
                                <w:color w:val="231F20"/>
                              </w:rPr>
                              <w:t>wholesale</w:t>
                            </w:r>
                            <w:r>
                              <w:rPr>
                                <w:color w:val="231F20"/>
                                <w:spacing w:val="1"/>
                              </w:rPr>
                              <w:t xml:space="preserve"> </w:t>
                            </w:r>
                            <w:r>
                              <w:rPr>
                                <w:color w:val="231F20"/>
                              </w:rPr>
                              <w:t>distributor’s</w:t>
                            </w:r>
                            <w:r>
                              <w:rPr>
                                <w:color w:val="231F20"/>
                                <w:spacing w:val="1"/>
                              </w:rPr>
                              <w:t xml:space="preserve"> </w:t>
                            </w:r>
                            <w:r>
                              <w:rPr>
                                <w:color w:val="231F20"/>
                              </w:rPr>
                              <w:t>system</w:t>
                            </w:r>
                            <w:r>
                              <w:rPr>
                                <w:color w:val="231F20"/>
                                <w:spacing w:val="1"/>
                              </w:rPr>
                              <w:t xml:space="preserve"> </w:t>
                            </w:r>
                            <w:r>
                              <w:rPr>
                                <w:color w:val="231F20"/>
                              </w:rPr>
                              <w:t>will</w:t>
                            </w:r>
                            <w:r>
                              <w:rPr>
                                <w:color w:val="231F20"/>
                                <w:spacing w:val="1"/>
                              </w:rPr>
                              <w:t xml:space="preserve"> </w:t>
                            </w:r>
                            <w:r>
                              <w:rPr>
                                <w:color w:val="231F20"/>
                              </w:rPr>
                              <w:t>indicate</w:t>
                            </w:r>
                            <w:r>
                              <w:rPr>
                                <w:color w:val="231F20"/>
                                <w:spacing w:val="1"/>
                              </w:rPr>
                              <w:t xml:space="preserve"> </w:t>
                            </w:r>
                            <w:r>
                              <w:rPr>
                                <w:color w:val="231F20"/>
                              </w:rPr>
                              <w:t>an</w:t>
                            </w:r>
                            <w:r>
                              <w:rPr>
                                <w:color w:val="231F20"/>
                                <w:spacing w:val="1"/>
                              </w:rPr>
                              <w:t xml:space="preserve"> </w:t>
                            </w:r>
                            <w:r>
                              <w:rPr>
                                <w:color w:val="231F20"/>
                              </w:rPr>
                              <w:t>error</w:t>
                            </w:r>
                            <w:r>
                              <w:rPr>
                                <w:color w:val="231F20"/>
                                <w:spacing w:val="1"/>
                              </w:rPr>
                              <w:t xml:space="preserve"> </w:t>
                            </w:r>
                            <w:r>
                              <w:rPr>
                                <w:color w:val="231F20"/>
                              </w:rPr>
                              <w:t>at</w:t>
                            </w:r>
                            <w:r>
                              <w:rPr>
                                <w:color w:val="231F20"/>
                                <w:spacing w:val="2"/>
                              </w:rPr>
                              <w:t xml:space="preserve"> </w:t>
                            </w:r>
                            <w:r>
                              <w:rPr>
                                <w:color w:val="231F20"/>
                                <w:spacing w:val="-2"/>
                              </w:rPr>
                              <w:t>receiving.</w:t>
                            </w:r>
                            <w:r w:rsidR="00C0459E">
                              <w:rPr>
                                <w:color w:val="231F20"/>
                                <w:spacing w:val="-2"/>
                              </w:rPr>
                              <w:t xml:space="preserve">  </w:t>
                            </w:r>
                          </w:p>
                          <w:p w14:paraId="73E1AFBF" w14:textId="5BD3D0F0" w:rsidR="00C0459E" w:rsidRPr="00207E22" w:rsidRDefault="00C0459E">
                            <w:pPr>
                              <w:pStyle w:val="BodyText"/>
                              <w:numPr>
                                <w:ilvl w:val="0"/>
                                <w:numId w:val="16"/>
                              </w:numPr>
                              <w:tabs>
                                <w:tab w:val="left" w:pos="575"/>
                                <w:tab w:val="left" w:pos="576"/>
                              </w:tabs>
                              <w:spacing w:before="269"/>
                              <w:ind w:hanging="361"/>
                              <w:rPr>
                                <w:color w:val="000000"/>
                              </w:rPr>
                            </w:pPr>
                            <w:r>
                              <w:rPr>
                                <w:color w:val="231F20"/>
                                <w:spacing w:val="-2"/>
                              </w:rPr>
                              <w:t>This scenario assumes some data was received for the shipment and that this appears to be as serial number miss-match.</w:t>
                            </w:r>
                          </w:p>
                          <w:p w14:paraId="5034BEE6" w14:textId="75C2E1E4" w:rsidR="00DE2D4A" w:rsidRPr="00207E22" w:rsidRDefault="00207E22" w:rsidP="00D123C6">
                            <w:pPr>
                              <w:pStyle w:val="BodyText"/>
                              <w:numPr>
                                <w:ilvl w:val="0"/>
                                <w:numId w:val="16"/>
                              </w:numPr>
                              <w:tabs>
                                <w:tab w:val="left" w:pos="575"/>
                                <w:tab w:val="left" w:pos="576"/>
                              </w:tabs>
                              <w:spacing w:before="90" w:line="247" w:lineRule="auto"/>
                              <w:ind w:left="575" w:right="508" w:hanging="361"/>
                              <w:rPr>
                                <w:color w:val="000000"/>
                              </w:rPr>
                            </w:pPr>
                            <w:r w:rsidRPr="00207E22">
                              <w:rPr>
                                <w:color w:val="000000"/>
                              </w:rPr>
                              <w:t>This could also exist</w:t>
                            </w:r>
                            <w:r>
                              <w:rPr>
                                <w:color w:val="000000"/>
                              </w:rPr>
                              <w:t xml:space="preserve"> as a data, no product scenario elsewhere.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9E8C0" id="docshape22" o:spid="_x0000_s1032" type="#_x0000_t202" style="position:absolute;margin-left:61.2pt;margin-top:15.45pt;width:501pt;height:169.8pt;z-index:-157204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" fillcolor="#fff4dd" stroked="f">
                <v:textbox inset="0,0,0,0">
                  <w:txbxContent>
                    <w:p w14:paraId="69C7654B" w14:textId="68036F7C" w:rsidR="00DE2D4A" w:rsidRDefault="00DE2D4A">
                      <w:pPr>
                        <w:spacing w:before="140" w:line="247" w:lineRule="auto"/>
                        <w:ind w:left="215" w:right="776"/>
                        <w:rPr>
                          <w:rFonts w:ascii="Avenir-Heavy"/>
                          <w:b/>
                          <w:color w:val="000000"/>
                        </w:rPr>
                      </w:pPr>
                      <w:r>
                        <w:rPr>
                          <w:rFonts w:ascii="Avenir-Heavy"/>
                          <w:b/>
                          <w:color w:val="231F20"/>
                        </w:rPr>
                        <w:t xml:space="preserve">Scenario </w:t>
                      </w:r>
                      <w:r w:rsidR="00D123C6">
                        <w:rPr>
                          <w:rFonts w:ascii="Avenir-Heavy"/>
                          <w:b/>
                          <w:color w:val="231F20"/>
                        </w:rPr>
                        <w:t>2.</w:t>
                      </w:r>
                      <w:r>
                        <w:rPr>
                          <w:rFonts w:ascii="Avenir-Heavy"/>
                          <w:b/>
                          <w:color w:val="231F20"/>
                        </w:rPr>
                        <w:t xml:space="preserve">3: A wholesale distributor receives a shipment in which the serial numbers are not found due to the wrong data being sent. </w:t>
                      </w:r>
                      <w:r w:rsidR="00C0459E">
                        <w:rPr>
                          <w:rFonts w:ascii="Avenir-Heavy"/>
                          <w:b/>
                          <w:color w:val="231F20"/>
                        </w:rPr>
                        <w:t xml:space="preserve"> </w:t>
                      </w:r>
                      <w:r>
                        <w:rPr>
                          <w:rFonts w:ascii="Avenir-Heavy"/>
                          <w:b/>
                          <w:color w:val="231F20"/>
                        </w:rPr>
                        <w:t>There is a valid purchase order</w:t>
                      </w:r>
                      <w:r w:rsidR="00D123C6">
                        <w:rPr>
                          <w:rFonts w:ascii="Avenir-Heavy"/>
                          <w:b/>
                          <w:color w:val="231F20"/>
                        </w:rPr>
                        <w:t xml:space="preserve"> number</w:t>
                      </w:r>
                      <w:r>
                        <w:rPr>
                          <w:rFonts w:ascii="Avenir-Heavy"/>
                          <w:b/>
                          <w:color w:val="231F20"/>
                        </w:rPr>
                        <w:t xml:space="preserve"> to reference.</w:t>
                      </w:r>
                    </w:p>
                    <w:p w14:paraId="2185CBAF" w14:textId="36FFEFFC" w:rsidR="00DE2D4A" w:rsidRPr="00C0459E" w:rsidRDefault="00DE2D4A">
                      <w:pPr>
                        <w:pStyle w:val="BodyText"/>
                        <w:numPr>
                          <w:ilvl w:val="0"/>
                          <w:numId w:val="16"/>
                        </w:numPr>
                        <w:tabs>
                          <w:tab w:val="left" w:pos="575"/>
                          <w:tab w:val="left" w:pos="576"/>
                        </w:tabs>
                        <w:spacing w:before="269"/>
                        <w:ind w:hanging="361"/>
                        <w:rPr>
                          <w:color w:val="000000"/>
                        </w:rPr>
                      </w:pPr>
                      <w:r>
                        <w:rPr>
                          <w:color w:val="231F20"/>
                        </w:rPr>
                        <w:t>The</w:t>
                      </w:r>
                      <w:r>
                        <w:rPr>
                          <w:color w:val="231F20"/>
                          <w:spacing w:val="-1"/>
                        </w:rPr>
                        <w:t xml:space="preserve"> </w:t>
                      </w:r>
                      <w:r>
                        <w:rPr>
                          <w:color w:val="231F20"/>
                        </w:rPr>
                        <w:t>wholesale</w:t>
                      </w:r>
                      <w:r>
                        <w:rPr>
                          <w:color w:val="231F20"/>
                          <w:spacing w:val="1"/>
                        </w:rPr>
                        <w:t xml:space="preserve"> </w:t>
                      </w:r>
                      <w:r>
                        <w:rPr>
                          <w:color w:val="231F20"/>
                        </w:rPr>
                        <w:t>distributor’s</w:t>
                      </w:r>
                      <w:r>
                        <w:rPr>
                          <w:color w:val="231F20"/>
                          <w:spacing w:val="1"/>
                        </w:rPr>
                        <w:t xml:space="preserve"> </w:t>
                      </w:r>
                      <w:r>
                        <w:rPr>
                          <w:color w:val="231F20"/>
                        </w:rPr>
                        <w:t>system</w:t>
                      </w:r>
                      <w:r>
                        <w:rPr>
                          <w:color w:val="231F20"/>
                          <w:spacing w:val="1"/>
                        </w:rPr>
                        <w:t xml:space="preserve"> </w:t>
                      </w:r>
                      <w:r>
                        <w:rPr>
                          <w:color w:val="231F20"/>
                        </w:rPr>
                        <w:t>will</w:t>
                      </w:r>
                      <w:r>
                        <w:rPr>
                          <w:color w:val="231F20"/>
                          <w:spacing w:val="1"/>
                        </w:rPr>
                        <w:t xml:space="preserve"> </w:t>
                      </w:r>
                      <w:r>
                        <w:rPr>
                          <w:color w:val="231F20"/>
                        </w:rPr>
                        <w:t>indicate</w:t>
                      </w:r>
                      <w:r>
                        <w:rPr>
                          <w:color w:val="231F20"/>
                          <w:spacing w:val="1"/>
                        </w:rPr>
                        <w:t xml:space="preserve"> </w:t>
                      </w:r>
                      <w:r>
                        <w:rPr>
                          <w:color w:val="231F20"/>
                        </w:rPr>
                        <w:t>an</w:t>
                      </w:r>
                      <w:r>
                        <w:rPr>
                          <w:color w:val="231F20"/>
                          <w:spacing w:val="1"/>
                        </w:rPr>
                        <w:t xml:space="preserve"> </w:t>
                      </w:r>
                      <w:r>
                        <w:rPr>
                          <w:color w:val="231F20"/>
                        </w:rPr>
                        <w:t>error</w:t>
                      </w:r>
                      <w:r>
                        <w:rPr>
                          <w:color w:val="231F20"/>
                          <w:spacing w:val="1"/>
                        </w:rPr>
                        <w:t xml:space="preserve"> </w:t>
                      </w:r>
                      <w:r>
                        <w:rPr>
                          <w:color w:val="231F20"/>
                        </w:rPr>
                        <w:t>at</w:t>
                      </w:r>
                      <w:r>
                        <w:rPr>
                          <w:color w:val="231F20"/>
                          <w:spacing w:val="2"/>
                        </w:rPr>
                        <w:t xml:space="preserve"> </w:t>
                      </w:r>
                      <w:r>
                        <w:rPr>
                          <w:color w:val="231F20"/>
                          <w:spacing w:val="-2"/>
                        </w:rPr>
                        <w:t>receiving.</w:t>
                      </w:r>
                      <w:r w:rsidR="00C0459E">
                        <w:rPr>
                          <w:color w:val="231F20"/>
                          <w:spacing w:val="-2"/>
                        </w:rPr>
                        <w:t xml:space="preserve">  </w:t>
                      </w:r>
                    </w:p>
                    <w:p w14:paraId="73E1AFBF" w14:textId="5BD3D0F0" w:rsidR="00C0459E" w:rsidRPr="00207E22" w:rsidRDefault="00C0459E">
                      <w:pPr>
                        <w:pStyle w:val="BodyText"/>
                        <w:numPr>
                          <w:ilvl w:val="0"/>
                          <w:numId w:val="16"/>
                        </w:numPr>
                        <w:tabs>
                          <w:tab w:val="left" w:pos="575"/>
                          <w:tab w:val="left" w:pos="576"/>
                        </w:tabs>
                        <w:spacing w:before="269"/>
                        <w:ind w:hanging="361"/>
                        <w:rPr>
                          <w:color w:val="000000"/>
                        </w:rPr>
                      </w:pPr>
                      <w:r>
                        <w:rPr>
                          <w:color w:val="231F20"/>
                          <w:spacing w:val="-2"/>
                        </w:rPr>
                        <w:t>This scenario assumes some data was received for the shipment and that this appears to be as serial number miss-match.</w:t>
                      </w:r>
                    </w:p>
                    <w:p w14:paraId="5034BEE6" w14:textId="75C2E1E4" w:rsidR="00DE2D4A" w:rsidRPr="00207E22" w:rsidRDefault="00207E22" w:rsidP="00D123C6">
                      <w:pPr>
                        <w:pStyle w:val="BodyText"/>
                        <w:numPr>
                          <w:ilvl w:val="0"/>
                          <w:numId w:val="16"/>
                        </w:numPr>
                        <w:tabs>
                          <w:tab w:val="left" w:pos="575"/>
                          <w:tab w:val="left" w:pos="576"/>
                        </w:tabs>
                        <w:spacing w:before="90" w:line="247" w:lineRule="auto"/>
                        <w:ind w:left="575" w:right="508" w:hanging="361"/>
                        <w:rPr>
                          <w:color w:val="000000"/>
                        </w:rPr>
                      </w:pPr>
                      <w:r w:rsidRPr="00207E22">
                        <w:rPr>
                          <w:color w:val="000000"/>
                        </w:rPr>
                        <w:t>This could also exist</w:t>
                      </w:r>
                      <w:r>
                        <w:rPr>
                          <w:color w:val="000000"/>
                        </w:rPr>
                        <w:t xml:space="preserve"> as a data, no product scenario elsewhere.</w:t>
                      </w:r>
                    </w:p>
                  </w:txbxContent>
                </v:textbox>
                <w10:wrap type="topAndBottom" anchorx="page"/>
              </v:shape>
            </w:pict>
          </mc:Fallback>
        </mc:AlternateContent>
      </w:r>
    </w:p>
    <w:p w14:paraId="0708DA9D" w14:textId="77777777" w:rsidR="00DD45C2" w:rsidRDefault="00DD45C2">
      <w:pPr>
        <w:rPr>
          <w:sz w:val="21"/>
        </w:rPr>
        <w:sectPr w:rsidR="00DD45C2">
          <w:pgSz w:w="12240" w:h="15840"/>
          <w:pgMar w:top="980" w:right="620" w:bottom="560" w:left="780" w:header="0" w:footer="372" w:gutter="0"/>
          <w:cols w:space="720"/>
        </w:sectPr>
      </w:pPr>
    </w:p>
    <w:p w14:paraId="5B0C170D" w14:textId="3331B3BC" w:rsidR="0042107E" w:rsidRDefault="00543AB4" w:rsidP="0042107E">
      <w:pPr>
        <w:pStyle w:val="BodyText"/>
        <w:spacing w:before="269" w:line="247" w:lineRule="auto"/>
        <w:ind w:left="660" w:right="550"/>
      </w:pPr>
      <w:r>
        <w:rPr>
          <w:rFonts w:ascii="Avenir-Heavy" w:hAnsi="Avenir-Heavy"/>
          <w:b/>
          <w:color w:val="231F20"/>
        </w:rPr>
        <w:t xml:space="preserve">Distributor Action: </w:t>
      </w:r>
      <w:r>
        <w:rPr>
          <w:color w:val="231F20"/>
        </w:rPr>
        <w:t>The wholesale distributor’s system will notify upon receipt that there is an error, and the product will be quarantined. The wholesale distributor will notify the manufacturer via email that it has product and no data.</w:t>
      </w:r>
      <w:r w:rsidR="00C0459E">
        <w:rPr>
          <w:color w:val="231F20"/>
          <w:spacing w:val="-1"/>
        </w:rPr>
        <w:t xml:space="preserve">  Following best communication practices, the distributor should list the ECPs they have scanned</w:t>
      </w:r>
      <w:r w:rsidR="00207E22">
        <w:rPr>
          <w:color w:val="231F20"/>
          <w:spacing w:val="-1"/>
        </w:rPr>
        <w:t xml:space="preserve"> that there is no data for</w:t>
      </w:r>
      <w:r w:rsidR="00C0459E">
        <w:rPr>
          <w:color w:val="231F20"/>
          <w:spacing w:val="-1"/>
        </w:rPr>
        <w:t>.</w:t>
      </w:r>
      <w:r w:rsidR="00D123C6">
        <w:rPr>
          <w:color w:val="231F20"/>
          <w:spacing w:val="-1"/>
        </w:rPr>
        <w:t xml:space="preserve">  </w:t>
      </w:r>
      <w:r w:rsidR="0042107E">
        <w:rPr>
          <w:color w:val="231F20"/>
        </w:rPr>
        <w:t>The wholesale distributor will return the product to inventory once it has received the TI for the missing product identifiers.</w:t>
      </w:r>
    </w:p>
    <w:p w14:paraId="23CFC1BD" w14:textId="77777777" w:rsidR="00DD45C2" w:rsidRDefault="00543AB4">
      <w:pPr>
        <w:pStyle w:val="BodyText"/>
        <w:spacing w:before="99" w:line="247" w:lineRule="auto"/>
        <w:ind w:left="660" w:right="550"/>
      </w:pPr>
      <w:r>
        <w:rPr>
          <w:rFonts w:ascii="Avenir-Heavy"/>
          <w:b/>
          <w:color w:val="F19D21"/>
        </w:rPr>
        <w:t>Note:</w:t>
      </w:r>
      <w:r>
        <w:rPr>
          <w:rFonts w:ascii="Avenir-Heavy"/>
          <w:b/>
          <w:color w:val="F19D21"/>
          <w:spacing w:val="-7"/>
        </w:rPr>
        <w:t xml:space="preserve"> </w:t>
      </w:r>
      <w:r>
        <w:rPr>
          <w:color w:val="231F20"/>
        </w:rPr>
        <w:t>If</w:t>
      </w:r>
      <w:r>
        <w:rPr>
          <w:color w:val="231F20"/>
          <w:spacing w:val="-2"/>
        </w:rPr>
        <w:t xml:space="preserve"> </w:t>
      </w:r>
      <w:r>
        <w:rPr>
          <w:color w:val="231F20"/>
        </w:rPr>
        <w:t>this</w:t>
      </w:r>
      <w:r>
        <w:rPr>
          <w:color w:val="231F20"/>
          <w:spacing w:val="-2"/>
        </w:rPr>
        <w:t xml:space="preserve"> </w:t>
      </w:r>
      <w:r>
        <w:rPr>
          <w:color w:val="231F20"/>
        </w:rPr>
        <w:t>is</w:t>
      </w:r>
      <w:r>
        <w:rPr>
          <w:color w:val="231F20"/>
          <w:spacing w:val="-2"/>
        </w:rPr>
        <w:t xml:space="preserve"> </w:t>
      </w:r>
      <w:r>
        <w:rPr>
          <w:color w:val="231F20"/>
        </w:rPr>
        <w:t>a</w:t>
      </w:r>
      <w:r>
        <w:rPr>
          <w:color w:val="231F20"/>
          <w:spacing w:val="-2"/>
        </w:rPr>
        <w:t xml:space="preserve"> </w:t>
      </w:r>
      <w:r>
        <w:rPr>
          <w:color w:val="231F20"/>
        </w:rPr>
        <w:t>large</w:t>
      </w:r>
      <w:r>
        <w:rPr>
          <w:color w:val="231F20"/>
          <w:spacing w:val="-2"/>
        </w:rPr>
        <w:t xml:space="preserve"> </w:t>
      </w:r>
      <w:r>
        <w:rPr>
          <w:color w:val="231F20"/>
        </w:rPr>
        <w:t>shipment,</w:t>
      </w:r>
      <w:r>
        <w:rPr>
          <w:color w:val="231F20"/>
          <w:spacing w:val="-2"/>
        </w:rPr>
        <w:t xml:space="preserve"> </w:t>
      </w:r>
      <w:r>
        <w:rPr>
          <w:color w:val="231F20"/>
        </w:rPr>
        <w:t>it</w:t>
      </w:r>
      <w:r>
        <w:rPr>
          <w:color w:val="231F20"/>
          <w:spacing w:val="-2"/>
        </w:rPr>
        <w:t xml:space="preserve"> </w:t>
      </w:r>
      <w:r>
        <w:rPr>
          <w:color w:val="231F20"/>
        </w:rPr>
        <w:t>may</w:t>
      </w:r>
      <w:r>
        <w:rPr>
          <w:color w:val="231F20"/>
          <w:spacing w:val="-2"/>
        </w:rPr>
        <w:t xml:space="preserve"> </w:t>
      </w:r>
      <w:r>
        <w:rPr>
          <w:color w:val="231F20"/>
        </w:rPr>
        <w:t>be</w:t>
      </w:r>
      <w:r>
        <w:rPr>
          <w:color w:val="231F20"/>
          <w:spacing w:val="-2"/>
        </w:rPr>
        <w:t xml:space="preserve"> </w:t>
      </w:r>
      <w:r>
        <w:rPr>
          <w:color w:val="231F20"/>
        </w:rPr>
        <w:t>a</w:t>
      </w:r>
      <w:r>
        <w:rPr>
          <w:color w:val="231F20"/>
          <w:spacing w:val="-2"/>
        </w:rPr>
        <w:t xml:space="preserve"> </w:t>
      </w:r>
      <w:r>
        <w:rPr>
          <w:color w:val="231F20"/>
        </w:rPr>
        <w:t>scan</w:t>
      </w:r>
      <w:r>
        <w:rPr>
          <w:color w:val="231F20"/>
          <w:spacing w:val="-2"/>
        </w:rPr>
        <w:t xml:space="preserve"> </w:t>
      </w:r>
      <w:r>
        <w:rPr>
          <w:color w:val="231F20"/>
        </w:rPr>
        <w:t>of</w:t>
      </w:r>
      <w:r>
        <w:rPr>
          <w:color w:val="231F20"/>
          <w:spacing w:val="-2"/>
        </w:rPr>
        <w:t xml:space="preserve"> </w:t>
      </w:r>
      <w:r>
        <w:rPr>
          <w:color w:val="231F20"/>
        </w:rPr>
        <w:t>product</w:t>
      </w:r>
      <w:r>
        <w:rPr>
          <w:color w:val="231F20"/>
          <w:spacing w:val="-2"/>
        </w:rPr>
        <w:t xml:space="preserve"> </w:t>
      </w:r>
      <w:r>
        <w:rPr>
          <w:color w:val="231F20"/>
        </w:rPr>
        <w:t>identifier</w:t>
      </w:r>
      <w:r>
        <w:rPr>
          <w:color w:val="231F20"/>
          <w:spacing w:val="-2"/>
        </w:rPr>
        <w:t xml:space="preserve"> </w:t>
      </w:r>
      <w:r>
        <w:rPr>
          <w:color w:val="231F20"/>
        </w:rPr>
        <w:t>at</w:t>
      </w:r>
      <w:r>
        <w:rPr>
          <w:color w:val="231F20"/>
          <w:spacing w:val="-2"/>
        </w:rPr>
        <w:t xml:space="preserve"> </w:t>
      </w:r>
      <w:r>
        <w:rPr>
          <w:color w:val="231F20"/>
        </w:rPr>
        <w:t>a</w:t>
      </w:r>
      <w:r>
        <w:rPr>
          <w:color w:val="231F20"/>
          <w:spacing w:val="-2"/>
        </w:rPr>
        <w:t xml:space="preserve"> </w:t>
      </w:r>
      <w:r>
        <w:rPr>
          <w:color w:val="231F20"/>
        </w:rPr>
        <w:t>higher</w:t>
      </w:r>
      <w:r>
        <w:rPr>
          <w:color w:val="231F20"/>
          <w:spacing w:val="-2"/>
        </w:rPr>
        <w:t xml:space="preserve"> </w:t>
      </w:r>
      <w:r>
        <w:rPr>
          <w:color w:val="231F20"/>
        </w:rPr>
        <w:t>level</w:t>
      </w:r>
      <w:r>
        <w:rPr>
          <w:color w:val="231F20"/>
          <w:spacing w:val="-2"/>
        </w:rPr>
        <w:t xml:space="preserve"> </w:t>
      </w:r>
      <w:r>
        <w:rPr>
          <w:color w:val="231F20"/>
        </w:rPr>
        <w:t>of packaging, such as a case or a pallet. The resolution will vary on the scale of the issue.</w:t>
      </w:r>
    </w:p>
    <w:p w14:paraId="192B5323" w14:textId="49F55BC3" w:rsidR="00511CDA" w:rsidRDefault="00543AB4" w:rsidP="00511CDA">
      <w:pPr>
        <w:pStyle w:val="BodyText"/>
        <w:spacing w:before="270" w:line="247" w:lineRule="auto"/>
        <w:ind w:left="660" w:right="550"/>
        <w:rPr>
          <w:color w:val="231F20"/>
        </w:rPr>
      </w:pPr>
      <w:bookmarkStart w:id="132" w:name="_Hlk136443110"/>
      <w:r>
        <w:rPr>
          <w:rFonts w:ascii="Avenir-Heavy"/>
          <w:b/>
          <w:color w:val="231F20"/>
        </w:rPr>
        <w:t xml:space="preserve">Manufacturer Action: </w:t>
      </w:r>
      <w:r>
        <w:rPr>
          <w:color w:val="231F20"/>
        </w:rPr>
        <w:t xml:space="preserve">The manufacturer will conduct an internal investigation and either respond with the missing TI or have the product </w:t>
      </w:r>
      <w:r w:rsidR="00C0459E">
        <w:rPr>
          <w:color w:val="231F20"/>
        </w:rPr>
        <w:t xml:space="preserve">dispositioned </w:t>
      </w:r>
      <w:r>
        <w:rPr>
          <w:color w:val="231F20"/>
        </w:rPr>
        <w:t>based on manufacturer capability and policy.</w:t>
      </w:r>
      <w:r w:rsidR="00511CDA">
        <w:rPr>
          <w:color w:val="231F20"/>
        </w:rPr>
        <w:t xml:space="preserve"> </w:t>
      </w:r>
      <w:r w:rsidR="007F4A1A">
        <w:rPr>
          <w:color w:val="231F20"/>
        </w:rPr>
        <w:t xml:space="preserve"> Refer to data remediation practices for missing TI noted above.</w:t>
      </w:r>
    </w:p>
    <w:p w14:paraId="349FA41C" w14:textId="61A3EE65" w:rsidR="00DD45C2" w:rsidRDefault="00473DBF">
      <w:pPr>
        <w:pStyle w:val="BodyText"/>
        <w:spacing w:before="7"/>
      </w:pPr>
      <w:r>
        <w:rPr>
          <w:noProof/>
        </w:rPr>
        <mc:AlternateContent>
          <mc:Choice Requires="wps">
            <w:drawing>
              <wp:anchor distT="0" distB="0" distL="0" distR="0" simplePos="0" relativeHeight="487597056" behindDoc="1" locked="0" layoutInCell="1" allowOverlap="1" wp14:anchorId="0AA7BF11" wp14:editId="036C0261">
                <wp:simplePos x="0" y="0"/>
                <wp:positionH relativeFrom="page">
                  <wp:posOffset>777240</wp:posOffset>
                </wp:positionH>
                <wp:positionV relativeFrom="paragraph">
                  <wp:posOffset>205105</wp:posOffset>
                </wp:positionV>
                <wp:extent cx="6438900" cy="1203960"/>
                <wp:effectExtent l="0" t="0" r="0" b="0"/>
                <wp:wrapTopAndBottom/>
                <wp:docPr id="467571627" name="docshape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1203960"/>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F5E45F" w14:textId="6EAFC373" w:rsidR="00DE2D4A" w:rsidRDefault="00DE2D4A">
                            <w:pPr>
                              <w:spacing w:before="126" w:line="247" w:lineRule="auto"/>
                              <w:ind w:left="215" w:right="502"/>
                              <w:rPr>
                                <w:rFonts w:ascii="Avenir-Heavy"/>
                                <w:b/>
                                <w:color w:val="231F20"/>
                              </w:rPr>
                            </w:pPr>
                            <w:r>
                              <w:rPr>
                                <w:rFonts w:ascii="Avenir-Heavy"/>
                                <w:b/>
                                <w:color w:val="231F20"/>
                              </w:rPr>
                              <w:t xml:space="preserve">Scenario </w:t>
                            </w:r>
                            <w:r w:rsidR="00175402">
                              <w:rPr>
                                <w:rFonts w:ascii="Avenir-Heavy"/>
                                <w:b/>
                                <w:color w:val="231F20"/>
                              </w:rPr>
                              <w:t>2.</w:t>
                            </w:r>
                            <w:r>
                              <w:rPr>
                                <w:rFonts w:ascii="Avenir-Heavy"/>
                                <w:b/>
                                <w:color w:val="231F20"/>
                              </w:rPr>
                              <w:t>4: A wholesale distributor receives a product overage with a valid purchase order receipt in which the shipment references the purchase order.</w:t>
                            </w:r>
                          </w:p>
                          <w:p w14:paraId="52C713CC" w14:textId="479CAD35" w:rsidR="007F4A1A" w:rsidRPr="007F4A1A" w:rsidRDefault="007F4A1A">
                            <w:pPr>
                              <w:pStyle w:val="BodyText"/>
                              <w:numPr>
                                <w:ilvl w:val="0"/>
                                <w:numId w:val="15"/>
                              </w:numPr>
                              <w:tabs>
                                <w:tab w:val="left" w:pos="575"/>
                                <w:tab w:val="left" w:pos="576"/>
                              </w:tabs>
                              <w:spacing w:before="89" w:line="247" w:lineRule="auto"/>
                              <w:ind w:left="575" w:right="556"/>
                              <w:rPr>
                                <w:color w:val="000000"/>
                              </w:rPr>
                            </w:pPr>
                            <w:r>
                              <w:rPr>
                                <w:color w:val="231F20"/>
                              </w:rPr>
                              <w:t>This scenario covers either an insufficient number of EPCs or no EPCs for a given NDC.</w:t>
                            </w:r>
                          </w:p>
                          <w:p w14:paraId="2CF5AE3C" w14:textId="77777777" w:rsidR="007F4A1A" w:rsidRDefault="007F4A1A" w:rsidP="007F4A1A">
                            <w:pPr>
                              <w:pStyle w:val="BodyText"/>
                              <w:tabs>
                                <w:tab w:val="left" w:pos="575"/>
                                <w:tab w:val="left" w:pos="576"/>
                              </w:tabs>
                              <w:spacing w:before="89" w:line="247" w:lineRule="auto"/>
                              <w:ind w:left="575" w:right="556"/>
                              <w:rPr>
                                <w:color w:val="0000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A7BF11" id="docshape24" o:spid="_x0000_s1033" type="#_x0000_t202" style="position:absolute;margin-left:61.2pt;margin-top:16.15pt;width:507pt;height:94.8pt;z-index:-157194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" fillcolor="#fff4dd" stroked="f">
                <v:textbox inset="0,0,0,0">
                  <w:txbxContent>
                    <w:p w14:paraId="2DF5E45F" w14:textId="6EAFC373" w:rsidR="00DE2D4A" w:rsidRDefault="00DE2D4A">
                      <w:pPr>
                        <w:spacing w:before="126" w:line="247" w:lineRule="auto"/>
                        <w:ind w:left="215" w:right="502"/>
                        <w:rPr>
                          <w:rFonts w:ascii="Avenir-Heavy"/>
                          <w:b/>
                          <w:color w:val="231F20"/>
                        </w:rPr>
                      </w:pPr>
                      <w:r>
                        <w:rPr>
                          <w:rFonts w:ascii="Avenir-Heavy"/>
                          <w:b/>
                          <w:color w:val="231F20"/>
                        </w:rPr>
                        <w:t xml:space="preserve">Scenario </w:t>
                      </w:r>
                      <w:r w:rsidR="00175402">
                        <w:rPr>
                          <w:rFonts w:ascii="Avenir-Heavy"/>
                          <w:b/>
                          <w:color w:val="231F20"/>
                        </w:rPr>
                        <w:t>2.</w:t>
                      </w:r>
                      <w:r>
                        <w:rPr>
                          <w:rFonts w:ascii="Avenir-Heavy"/>
                          <w:b/>
                          <w:color w:val="231F20"/>
                        </w:rPr>
                        <w:t>4: A wholesale distributor receives a product overage with a valid purchase order receipt in which the shipment references the purchase order.</w:t>
                      </w:r>
                    </w:p>
                    <w:p w14:paraId="52C713CC" w14:textId="479CAD35" w:rsidR="007F4A1A" w:rsidRPr="007F4A1A" w:rsidRDefault="007F4A1A">
                      <w:pPr>
                        <w:pStyle w:val="BodyText"/>
                        <w:numPr>
                          <w:ilvl w:val="0"/>
                          <w:numId w:val="15"/>
                        </w:numPr>
                        <w:tabs>
                          <w:tab w:val="left" w:pos="575"/>
                          <w:tab w:val="left" w:pos="576"/>
                        </w:tabs>
                        <w:spacing w:before="89" w:line="247" w:lineRule="auto"/>
                        <w:ind w:left="575" w:right="556"/>
                        <w:rPr>
                          <w:color w:val="000000"/>
                        </w:rPr>
                      </w:pPr>
                      <w:r>
                        <w:rPr>
                          <w:color w:val="231F20"/>
                        </w:rPr>
                        <w:t>This scenario covers either an insufficient number of EPCs or no EPCs for a given NDC.</w:t>
                      </w:r>
                    </w:p>
                    <w:p w14:paraId="2CF5AE3C" w14:textId="77777777" w:rsidR="007F4A1A" w:rsidRDefault="007F4A1A" w:rsidP="007F4A1A">
                      <w:pPr>
                        <w:pStyle w:val="BodyText"/>
                        <w:tabs>
                          <w:tab w:val="left" w:pos="575"/>
                          <w:tab w:val="left" w:pos="576"/>
                        </w:tabs>
                        <w:spacing w:before="89" w:line="247" w:lineRule="auto"/>
                        <w:ind w:left="575" w:right="556"/>
                        <w:rPr>
                          <w:color w:val="000000"/>
                        </w:rPr>
                      </w:pPr>
                    </w:p>
                  </w:txbxContent>
                </v:textbox>
                <w10:wrap type="topAndBottom" anchorx="page"/>
              </v:shape>
            </w:pict>
          </mc:Fallback>
        </mc:AlternateContent>
      </w:r>
    </w:p>
    <w:p w14:paraId="6F103733" w14:textId="02F227C1" w:rsidR="00DD45C2" w:rsidRDefault="00543AB4" w:rsidP="00160971">
      <w:pPr>
        <w:pStyle w:val="BodyText"/>
        <w:tabs>
          <w:tab w:val="left" w:pos="575"/>
          <w:tab w:val="left" w:pos="576"/>
        </w:tabs>
        <w:spacing w:before="100" w:line="290" w:lineRule="exact"/>
        <w:ind w:left="575" w:right="704"/>
      </w:pPr>
      <w:r w:rsidRPr="00160971">
        <w:rPr>
          <w:rFonts w:ascii="Avenir-Heavy"/>
          <w:b/>
          <w:color w:val="231F20"/>
        </w:rPr>
        <w:t xml:space="preserve">Distributor Action: </w:t>
      </w:r>
      <w:r w:rsidR="00160971" w:rsidRPr="00160971">
        <w:rPr>
          <w:color w:val="231F20"/>
        </w:rPr>
        <w:t>The wholesale distributor’s system will notify upon receipt that there is an error, and the product will be quarantined. The wholesale distributor will notify the manufacturer via email that it has product and no data.</w:t>
      </w:r>
      <w:r w:rsidR="00160971" w:rsidRPr="00160971">
        <w:rPr>
          <w:color w:val="231F20"/>
          <w:spacing w:val="-1"/>
        </w:rPr>
        <w:t xml:space="preserve">  Following best communication practices, the distributor should list the ECPs they have scanned that there is no data for.  </w:t>
      </w:r>
      <w:r w:rsidR="00160971" w:rsidRPr="00160971">
        <w:rPr>
          <w:color w:val="231F20"/>
        </w:rPr>
        <w:t>The wholesale distributor will return the product to inventory once it has received the TI for the missing product identifiers.</w:t>
      </w:r>
    </w:p>
    <w:p w14:paraId="4952841B" w14:textId="77777777" w:rsidR="00160971" w:rsidRDefault="00543AB4" w:rsidP="00160971">
      <w:pPr>
        <w:pStyle w:val="BodyText"/>
        <w:spacing w:before="269" w:line="247" w:lineRule="auto"/>
        <w:ind w:left="660" w:right="550"/>
        <w:rPr>
          <w:color w:val="231F20"/>
        </w:rPr>
      </w:pPr>
      <w:r>
        <w:rPr>
          <w:rFonts w:ascii="Avenir-Heavy"/>
          <w:b/>
          <w:color w:val="231F20"/>
        </w:rPr>
        <w:t>Manufacturer Action:</w:t>
      </w:r>
      <w:r>
        <w:rPr>
          <w:rFonts w:ascii="Avenir-Heavy"/>
          <w:b/>
          <w:color w:val="231F20"/>
          <w:spacing w:val="-2"/>
        </w:rPr>
        <w:t xml:space="preserve"> </w:t>
      </w:r>
      <w:r>
        <w:rPr>
          <w:color w:val="231F20"/>
        </w:rPr>
        <w:t xml:space="preserve">The manufacturer will conduct an internal investigation and </w:t>
      </w:r>
      <w:r w:rsidR="009D2F30">
        <w:rPr>
          <w:color w:val="231F20"/>
        </w:rPr>
        <w:t xml:space="preserve">send incremental ECPIS data to cover the overage </w:t>
      </w:r>
      <w:r>
        <w:rPr>
          <w:color w:val="231F20"/>
        </w:rPr>
        <w:t xml:space="preserve">or </w:t>
      </w:r>
      <w:r w:rsidR="00160971">
        <w:rPr>
          <w:color w:val="231F20"/>
        </w:rPr>
        <w:t xml:space="preserve">arrange for dispositioning of </w:t>
      </w:r>
      <w:r>
        <w:rPr>
          <w:color w:val="231F20"/>
        </w:rPr>
        <w:t>the product</w:t>
      </w:r>
      <w:r w:rsidR="009D2F30">
        <w:rPr>
          <w:color w:val="231F20"/>
        </w:rPr>
        <w:t xml:space="preserve"> for which no product identifiers were provided</w:t>
      </w:r>
      <w:r>
        <w:rPr>
          <w:color w:val="231F20"/>
        </w:rPr>
        <w:t>.</w:t>
      </w:r>
      <w:r w:rsidR="00160971">
        <w:rPr>
          <w:color w:val="231F20"/>
        </w:rPr>
        <w:t xml:space="preserve">  </w:t>
      </w:r>
    </w:p>
    <w:p w14:paraId="4A1DB951" w14:textId="7143AD42" w:rsidR="00DD45C2" w:rsidRDefault="00473DBF">
      <w:pPr>
        <w:pStyle w:val="BodyText"/>
        <w:spacing w:before="2"/>
      </w:pPr>
      <w:r>
        <w:rPr>
          <w:noProof/>
        </w:rPr>
        <mc:AlternateContent>
          <mc:Choice Requires="wps">
            <w:drawing>
              <wp:anchor distT="0" distB="0" distL="0" distR="0" simplePos="0" relativeHeight="487597568" behindDoc="1" locked="0" layoutInCell="1" allowOverlap="1" wp14:anchorId="6059A69F" wp14:editId="02E04856">
                <wp:simplePos x="0" y="0"/>
                <wp:positionH relativeFrom="page">
                  <wp:posOffset>777240</wp:posOffset>
                </wp:positionH>
                <wp:positionV relativeFrom="paragraph">
                  <wp:posOffset>201930</wp:posOffset>
                </wp:positionV>
                <wp:extent cx="6560820" cy="1887855"/>
                <wp:effectExtent l="0" t="0" r="0" b="0"/>
                <wp:wrapTopAndBottom/>
                <wp:docPr id="1709937576" name="docshape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0820" cy="1887855"/>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1408F" w14:textId="168B7F87" w:rsidR="00DE2D4A" w:rsidRDefault="00DE2D4A">
                            <w:pPr>
                              <w:spacing w:before="131" w:line="247" w:lineRule="auto"/>
                              <w:ind w:left="215" w:right="502"/>
                              <w:rPr>
                                <w:rFonts w:ascii="Avenir-Heavy"/>
                                <w:b/>
                                <w:color w:val="000000"/>
                              </w:rPr>
                            </w:pPr>
                            <w:r>
                              <w:rPr>
                                <w:rFonts w:ascii="Avenir-Heavy"/>
                                <w:b/>
                                <w:color w:val="231F20"/>
                              </w:rPr>
                              <w:t xml:space="preserve">Scenario </w:t>
                            </w:r>
                            <w:r w:rsidR="00175402">
                              <w:rPr>
                                <w:rFonts w:ascii="Avenir-Heavy"/>
                                <w:b/>
                                <w:color w:val="231F20"/>
                              </w:rPr>
                              <w:t>2.</w:t>
                            </w:r>
                            <w:r>
                              <w:rPr>
                                <w:rFonts w:ascii="Avenir-Heavy"/>
                                <w:b/>
                                <w:color w:val="231F20"/>
                              </w:rPr>
                              <w:t>5: A delivery was made to the right company, but to the wrong distribution center within that company.</w:t>
                            </w:r>
                          </w:p>
                          <w:p w14:paraId="70EA4BD7" w14:textId="54F3AE0D" w:rsidR="006E5D1E" w:rsidRPr="006E5D1E" w:rsidRDefault="006E5D1E">
                            <w:pPr>
                              <w:pStyle w:val="BodyText"/>
                              <w:numPr>
                                <w:ilvl w:val="0"/>
                                <w:numId w:val="14"/>
                              </w:numPr>
                              <w:tabs>
                                <w:tab w:val="left" w:pos="575"/>
                                <w:tab w:val="left" w:pos="576"/>
                              </w:tabs>
                              <w:spacing w:before="89" w:line="247" w:lineRule="auto"/>
                              <w:ind w:left="575" w:right="357"/>
                              <w:rPr>
                                <w:color w:val="000000"/>
                                <w:sz w:val="13"/>
                              </w:rPr>
                            </w:pPr>
                            <w:r>
                              <w:rPr>
                                <w:color w:val="231F20"/>
                              </w:rPr>
                              <w:t>Note this is not a DSCS</w:t>
                            </w:r>
                            <w:r w:rsidR="00173539">
                              <w:rPr>
                                <w:color w:val="231F20"/>
                              </w:rPr>
                              <w:t>A</w:t>
                            </w:r>
                            <w:r>
                              <w:rPr>
                                <w:color w:val="231F20"/>
                              </w:rPr>
                              <w:t xml:space="preserve"> compliance issue.  Because</w:t>
                            </w:r>
                            <w:r w:rsidR="007A63C0">
                              <w:rPr>
                                <w:color w:val="231F20"/>
                              </w:rPr>
                              <w:t xml:space="preserve"> the delivery was made to the right company but the wrong facility within that company, the decision as to how to handle this scenario should consider other </w:t>
                            </w:r>
                            <w:r>
                              <w:rPr>
                                <w:color w:val="231F20"/>
                              </w:rPr>
                              <w:t xml:space="preserve">regulatory, statutory, or business requirements.  </w:t>
                            </w:r>
                          </w:p>
                          <w:p w14:paraId="7A1FEE27" w14:textId="4494CC2E" w:rsidR="00DE2D4A" w:rsidRDefault="00DE2D4A" w:rsidP="006E5D1E">
                            <w:pPr>
                              <w:pStyle w:val="BodyText"/>
                              <w:tabs>
                                <w:tab w:val="left" w:pos="575"/>
                                <w:tab w:val="left" w:pos="576"/>
                              </w:tabs>
                              <w:spacing w:before="89" w:line="247" w:lineRule="auto"/>
                              <w:ind w:left="575" w:right="357"/>
                              <w:rPr>
                                <w:color w:val="000000"/>
                                <w:sz w:val="13"/>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59A69F" id="docshape25" o:spid="_x0000_s1034" type="#_x0000_t202" style="position:absolute;margin-left:61.2pt;margin-top:15.9pt;width:516.6pt;height:148.65pt;z-index:-157189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" fillcolor="#fff4dd" stroked="f">
                <v:textbox inset="0,0,0,0">
                  <w:txbxContent>
                    <w:p w14:paraId="2F11408F" w14:textId="168B7F87" w:rsidR="00DE2D4A" w:rsidRDefault="00DE2D4A">
                      <w:pPr>
                        <w:spacing w:before="131" w:line="247" w:lineRule="auto"/>
                        <w:ind w:left="215" w:right="502"/>
                        <w:rPr>
                          <w:rFonts w:ascii="Avenir-Heavy"/>
                          <w:b/>
                          <w:color w:val="000000"/>
                        </w:rPr>
                      </w:pPr>
                      <w:r>
                        <w:rPr>
                          <w:rFonts w:ascii="Avenir-Heavy"/>
                          <w:b/>
                          <w:color w:val="231F20"/>
                        </w:rPr>
                        <w:t xml:space="preserve">Scenario </w:t>
                      </w:r>
                      <w:r w:rsidR="00175402">
                        <w:rPr>
                          <w:rFonts w:ascii="Avenir-Heavy"/>
                          <w:b/>
                          <w:color w:val="231F20"/>
                        </w:rPr>
                        <w:t>2.</w:t>
                      </w:r>
                      <w:r>
                        <w:rPr>
                          <w:rFonts w:ascii="Avenir-Heavy"/>
                          <w:b/>
                          <w:color w:val="231F20"/>
                        </w:rPr>
                        <w:t>5: A delivery was made to the right company, but to the wrong distribution center within that company.</w:t>
                      </w:r>
                    </w:p>
                    <w:p w14:paraId="70EA4BD7" w14:textId="54F3AE0D" w:rsidR="006E5D1E" w:rsidRPr="006E5D1E" w:rsidRDefault="006E5D1E">
                      <w:pPr>
                        <w:pStyle w:val="BodyText"/>
                        <w:numPr>
                          <w:ilvl w:val="0"/>
                          <w:numId w:val="14"/>
                        </w:numPr>
                        <w:tabs>
                          <w:tab w:val="left" w:pos="575"/>
                          <w:tab w:val="left" w:pos="576"/>
                        </w:tabs>
                        <w:spacing w:before="89" w:line="247" w:lineRule="auto"/>
                        <w:ind w:left="575" w:right="357"/>
                        <w:rPr>
                          <w:color w:val="000000"/>
                          <w:sz w:val="13"/>
                        </w:rPr>
                      </w:pPr>
                      <w:r>
                        <w:rPr>
                          <w:color w:val="231F20"/>
                        </w:rPr>
                        <w:t>Note this is not a DSCS</w:t>
                      </w:r>
                      <w:r w:rsidR="00173539">
                        <w:rPr>
                          <w:color w:val="231F20"/>
                        </w:rPr>
                        <w:t>A</w:t>
                      </w:r>
                      <w:r>
                        <w:rPr>
                          <w:color w:val="231F20"/>
                        </w:rPr>
                        <w:t xml:space="preserve"> compliance issue.  Because</w:t>
                      </w:r>
                      <w:r w:rsidR="007A63C0">
                        <w:rPr>
                          <w:color w:val="231F20"/>
                        </w:rPr>
                        <w:t xml:space="preserve"> the delivery was made to the right company but the wrong facility within that company, the decision as to how to handle this scenario should consider other </w:t>
                      </w:r>
                      <w:r>
                        <w:rPr>
                          <w:color w:val="231F20"/>
                        </w:rPr>
                        <w:t xml:space="preserve">regulatory, statutory, or business requirements.  </w:t>
                      </w:r>
                    </w:p>
                    <w:p w14:paraId="7A1FEE27" w14:textId="4494CC2E" w:rsidR="00DE2D4A" w:rsidRDefault="00DE2D4A" w:rsidP="006E5D1E">
                      <w:pPr>
                        <w:pStyle w:val="BodyText"/>
                        <w:tabs>
                          <w:tab w:val="left" w:pos="575"/>
                          <w:tab w:val="left" w:pos="576"/>
                        </w:tabs>
                        <w:spacing w:before="89" w:line="247" w:lineRule="auto"/>
                        <w:ind w:left="575" w:right="357"/>
                        <w:rPr>
                          <w:color w:val="000000"/>
                          <w:sz w:val="13"/>
                        </w:rPr>
                      </w:pPr>
                    </w:p>
                  </w:txbxContent>
                </v:textbox>
                <w10:wrap type="topAndBottom" anchorx="page"/>
              </v:shape>
            </w:pict>
          </mc:Fallback>
        </mc:AlternateContent>
      </w:r>
    </w:p>
    <w:p w14:paraId="715B3C87" w14:textId="67C72D00" w:rsidR="00DD45C2" w:rsidRDefault="00543AB4" w:rsidP="00173539">
      <w:pPr>
        <w:pStyle w:val="BodyText"/>
        <w:tabs>
          <w:tab w:val="left" w:pos="575"/>
          <w:tab w:val="left" w:pos="576"/>
        </w:tabs>
        <w:spacing w:before="89" w:line="247" w:lineRule="auto"/>
        <w:ind w:left="575" w:right="357"/>
      </w:pPr>
      <w:r w:rsidRPr="007A63C0">
        <w:rPr>
          <w:rFonts w:ascii="Avenir-Heavy"/>
          <w:b/>
          <w:color w:val="231F20"/>
        </w:rPr>
        <w:t xml:space="preserve">Distributor Action: </w:t>
      </w:r>
      <w:r w:rsidR="007A63C0" w:rsidRPr="007A63C0">
        <w:rPr>
          <w:color w:val="231F20"/>
        </w:rPr>
        <w:t>Each company will handle this differently. A first step will be to communicate with your</w:t>
      </w:r>
      <w:r w:rsidR="007A63C0" w:rsidRPr="007A63C0">
        <w:rPr>
          <w:color w:val="231F20"/>
          <w:spacing w:val="80"/>
        </w:rPr>
        <w:t xml:space="preserve"> </w:t>
      </w:r>
      <w:r w:rsidR="007A63C0" w:rsidRPr="007A63C0">
        <w:rPr>
          <w:color w:val="231F20"/>
        </w:rPr>
        <w:t xml:space="preserve">trading partner to determine the appropriate resolution. The product could be </w:t>
      </w:r>
      <w:proofErr w:type="gramStart"/>
      <w:r w:rsidR="007A63C0" w:rsidRPr="007A63C0">
        <w:rPr>
          <w:color w:val="231F20"/>
        </w:rPr>
        <w:t>returned back</w:t>
      </w:r>
      <w:proofErr w:type="gramEnd"/>
      <w:r w:rsidR="007A63C0" w:rsidRPr="007A63C0">
        <w:rPr>
          <w:color w:val="231F20"/>
        </w:rPr>
        <w:t xml:space="preserve"> to the manufacturer,</w:t>
      </w:r>
      <w:r w:rsidR="007A63C0" w:rsidRPr="007A63C0">
        <w:rPr>
          <w:color w:val="231F20"/>
          <w:spacing w:val="-2"/>
        </w:rPr>
        <w:t xml:space="preserve"> </w:t>
      </w:r>
      <w:r w:rsidR="007A63C0" w:rsidRPr="007A63C0">
        <w:rPr>
          <w:color w:val="231F20"/>
        </w:rPr>
        <w:t>a</w:t>
      </w:r>
      <w:r w:rsidR="007A63C0" w:rsidRPr="007A63C0">
        <w:rPr>
          <w:color w:val="231F20"/>
          <w:spacing w:val="-2"/>
        </w:rPr>
        <w:t xml:space="preserve"> </w:t>
      </w:r>
      <w:r w:rsidR="007A63C0" w:rsidRPr="007A63C0">
        <w:rPr>
          <w:color w:val="231F20"/>
        </w:rPr>
        <w:t>process</w:t>
      </w:r>
      <w:r w:rsidR="007A63C0" w:rsidRPr="007A63C0">
        <w:rPr>
          <w:color w:val="231F20"/>
          <w:spacing w:val="-2"/>
        </w:rPr>
        <w:t xml:space="preserve"> </w:t>
      </w:r>
      <w:r w:rsidR="007A63C0" w:rsidRPr="007A63C0">
        <w:rPr>
          <w:color w:val="231F20"/>
        </w:rPr>
        <w:t>could</w:t>
      </w:r>
      <w:r w:rsidR="007A63C0" w:rsidRPr="007A63C0">
        <w:rPr>
          <w:color w:val="231F20"/>
          <w:spacing w:val="-2"/>
        </w:rPr>
        <w:t xml:space="preserve"> </w:t>
      </w:r>
      <w:r w:rsidR="007A63C0" w:rsidRPr="007A63C0">
        <w:rPr>
          <w:color w:val="231F20"/>
        </w:rPr>
        <w:t>be</w:t>
      </w:r>
      <w:r w:rsidR="007A63C0" w:rsidRPr="007A63C0">
        <w:rPr>
          <w:color w:val="231F20"/>
          <w:spacing w:val="-2"/>
        </w:rPr>
        <w:t xml:space="preserve"> </w:t>
      </w:r>
      <w:r w:rsidR="007A63C0" w:rsidRPr="007A63C0">
        <w:rPr>
          <w:color w:val="231F20"/>
        </w:rPr>
        <w:t>put</w:t>
      </w:r>
      <w:r w:rsidR="007A63C0" w:rsidRPr="007A63C0">
        <w:rPr>
          <w:color w:val="231F20"/>
          <w:spacing w:val="-2"/>
        </w:rPr>
        <w:t xml:space="preserve"> </w:t>
      </w:r>
      <w:r w:rsidR="007A63C0" w:rsidRPr="007A63C0">
        <w:rPr>
          <w:color w:val="231F20"/>
        </w:rPr>
        <w:t>in</w:t>
      </w:r>
      <w:r w:rsidR="007A63C0" w:rsidRPr="007A63C0">
        <w:rPr>
          <w:color w:val="231F20"/>
          <w:spacing w:val="-2"/>
        </w:rPr>
        <w:t xml:space="preserve"> </w:t>
      </w:r>
      <w:r w:rsidR="007A63C0" w:rsidRPr="007A63C0">
        <w:rPr>
          <w:color w:val="231F20"/>
        </w:rPr>
        <w:t>place</w:t>
      </w:r>
      <w:r w:rsidR="007A63C0" w:rsidRPr="007A63C0">
        <w:rPr>
          <w:color w:val="231F20"/>
          <w:spacing w:val="-2"/>
        </w:rPr>
        <w:t xml:space="preserve"> </w:t>
      </w:r>
      <w:r w:rsidR="007A63C0" w:rsidRPr="007A63C0">
        <w:rPr>
          <w:color w:val="231F20"/>
        </w:rPr>
        <w:t>to</w:t>
      </w:r>
      <w:r w:rsidR="007A63C0" w:rsidRPr="007A63C0">
        <w:rPr>
          <w:color w:val="231F20"/>
          <w:spacing w:val="-2"/>
        </w:rPr>
        <w:t xml:space="preserve"> </w:t>
      </w:r>
      <w:r w:rsidR="007A63C0" w:rsidRPr="007A63C0">
        <w:rPr>
          <w:color w:val="231F20"/>
        </w:rPr>
        <w:t>resolve</w:t>
      </w:r>
      <w:r w:rsidR="007A63C0" w:rsidRPr="007A63C0">
        <w:rPr>
          <w:color w:val="231F20"/>
          <w:spacing w:val="-2"/>
        </w:rPr>
        <w:t xml:space="preserve"> </w:t>
      </w:r>
      <w:r w:rsidR="007A63C0" w:rsidRPr="007A63C0">
        <w:rPr>
          <w:color w:val="231F20"/>
        </w:rPr>
        <w:t>the</w:t>
      </w:r>
      <w:r w:rsidR="007A63C0" w:rsidRPr="007A63C0">
        <w:rPr>
          <w:color w:val="231F20"/>
          <w:spacing w:val="-2"/>
        </w:rPr>
        <w:t xml:space="preserve"> </w:t>
      </w:r>
      <w:r w:rsidR="007A63C0" w:rsidRPr="007A63C0">
        <w:rPr>
          <w:color w:val="231F20"/>
        </w:rPr>
        <w:t>PO</w:t>
      </w:r>
      <w:r w:rsidR="00173539">
        <w:rPr>
          <w:color w:val="231F20"/>
        </w:rPr>
        <w:t>, keep the product in the DC it was delivered to, or</w:t>
      </w:r>
      <w:r w:rsidR="007A63C0" w:rsidRPr="007A63C0">
        <w:rPr>
          <w:color w:val="231F20"/>
          <w:spacing w:val="-2"/>
        </w:rPr>
        <w:t xml:space="preserve"> </w:t>
      </w:r>
      <w:r w:rsidR="007A63C0" w:rsidRPr="007A63C0">
        <w:rPr>
          <w:color w:val="231F20"/>
        </w:rPr>
        <w:t>execute</w:t>
      </w:r>
      <w:r w:rsidR="007A63C0" w:rsidRPr="007A63C0">
        <w:rPr>
          <w:color w:val="231F20"/>
          <w:spacing w:val="-2"/>
        </w:rPr>
        <w:t xml:space="preserve"> </w:t>
      </w:r>
      <w:r w:rsidR="007A63C0" w:rsidRPr="007A63C0">
        <w:rPr>
          <w:color w:val="231F20"/>
        </w:rPr>
        <w:t>an</w:t>
      </w:r>
      <w:r w:rsidR="007A63C0" w:rsidRPr="007A63C0">
        <w:rPr>
          <w:color w:val="231F20"/>
          <w:spacing w:val="-2"/>
        </w:rPr>
        <w:t xml:space="preserve"> </w:t>
      </w:r>
      <w:r w:rsidR="007A63C0" w:rsidRPr="007A63C0">
        <w:rPr>
          <w:color w:val="231F20"/>
        </w:rPr>
        <w:t xml:space="preserve">intracompany transfer, or the carrier could be redirected to the correct location.  </w:t>
      </w:r>
      <w:r w:rsidR="006E5D1E">
        <w:rPr>
          <w:color w:val="231F20"/>
        </w:rPr>
        <w:t xml:space="preserve">A distributor could also elect to keep the product in </w:t>
      </w:r>
      <w:proofErr w:type="gramStart"/>
      <w:r w:rsidR="006E5D1E">
        <w:rPr>
          <w:color w:val="231F20"/>
        </w:rPr>
        <w:t xml:space="preserve">the </w:t>
      </w:r>
      <w:r w:rsidR="00173539">
        <w:rPr>
          <w:color w:val="231F20"/>
        </w:rPr>
        <w:t>.</w:t>
      </w:r>
      <w:proofErr w:type="gramEnd"/>
      <w:r w:rsidR="00173539">
        <w:rPr>
          <w:color w:val="231F20"/>
        </w:rPr>
        <w:t xml:space="preserve">  Tim to revise.</w:t>
      </w:r>
    </w:p>
    <w:p w14:paraId="542DFAA8" w14:textId="77777777" w:rsidR="00DD45C2" w:rsidRDefault="00543AB4">
      <w:pPr>
        <w:pStyle w:val="BodyText"/>
        <w:spacing w:before="269" w:line="247" w:lineRule="auto"/>
        <w:ind w:left="660" w:right="704"/>
      </w:pPr>
      <w:r>
        <w:rPr>
          <w:rFonts w:ascii="Avenir-Heavy"/>
          <w:b/>
          <w:color w:val="231F20"/>
        </w:rPr>
        <w:t xml:space="preserve">Manufacturer Action: </w:t>
      </w:r>
      <w:r>
        <w:rPr>
          <w:color w:val="231F20"/>
        </w:rPr>
        <w:t xml:space="preserve">The manufacturer works with the carrier and wholesale distributor to redirect the product to the correct DC in instances where the distributor does not elect to keep the delivery (if data for the associated delivery are aligned with the data received from the </w:t>
      </w:r>
      <w:r>
        <w:rPr>
          <w:color w:val="231F20"/>
          <w:spacing w:val="-2"/>
        </w:rPr>
        <w:t>manufacturer).</w:t>
      </w:r>
    </w:p>
    <w:p w14:paraId="02F5E35D" w14:textId="45964B5D" w:rsidR="00DD45C2" w:rsidRDefault="00543AB4">
      <w:pPr>
        <w:pStyle w:val="BodyText"/>
        <w:spacing w:before="269" w:line="247" w:lineRule="auto"/>
        <w:ind w:left="660" w:right="704"/>
      </w:pPr>
      <w:r>
        <w:rPr>
          <w:color w:val="231F20"/>
        </w:rPr>
        <w:t>If product is requested to be rerouted to another of the wholesale distributor’s distribution center, some manufacturers may choose to have the product destroyed because they cannot ensure there has not been a temperature excursion or other handling issue</w:t>
      </w:r>
      <w:r w:rsidR="006E5D1E">
        <w:rPr>
          <w:color w:val="231F20"/>
        </w:rPr>
        <w:t>s</w:t>
      </w:r>
      <w:r>
        <w:rPr>
          <w:color w:val="231F20"/>
        </w:rPr>
        <w:t>.</w:t>
      </w:r>
    </w:p>
    <w:p w14:paraId="2E202294" w14:textId="77777777" w:rsidR="00DD45C2" w:rsidRDefault="00543AB4">
      <w:pPr>
        <w:pStyle w:val="BodyText"/>
        <w:spacing w:before="269" w:line="247" w:lineRule="auto"/>
        <w:ind w:left="660"/>
      </w:pPr>
      <w:r>
        <w:rPr>
          <w:color w:val="231F20"/>
        </w:rPr>
        <w:t>The</w:t>
      </w:r>
      <w:r>
        <w:rPr>
          <w:color w:val="231F20"/>
          <w:spacing w:val="-1"/>
        </w:rPr>
        <w:t xml:space="preserve"> </w:t>
      </w:r>
      <w:r>
        <w:rPr>
          <w:color w:val="231F20"/>
        </w:rPr>
        <w:t>manufacturer</w:t>
      </w:r>
      <w:r>
        <w:rPr>
          <w:color w:val="231F20"/>
          <w:spacing w:val="-1"/>
        </w:rPr>
        <w:t xml:space="preserve"> </w:t>
      </w:r>
      <w:r>
        <w:rPr>
          <w:color w:val="231F20"/>
        </w:rPr>
        <w:t>may</w:t>
      </w:r>
      <w:r>
        <w:rPr>
          <w:color w:val="231F20"/>
          <w:spacing w:val="-1"/>
        </w:rPr>
        <w:t xml:space="preserve"> </w:t>
      </w:r>
      <w:r>
        <w:rPr>
          <w:color w:val="231F20"/>
        </w:rPr>
        <w:t>initiate</w:t>
      </w:r>
      <w:r>
        <w:rPr>
          <w:color w:val="231F20"/>
          <w:spacing w:val="-1"/>
        </w:rPr>
        <w:t xml:space="preserve"> </w:t>
      </w:r>
      <w:r>
        <w:rPr>
          <w:color w:val="231F20"/>
        </w:rPr>
        <w:t>an</w:t>
      </w:r>
      <w:r>
        <w:rPr>
          <w:color w:val="231F20"/>
          <w:spacing w:val="-1"/>
        </w:rPr>
        <w:t xml:space="preserve"> </w:t>
      </w:r>
      <w:r>
        <w:rPr>
          <w:color w:val="231F20"/>
        </w:rPr>
        <w:t>internal</w:t>
      </w:r>
      <w:r>
        <w:rPr>
          <w:color w:val="231F20"/>
          <w:spacing w:val="-1"/>
        </w:rPr>
        <w:t xml:space="preserve"> </w:t>
      </w:r>
      <w:r>
        <w:rPr>
          <w:color w:val="231F20"/>
        </w:rPr>
        <w:t>quality</w:t>
      </w:r>
      <w:r>
        <w:rPr>
          <w:color w:val="231F20"/>
          <w:spacing w:val="-1"/>
        </w:rPr>
        <w:t xml:space="preserve"> </w:t>
      </w:r>
      <w:r>
        <w:rPr>
          <w:color w:val="231F20"/>
        </w:rPr>
        <w:t>investigation</w:t>
      </w:r>
      <w:r>
        <w:rPr>
          <w:color w:val="231F20"/>
          <w:spacing w:val="-1"/>
        </w:rPr>
        <w:t xml:space="preserve"> </w:t>
      </w:r>
      <w:r>
        <w:rPr>
          <w:color w:val="231F20"/>
        </w:rPr>
        <w:t>to</w:t>
      </w:r>
      <w:r>
        <w:rPr>
          <w:color w:val="231F20"/>
          <w:spacing w:val="-1"/>
        </w:rPr>
        <w:t xml:space="preserve"> </w:t>
      </w:r>
      <w:r>
        <w:rPr>
          <w:color w:val="231F20"/>
        </w:rPr>
        <w:t>determine</w:t>
      </w:r>
      <w:r>
        <w:rPr>
          <w:color w:val="231F20"/>
          <w:spacing w:val="-1"/>
        </w:rPr>
        <w:t xml:space="preserve"> </w:t>
      </w:r>
      <w:r>
        <w:rPr>
          <w:color w:val="231F20"/>
        </w:rPr>
        <w:t>why</w:t>
      </w:r>
      <w:r>
        <w:rPr>
          <w:color w:val="231F20"/>
          <w:spacing w:val="-1"/>
        </w:rPr>
        <w:t xml:space="preserve"> </w:t>
      </w:r>
      <w:r>
        <w:rPr>
          <w:color w:val="231F20"/>
        </w:rPr>
        <w:t>the</w:t>
      </w:r>
      <w:r>
        <w:rPr>
          <w:color w:val="231F20"/>
          <w:spacing w:val="-1"/>
        </w:rPr>
        <w:t xml:space="preserve"> </w:t>
      </w:r>
      <w:r>
        <w:rPr>
          <w:color w:val="231F20"/>
        </w:rPr>
        <w:t xml:space="preserve">mis-shipment </w:t>
      </w:r>
      <w:r>
        <w:rPr>
          <w:color w:val="231F20"/>
          <w:spacing w:val="-2"/>
        </w:rPr>
        <w:t>occurred.</w:t>
      </w:r>
    </w:p>
    <w:p w14:paraId="21DB5FA9" w14:textId="00FE36AD" w:rsidR="00DD45C2" w:rsidRDefault="00473DBF">
      <w:pPr>
        <w:pStyle w:val="BodyText"/>
        <w:spacing w:before="5"/>
        <w:rPr>
          <w:sz w:val="13"/>
        </w:rPr>
      </w:pPr>
      <w:r>
        <w:rPr>
          <w:noProof/>
        </w:rPr>
        <mc:AlternateContent>
          <mc:Choice Requires="wps">
            <w:drawing>
              <wp:anchor distT="0" distB="0" distL="0" distR="0" simplePos="0" relativeHeight="487598080" behindDoc="1" locked="0" layoutInCell="1" allowOverlap="1" wp14:anchorId="6A5A0B7C" wp14:editId="4CBCC5D4">
                <wp:simplePos x="0" y="0"/>
                <wp:positionH relativeFrom="page">
                  <wp:posOffset>685800</wp:posOffset>
                </wp:positionH>
                <wp:positionV relativeFrom="paragraph">
                  <wp:posOffset>128270</wp:posOffset>
                </wp:positionV>
                <wp:extent cx="6400800" cy="1270"/>
                <wp:effectExtent l="0" t="0" r="0" b="0"/>
                <wp:wrapTopAndBottom/>
                <wp:docPr id="775433171"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1080 1080"/>
                            <a:gd name="T1" fmla="*/ T0 w 10080"/>
                            <a:gd name="T2" fmla="+- 0 11160 1080"/>
                            <a:gd name="T3" fmla="*/ T2 w 10080"/>
                          </a:gdLst>
                          <a:ahLst/>
                          <a:cxnLst>
                            <a:cxn ang="0">
                              <a:pos x="T1" y="0"/>
                            </a:cxn>
                            <a:cxn ang="0">
                              <a:pos x="T3" y="0"/>
                            </a:cxn>
                          </a:cxnLst>
                          <a:rect l="0" t="0" r="r" b="b"/>
                          <a:pathLst>
                            <a:path w="10080">
                              <a:moveTo>
                                <a:pt x="0" y="0"/>
                              </a:moveTo>
                              <a:lnTo>
                                <a:pt x="10080" y="0"/>
                              </a:lnTo>
                            </a:path>
                          </a:pathLst>
                        </a:custGeom>
                        <a:noFill/>
                        <a:ln w="6350">
                          <a:solidFill>
                            <a:srgbClr val="F19D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32567A" id="docshape26" o:spid="_x0000_s1026" style="position:absolute;margin-left:54pt;margin-top:10.1pt;width:7in;height:.1pt;z-index:-157184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" path="m,l10080,e" filled="f" strokecolor="#f19d21" strokeweight=".5pt">
                <v:path arrowok="t" o:connecttype="custom" o:connectlocs="0,0;6400800,0" o:connectangles="0,0"/>
                <w10:wrap type="topAndBottom" anchorx="page"/>
              </v:shape>
            </w:pict>
          </mc:Fallback>
        </mc:AlternateContent>
      </w:r>
    </w:p>
    <w:p w14:paraId="77F1A358" w14:textId="77777777" w:rsidR="00DD45C2" w:rsidRDefault="00543AB4">
      <w:pPr>
        <w:pStyle w:val="ListParagraph"/>
        <w:numPr>
          <w:ilvl w:val="0"/>
          <w:numId w:val="26"/>
        </w:numPr>
        <w:tabs>
          <w:tab w:val="left" w:pos="514"/>
        </w:tabs>
        <w:spacing w:before="47" w:line="211" w:lineRule="auto"/>
        <w:ind w:right="566"/>
        <w:rPr>
          <w:sz w:val="12"/>
        </w:rPr>
      </w:pPr>
      <w:r>
        <w:rPr>
          <w:color w:val="231F20"/>
          <w:sz w:val="12"/>
        </w:rPr>
        <w:t>The</w:t>
      </w:r>
      <w:r>
        <w:rPr>
          <w:color w:val="231F20"/>
          <w:spacing w:val="12"/>
          <w:sz w:val="12"/>
        </w:rPr>
        <w:t xml:space="preserve"> </w:t>
      </w:r>
      <w:r>
        <w:rPr>
          <w:color w:val="231F20"/>
          <w:sz w:val="12"/>
        </w:rPr>
        <w:t>DSCSA</w:t>
      </w:r>
      <w:r>
        <w:rPr>
          <w:color w:val="231F20"/>
          <w:spacing w:val="12"/>
          <w:sz w:val="12"/>
        </w:rPr>
        <w:t xml:space="preserve"> </w:t>
      </w:r>
      <w:r>
        <w:rPr>
          <w:color w:val="231F20"/>
          <w:sz w:val="12"/>
        </w:rPr>
        <w:t>[§</w:t>
      </w:r>
      <w:r>
        <w:rPr>
          <w:color w:val="231F20"/>
          <w:spacing w:val="12"/>
          <w:sz w:val="12"/>
        </w:rPr>
        <w:t xml:space="preserve"> </w:t>
      </w:r>
      <w:r>
        <w:rPr>
          <w:color w:val="231F20"/>
          <w:sz w:val="12"/>
        </w:rPr>
        <w:t>581(I)</w:t>
      </w:r>
      <w:r>
        <w:rPr>
          <w:color w:val="231F20"/>
          <w:spacing w:val="12"/>
          <w:sz w:val="12"/>
        </w:rPr>
        <w:t xml:space="preserve"> </w:t>
      </w:r>
      <w:r>
        <w:rPr>
          <w:color w:val="231F20"/>
          <w:sz w:val="12"/>
        </w:rPr>
        <w:t>and</w:t>
      </w:r>
      <w:r>
        <w:rPr>
          <w:color w:val="231F20"/>
          <w:spacing w:val="12"/>
          <w:sz w:val="12"/>
        </w:rPr>
        <w:t xml:space="preserve"> </w:t>
      </w:r>
      <w:r>
        <w:rPr>
          <w:color w:val="231F20"/>
          <w:sz w:val="12"/>
        </w:rPr>
        <w:t>(J)]</w:t>
      </w:r>
      <w:r>
        <w:rPr>
          <w:color w:val="231F20"/>
          <w:spacing w:val="12"/>
          <w:sz w:val="12"/>
        </w:rPr>
        <w:t xml:space="preserve"> </w:t>
      </w:r>
      <w:r>
        <w:rPr>
          <w:color w:val="231F20"/>
          <w:sz w:val="12"/>
        </w:rPr>
        <w:t>specifies</w:t>
      </w:r>
      <w:r>
        <w:rPr>
          <w:color w:val="231F20"/>
          <w:spacing w:val="12"/>
          <w:sz w:val="12"/>
        </w:rPr>
        <w:t xml:space="preserve"> </w:t>
      </w:r>
      <w:r>
        <w:rPr>
          <w:color w:val="231F20"/>
          <w:sz w:val="12"/>
        </w:rPr>
        <w:t>that</w:t>
      </w:r>
      <w:r>
        <w:rPr>
          <w:color w:val="231F20"/>
          <w:spacing w:val="12"/>
          <w:sz w:val="12"/>
        </w:rPr>
        <w:t xml:space="preserve"> </w:t>
      </w:r>
      <w:r>
        <w:rPr>
          <w:color w:val="231F20"/>
          <w:sz w:val="12"/>
        </w:rPr>
        <w:t>the</w:t>
      </w:r>
      <w:r>
        <w:rPr>
          <w:color w:val="231F20"/>
          <w:spacing w:val="12"/>
          <w:sz w:val="12"/>
        </w:rPr>
        <w:t xml:space="preserve"> </w:t>
      </w:r>
      <w:r>
        <w:rPr>
          <w:color w:val="231F20"/>
          <w:sz w:val="12"/>
        </w:rPr>
        <w:t>business</w:t>
      </w:r>
      <w:r>
        <w:rPr>
          <w:color w:val="231F20"/>
          <w:spacing w:val="12"/>
          <w:sz w:val="12"/>
        </w:rPr>
        <w:t xml:space="preserve"> </w:t>
      </w:r>
      <w:r>
        <w:rPr>
          <w:color w:val="231F20"/>
          <w:sz w:val="12"/>
        </w:rPr>
        <w:t>name</w:t>
      </w:r>
      <w:r>
        <w:rPr>
          <w:color w:val="231F20"/>
          <w:spacing w:val="12"/>
          <w:sz w:val="12"/>
        </w:rPr>
        <w:t xml:space="preserve"> </w:t>
      </w:r>
      <w:r>
        <w:rPr>
          <w:color w:val="231F20"/>
          <w:sz w:val="12"/>
        </w:rPr>
        <w:t>and</w:t>
      </w:r>
      <w:r>
        <w:rPr>
          <w:color w:val="231F20"/>
          <w:spacing w:val="12"/>
          <w:sz w:val="12"/>
        </w:rPr>
        <w:t xml:space="preserve"> </w:t>
      </w:r>
      <w:r>
        <w:rPr>
          <w:color w:val="231F20"/>
          <w:sz w:val="12"/>
        </w:rPr>
        <w:t>address</w:t>
      </w:r>
      <w:r>
        <w:rPr>
          <w:color w:val="231F20"/>
          <w:spacing w:val="12"/>
          <w:sz w:val="12"/>
        </w:rPr>
        <w:t xml:space="preserve"> </w:t>
      </w:r>
      <w:r>
        <w:rPr>
          <w:color w:val="231F20"/>
          <w:sz w:val="12"/>
        </w:rPr>
        <w:t>of</w:t>
      </w:r>
      <w:r>
        <w:rPr>
          <w:color w:val="231F20"/>
          <w:spacing w:val="12"/>
          <w:sz w:val="12"/>
        </w:rPr>
        <w:t xml:space="preserve"> </w:t>
      </w:r>
      <w:r>
        <w:rPr>
          <w:color w:val="231F20"/>
          <w:sz w:val="12"/>
        </w:rPr>
        <w:t>the</w:t>
      </w:r>
      <w:r>
        <w:rPr>
          <w:color w:val="231F20"/>
          <w:spacing w:val="12"/>
          <w:sz w:val="12"/>
        </w:rPr>
        <w:t xml:space="preserve"> </w:t>
      </w:r>
      <w:r>
        <w:rPr>
          <w:color w:val="231F20"/>
          <w:sz w:val="12"/>
        </w:rPr>
        <w:t>person</w:t>
      </w:r>
      <w:r>
        <w:rPr>
          <w:color w:val="231F20"/>
          <w:spacing w:val="12"/>
          <w:sz w:val="12"/>
        </w:rPr>
        <w:t xml:space="preserve"> </w:t>
      </w:r>
      <w:r>
        <w:rPr>
          <w:color w:val="231F20"/>
          <w:sz w:val="12"/>
        </w:rPr>
        <w:t>from</w:t>
      </w:r>
      <w:r>
        <w:rPr>
          <w:color w:val="231F20"/>
          <w:spacing w:val="12"/>
          <w:sz w:val="12"/>
        </w:rPr>
        <w:t xml:space="preserve"> </w:t>
      </w:r>
      <w:r>
        <w:rPr>
          <w:color w:val="231F20"/>
          <w:sz w:val="12"/>
        </w:rPr>
        <w:t>whom</w:t>
      </w:r>
      <w:r>
        <w:rPr>
          <w:color w:val="231F20"/>
          <w:spacing w:val="12"/>
          <w:sz w:val="12"/>
        </w:rPr>
        <w:t xml:space="preserve"> </w:t>
      </w:r>
      <w:r>
        <w:rPr>
          <w:color w:val="231F20"/>
          <w:sz w:val="12"/>
        </w:rPr>
        <w:t>ownership</w:t>
      </w:r>
      <w:r>
        <w:rPr>
          <w:color w:val="231F20"/>
          <w:spacing w:val="12"/>
          <w:sz w:val="12"/>
        </w:rPr>
        <w:t xml:space="preserve"> </w:t>
      </w:r>
      <w:r>
        <w:rPr>
          <w:color w:val="231F20"/>
          <w:sz w:val="12"/>
        </w:rPr>
        <w:t>is</w:t>
      </w:r>
      <w:r>
        <w:rPr>
          <w:color w:val="231F20"/>
          <w:spacing w:val="12"/>
          <w:sz w:val="12"/>
        </w:rPr>
        <w:t xml:space="preserve"> </w:t>
      </w:r>
      <w:r>
        <w:rPr>
          <w:color w:val="231F20"/>
          <w:sz w:val="12"/>
        </w:rPr>
        <w:t>being</w:t>
      </w:r>
      <w:r>
        <w:rPr>
          <w:color w:val="231F20"/>
          <w:spacing w:val="12"/>
          <w:sz w:val="12"/>
        </w:rPr>
        <w:t xml:space="preserve"> </w:t>
      </w:r>
      <w:r>
        <w:rPr>
          <w:color w:val="231F20"/>
          <w:sz w:val="12"/>
        </w:rPr>
        <w:t>transferred</w:t>
      </w:r>
      <w:r>
        <w:rPr>
          <w:color w:val="231F20"/>
          <w:spacing w:val="12"/>
          <w:sz w:val="12"/>
        </w:rPr>
        <w:t xml:space="preserve"> </w:t>
      </w:r>
      <w:r>
        <w:rPr>
          <w:color w:val="231F20"/>
          <w:sz w:val="12"/>
        </w:rPr>
        <w:t>and</w:t>
      </w:r>
      <w:r>
        <w:rPr>
          <w:color w:val="231F20"/>
          <w:spacing w:val="12"/>
          <w:sz w:val="12"/>
        </w:rPr>
        <w:t xml:space="preserve"> </w:t>
      </w:r>
      <w:r>
        <w:rPr>
          <w:color w:val="231F20"/>
          <w:sz w:val="12"/>
        </w:rPr>
        <w:t>to</w:t>
      </w:r>
      <w:r>
        <w:rPr>
          <w:color w:val="231F20"/>
          <w:spacing w:val="12"/>
          <w:sz w:val="12"/>
        </w:rPr>
        <w:t xml:space="preserve"> </w:t>
      </w:r>
      <w:r>
        <w:rPr>
          <w:color w:val="231F20"/>
          <w:sz w:val="12"/>
        </w:rPr>
        <w:t>whom</w:t>
      </w:r>
      <w:r>
        <w:rPr>
          <w:color w:val="231F20"/>
          <w:spacing w:val="12"/>
          <w:sz w:val="12"/>
        </w:rPr>
        <w:t xml:space="preserve"> </w:t>
      </w:r>
      <w:r>
        <w:rPr>
          <w:color w:val="231F20"/>
          <w:sz w:val="12"/>
        </w:rPr>
        <w:t>ownership</w:t>
      </w:r>
      <w:r>
        <w:rPr>
          <w:color w:val="231F20"/>
          <w:spacing w:val="12"/>
          <w:sz w:val="12"/>
        </w:rPr>
        <w:t xml:space="preserve"> </w:t>
      </w:r>
      <w:r>
        <w:rPr>
          <w:color w:val="231F20"/>
          <w:sz w:val="12"/>
        </w:rPr>
        <w:t>is</w:t>
      </w:r>
      <w:r>
        <w:rPr>
          <w:color w:val="231F20"/>
          <w:spacing w:val="12"/>
          <w:sz w:val="12"/>
        </w:rPr>
        <w:t xml:space="preserve"> </w:t>
      </w:r>
      <w:r>
        <w:rPr>
          <w:color w:val="231F20"/>
          <w:sz w:val="12"/>
        </w:rPr>
        <w:t>being</w:t>
      </w:r>
      <w:r>
        <w:rPr>
          <w:color w:val="231F20"/>
          <w:spacing w:val="12"/>
          <w:sz w:val="12"/>
        </w:rPr>
        <w:t xml:space="preserve"> </w:t>
      </w:r>
      <w:r>
        <w:rPr>
          <w:color w:val="231F20"/>
          <w:sz w:val="12"/>
        </w:rPr>
        <w:t>transferred</w:t>
      </w:r>
      <w:r>
        <w:rPr>
          <w:color w:val="231F20"/>
          <w:spacing w:val="40"/>
          <w:sz w:val="12"/>
        </w:rPr>
        <w:t xml:space="preserve"> </w:t>
      </w:r>
      <w:r>
        <w:rPr>
          <w:color w:val="231F20"/>
          <w:sz w:val="12"/>
        </w:rPr>
        <w:t>are to be included in TI, not ship-from/ship-to locations.</w:t>
      </w:r>
    </w:p>
    <w:p w14:paraId="0C1455B7" w14:textId="77777777" w:rsidR="00DD45C2" w:rsidRDefault="00543AB4">
      <w:pPr>
        <w:pStyle w:val="ListParagraph"/>
        <w:numPr>
          <w:ilvl w:val="0"/>
          <w:numId w:val="26"/>
        </w:numPr>
        <w:tabs>
          <w:tab w:val="left" w:pos="514"/>
        </w:tabs>
        <w:spacing w:line="211" w:lineRule="auto"/>
        <w:ind w:right="790"/>
        <w:rPr>
          <w:sz w:val="12"/>
        </w:rPr>
      </w:pPr>
      <w:r>
        <w:rPr>
          <w:color w:val="231F20"/>
          <w:sz w:val="12"/>
        </w:rPr>
        <w:t>The</w:t>
      </w:r>
      <w:r>
        <w:rPr>
          <w:color w:val="231F20"/>
          <w:spacing w:val="18"/>
          <w:sz w:val="12"/>
        </w:rPr>
        <w:t xml:space="preserve"> </w:t>
      </w:r>
      <w:r>
        <w:rPr>
          <w:color w:val="231F20"/>
          <w:sz w:val="12"/>
        </w:rPr>
        <w:t>DSCSA</w:t>
      </w:r>
      <w:r>
        <w:rPr>
          <w:color w:val="231F20"/>
          <w:spacing w:val="18"/>
          <w:sz w:val="12"/>
        </w:rPr>
        <w:t xml:space="preserve"> </w:t>
      </w:r>
      <w:r>
        <w:rPr>
          <w:color w:val="231F20"/>
          <w:sz w:val="12"/>
        </w:rPr>
        <w:t>[§</w:t>
      </w:r>
      <w:r>
        <w:rPr>
          <w:color w:val="231F20"/>
          <w:spacing w:val="18"/>
          <w:sz w:val="12"/>
        </w:rPr>
        <w:t xml:space="preserve"> </w:t>
      </w:r>
      <w:r>
        <w:rPr>
          <w:color w:val="231F20"/>
          <w:sz w:val="12"/>
        </w:rPr>
        <w:t>581(24)(B)(1)]</w:t>
      </w:r>
      <w:r>
        <w:rPr>
          <w:color w:val="231F20"/>
          <w:spacing w:val="18"/>
          <w:sz w:val="12"/>
        </w:rPr>
        <w:t xml:space="preserve"> </w:t>
      </w:r>
      <w:r>
        <w:rPr>
          <w:color w:val="231F20"/>
          <w:sz w:val="12"/>
        </w:rPr>
        <w:t>excludes</w:t>
      </w:r>
      <w:r>
        <w:rPr>
          <w:color w:val="231F20"/>
          <w:spacing w:val="18"/>
          <w:sz w:val="12"/>
        </w:rPr>
        <w:t xml:space="preserve"> </w:t>
      </w:r>
      <w:r>
        <w:rPr>
          <w:color w:val="231F20"/>
          <w:sz w:val="12"/>
        </w:rPr>
        <w:t>intracompany</w:t>
      </w:r>
      <w:r>
        <w:rPr>
          <w:color w:val="231F20"/>
          <w:spacing w:val="18"/>
          <w:sz w:val="12"/>
        </w:rPr>
        <w:t xml:space="preserve"> </w:t>
      </w:r>
      <w:r>
        <w:rPr>
          <w:color w:val="231F20"/>
          <w:sz w:val="12"/>
        </w:rPr>
        <w:t>transfers</w:t>
      </w:r>
      <w:r>
        <w:rPr>
          <w:color w:val="231F20"/>
          <w:spacing w:val="18"/>
          <w:sz w:val="12"/>
        </w:rPr>
        <w:t xml:space="preserve"> </w:t>
      </w:r>
      <w:r>
        <w:rPr>
          <w:color w:val="231F20"/>
          <w:sz w:val="12"/>
        </w:rPr>
        <w:t>between</w:t>
      </w:r>
      <w:r>
        <w:rPr>
          <w:color w:val="231F20"/>
          <w:spacing w:val="18"/>
          <w:sz w:val="12"/>
        </w:rPr>
        <w:t xml:space="preserve"> </w:t>
      </w:r>
      <w:r>
        <w:rPr>
          <w:color w:val="231F20"/>
          <w:sz w:val="12"/>
        </w:rPr>
        <w:t>affiliates</w:t>
      </w:r>
      <w:r>
        <w:rPr>
          <w:color w:val="231F20"/>
          <w:spacing w:val="18"/>
          <w:sz w:val="12"/>
        </w:rPr>
        <w:t xml:space="preserve"> </w:t>
      </w:r>
      <w:r>
        <w:rPr>
          <w:color w:val="231F20"/>
          <w:sz w:val="12"/>
        </w:rPr>
        <w:t>from</w:t>
      </w:r>
      <w:r>
        <w:rPr>
          <w:color w:val="231F20"/>
          <w:spacing w:val="18"/>
          <w:sz w:val="12"/>
        </w:rPr>
        <w:t xml:space="preserve"> </w:t>
      </w:r>
      <w:r>
        <w:rPr>
          <w:color w:val="231F20"/>
          <w:sz w:val="12"/>
        </w:rPr>
        <w:t>the</w:t>
      </w:r>
      <w:r>
        <w:rPr>
          <w:color w:val="231F20"/>
          <w:spacing w:val="18"/>
          <w:sz w:val="12"/>
        </w:rPr>
        <w:t xml:space="preserve"> </w:t>
      </w:r>
      <w:r>
        <w:rPr>
          <w:color w:val="231F20"/>
          <w:sz w:val="12"/>
        </w:rPr>
        <w:t>definition</w:t>
      </w:r>
      <w:r>
        <w:rPr>
          <w:color w:val="231F20"/>
          <w:spacing w:val="18"/>
          <w:sz w:val="12"/>
        </w:rPr>
        <w:t xml:space="preserve"> </w:t>
      </w:r>
      <w:r>
        <w:rPr>
          <w:color w:val="231F20"/>
          <w:sz w:val="12"/>
        </w:rPr>
        <w:t>of</w:t>
      </w:r>
      <w:r>
        <w:rPr>
          <w:color w:val="231F20"/>
          <w:spacing w:val="18"/>
          <w:sz w:val="12"/>
        </w:rPr>
        <w:t xml:space="preserve"> </w:t>
      </w:r>
      <w:r>
        <w:rPr>
          <w:color w:val="231F20"/>
          <w:sz w:val="12"/>
        </w:rPr>
        <w:t>“transaction.”</w:t>
      </w:r>
      <w:r>
        <w:rPr>
          <w:color w:val="231F20"/>
          <w:spacing w:val="18"/>
          <w:sz w:val="12"/>
        </w:rPr>
        <w:t xml:space="preserve"> </w:t>
      </w:r>
      <w:r>
        <w:rPr>
          <w:color w:val="231F20"/>
          <w:sz w:val="12"/>
        </w:rPr>
        <w:t>Assuming</w:t>
      </w:r>
      <w:r>
        <w:rPr>
          <w:color w:val="231F20"/>
          <w:spacing w:val="18"/>
          <w:sz w:val="12"/>
        </w:rPr>
        <w:t xml:space="preserve"> </w:t>
      </w:r>
      <w:r>
        <w:rPr>
          <w:color w:val="231F20"/>
          <w:sz w:val="12"/>
        </w:rPr>
        <w:t>that</w:t>
      </w:r>
      <w:r>
        <w:rPr>
          <w:color w:val="231F20"/>
          <w:spacing w:val="18"/>
          <w:sz w:val="12"/>
        </w:rPr>
        <w:t xml:space="preserve"> </w:t>
      </w:r>
      <w:r>
        <w:rPr>
          <w:color w:val="231F20"/>
          <w:sz w:val="12"/>
        </w:rPr>
        <w:t>a</w:t>
      </w:r>
      <w:r>
        <w:rPr>
          <w:color w:val="231F20"/>
          <w:spacing w:val="18"/>
          <w:sz w:val="12"/>
        </w:rPr>
        <w:t xml:space="preserve"> </w:t>
      </w:r>
      <w:r>
        <w:rPr>
          <w:color w:val="231F20"/>
          <w:sz w:val="12"/>
        </w:rPr>
        <w:t>wholesale</w:t>
      </w:r>
      <w:r>
        <w:rPr>
          <w:color w:val="231F20"/>
          <w:spacing w:val="18"/>
          <w:sz w:val="12"/>
        </w:rPr>
        <w:t xml:space="preserve"> </w:t>
      </w:r>
      <w:r>
        <w:rPr>
          <w:color w:val="231F20"/>
          <w:sz w:val="12"/>
        </w:rPr>
        <w:t>distributor’s</w:t>
      </w:r>
      <w:r>
        <w:rPr>
          <w:color w:val="231F20"/>
          <w:spacing w:val="18"/>
          <w:sz w:val="12"/>
        </w:rPr>
        <w:t xml:space="preserve"> </w:t>
      </w:r>
      <w:r>
        <w:rPr>
          <w:color w:val="231F20"/>
          <w:sz w:val="12"/>
        </w:rPr>
        <w:t>two</w:t>
      </w:r>
      <w:r>
        <w:rPr>
          <w:color w:val="231F20"/>
          <w:spacing w:val="18"/>
          <w:sz w:val="12"/>
        </w:rPr>
        <w:t xml:space="preserve"> </w:t>
      </w:r>
      <w:r>
        <w:rPr>
          <w:color w:val="231F20"/>
          <w:sz w:val="12"/>
        </w:rPr>
        <w:t>distribution</w:t>
      </w:r>
      <w:r>
        <w:rPr>
          <w:color w:val="231F20"/>
          <w:spacing w:val="40"/>
          <w:sz w:val="12"/>
        </w:rPr>
        <w:t xml:space="preserve"> </w:t>
      </w:r>
      <w:r>
        <w:rPr>
          <w:color w:val="231F20"/>
          <w:sz w:val="12"/>
        </w:rPr>
        <w:t>centers</w:t>
      </w:r>
      <w:r>
        <w:rPr>
          <w:color w:val="231F20"/>
          <w:spacing w:val="12"/>
          <w:sz w:val="12"/>
        </w:rPr>
        <w:t xml:space="preserve"> </w:t>
      </w:r>
      <w:r>
        <w:rPr>
          <w:color w:val="231F20"/>
          <w:sz w:val="12"/>
        </w:rPr>
        <w:t>are</w:t>
      </w:r>
      <w:r>
        <w:rPr>
          <w:color w:val="231F20"/>
          <w:spacing w:val="12"/>
          <w:sz w:val="12"/>
        </w:rPr>
        <w:t xml:space="preserve"> </w:t>
      </w:r>
      <w:r>
        <w:rPr>
          <w:color w:val="231F20"/>
          <w:sz w:val="12"/>
        </w:rPr>
        <w:t>under</w:t>
      </w:r>
      <w:r>
        <w:rPr>
          <w:color w:val="231F20"/>
          <w:spacing w:val="12"/>
          <w:sz w:val="12"/>
        </w:rPr>
        <w:t xml:space="preserve"> </w:t>
      </w:r>
      <w:r>
        <w:rPr>
          <w:color w:val="231F20"/>
          <w:sz w:val="12"/>
        </w:rPr>
        <w:t>the</w:t>
      </w:r>
      <w:r>
        <w:rPr>
          <w:color w:val="231F20"/>
          <w:spacing w:val="12"/>
          <w:sz w:val="12"/>
        </w:rPr>
        <w:t xml:space="preserve"> </w:t>
      </w:r>
      <w:r>
        <w:rPr>
          <w:color w:val="231F20"/>
          <w:sz w:val="12"/>
        </w:rPr>
        <w:t>control</w:t>
      </w:r>
      <w:r>
        <w:rPr>
          <w:color w:val="231F20"/>
          <w:spacing w:val="12"/>
          <w:sz w:val="12"/>
        </w:rPr>
        <w:t xml:space="preserve"> </w:t>
      </w:r>
      <w:r>
        <w:rPr>
          <w:color w:val="231F20"/>
          <w:sz w:val="12"/>
        </w:rPr>
        <w:t>of</w:t>
      </w:r>
      <w:r>
        <w:rPr>
          <w:color w:val="231F20"/>
          <w:spacing w:val="12"/>
          <w:sz w:val="12"/>
        </w:rPr>
        <w:t xml:space="preserve"> </w:t>
      </w:r>
      <w:r>
        <w:rPr>
          <w:color w:val="231F20"/>
          <w:sz w:val="12"/>
        </w:rPr>
        <w:t>the</w:t>
      </w:r>
      <w:r>
        <w:rPr>
          <w:color w:val="231F20"/>
          <w:spacing w:val="12"/>
          <w:sz w:val="12"/>
        </w:rPr>
        <w:t xml:space="preserve"> </w:t>
      </w:r>
      <w:r>
        <w:rPr>
          <w:color w:val="231F20"/>
          <w:sz w:val="12"/>
        </w:rPr>
        <w:t>same</w:t>
      </w:r>
      <w:r>
        <w:rPr>
          <w:color w:val="231F20"/>
          <w:spacing w:val="12"/>
          <w:sz w:val="12"/>
        </w:rPr>
        <w:t xml:space="preserve"> </w:t>
      </w:r>
      <w:r>
        <w:rPr>
          <w:color w:val="231F20"/>
          <w:sz w:val="12"/>
        </w:rPr>
        <w:t>corporate</w:t>
      </w:r>
      <w:r>
        <w:rPr>
          <w:color w:val="231F20"/>
          <w:spacing w:val="12"/>
          <w:sz w:val="12"/>
        </w:rPr>
        <w:t xml:space="preserve"> </w:t>
      </w:r>
      <w:r>
        <w:rPr>
          <w:color w:val="231F20"/>
          <w:sz w:val="12"/>
        </w:rPr>
        <w:t>entity</w:t>
      </w:r>
      <w:r>
        <w:rPr>
          <w:color w:val="231F20"/>
          <w:spacing w:val="12"/>
          <w:sz w:val="12"/>
        </w:rPr>
        <w:t xml:space="preserve"> </w:t>
      </w:r>
      <w:r>
        <w:rPr>
          <w:color w:val="231F20"/>
          <w:sz w:val="12"/>
        </w:rPr>
        <w:t>(§</w:t>
      </w:r>
      <w:r>
        <w:rPr>
          <w:color w:val="231F20"/>
          <w:spacing w:val="12"/>
          <w:sz w:val="12"/>
        </w:rPr>
        <w:t xml:space="preserve"> </w:t>
      </w:r>
      <w:r>
        <w:rPr>
          <w:color w:val="231F20"/>
          <w:sz w:val="12"/>
        </w:rPr>
        <w:t>581(1),</w:t>
      </w:r>
      <w:r>
        <w:rPr>
          <w:color w:val="231F20"/>
          <w:spacing w:val="12"/>
          <w:sz w:val="12"/>
        </w:rPr>
        <w:t xml:space="preserve"> </w:t>
      </w:r>
      <w:r>
        <w:rPr>
          <w:color w:val="231F20"/>
          <w:sz w:val="12"/>
        </w:rPr>
        <w:t>this</w:t>
      </w:r>
      <w:r>
        <w:rPr>
          <w:color w:val="231F20"/>
          <w:spacing w:val="12"/>
          <w:sz w:val="12"/>
        </w:rPr>
        <w:t xml:space="preserve"> </w:t>
      </w:r>
      <w:r>
        <w:rPr>
          <w:color w:val="231F20"/>
          <w:sz w:val="12"/>
        </w:rPr>
        <w:t>type</w:t>
      </w:r>
      <w:r>
        <w:rPr>
          <w:color w:val="231F20"/>
          <w:spacing w:val="12"/>
          <w:sz w:val="12"/>
        </w:rPr>
        <w:t xml:space="preserve"> </w:t>
      </w:r>
      <w:r>
        <w:rPr>
          <w:color w:val="231F20"/>
          <w:sz w:val="12"/>
        </w:rPr>
        <w:t>of</w:t>
      </w:r>
      <w:r>
        <w:rPr>
          <w:color w:val="231F20"/>
          <w:spacing w:val="12"/>
          <w:sz w:val="12"/>
        </w:rPr>
        <w:t xml:space="preserve"> </w:t>
      </w:r>
      <w:r>
        <w:rPr>
          <w:color w:val="231F20"/>
          <w:sz w:val="12"/>
        </w:rPr>
        <w:t>intracompany</w:t>
      </w:r>
      <w:r>
        <w:rPr>
          <w:color w:val="231F20"/>
          <w:spacing w:val="12"/>
          <w:sz w:val="12"/>
        </w:rPr>
        <w:t xml:space="preserve"> </w:t>
      </w:r>
      <w:r>
        <w:rPr>
          <w:color w:val="231F20"/>
          <w:sz w:val="12"/>
        </w:rPr>
        <w:t>company</w:t>
      </w:r>
      <w:r>
        <w:rPr>
          <w:color w:val="231F20"/>
          <w:spacing w:val="12"/>
          <w:sz w:val="12"/>
        </w:rPr>
        <w:t xml:space="preserve"> </w:t>
      </w:r>
      <w:r>
        <w:rPr>
          <w:color w:val="231F20"/>
          <w:sz w:val="12"/>
        </w:rPr>
        <w:t>is</w:t>
      </w:r>
      <w:r>
        <w:rPr>
          <w:color w:val="231F20"/>
          <w:spacing w:val="12"/>
          <w:sz w:val="12"/>
        </w:rPr>
        <w:t xml:space="preserve"> </w:t>
      </w:r>
      <w:r>
        <w:rPr>
          <w:color w:val="231F20"/>
          <w:sz w:val="12"/>
        </w:rPr>
        <w:t>not</w:t>
      </w:r>
      <w:r>
        <w:rPr>
          <w:color w:val="231F20"/>
          <w:spacing w:val="12"/>
          <w:sz w:val="12"/>
        </w:rPr>
        <w:t xml:space="preserve"> </w:t>
      </w:r>
      <w:r>
        <w:rPr>
          <w:color w:val="231F20"/>
          <w:sz w:val="12"/>
        </w:rPr>
        <w:t>a</w:t>
      </w:r>
      <w:r>
        <w:rPr>
          <w:color w:val="231F20"/>
          <w:spacing w:val="12"/>
          <w:sz w:val="12"/>
        </w:rPr>
        <w:t xml:space="preserve"> </w:t>
      </w:r>
      <w:r>
        <w:rPr>
          <w:color w:val="231F20"/>
          <w:sz w:val="12"/>
        </w:rPr>
        <w:t>transaction</w:t>
      </w:r>
      <w:r>
        <w:rPr>
          <w:color w:val="231F20"/>
          <w:spacing w:val="12"/>
          <w:sz w:val="12"/>
        </w:rPr>
        <w:t xml:space="preserve"> </w:t>
      </w:r>
      <w:r>
        <w:rPr>
          <w:color w:val="231F20"/>
          <w:sz w:val="12"/>
        </w:rPr>
        <w:t>and</w:t>
      </w:r>
      <w:r>
        <w:rPr>
          <w:color w:val="231F20"/>
          <w:spacing w:val="12"/>
          <w:sz w:val="12"/>
        </w:rPr>
        <w:t xml:space="preserve"> </w:t>
      </w:r>
      <w:r>
        <w:rPr>
          <w:color w:val="231F20"/>
          <w:sz w:val="12"/>
        </w:rPr>
        <w:t>TI</w:t>
      </w:r>
      <w:r>
        <w:rPr>
          <w:color w:val="231F20"/>
          <w:spacing w:val="12"/>
          <w:sz w:val="12"/>
        </w:rPr>
        <w:t xml:space="preserve"> </w:t>
      </w:r>
      <w:r>
        <w:rPr>
          <w:color w:val="231F20"/>
          <w:sz w:val="12"/>
        </w:rPr>
        <w:t>and</w:t>
      </w:r>
      <w:r>
        <w:rPr>
          <w:color w:val="231F20"/>
          <w:spacing w:val="12"/>
          <w:sz w:val="12"/>
        </w:rPr>
        <w:t xml:space="preserve"> </w:t>
      </w:r>
      <w:r>
        <w:rPr>
          <w:color w:val="231F20"/>
          <w:sz w:val="12"/>
        </w:rPr>
        <w:t>TS</w:t>
      </w:r>
      <w:r>
        <w:rPr>
          <w:color w:val="231F20"/>
          <w:spacing w:val="12"/>
          <w:sz w:val="12"/>
        </w:rPr>
        <w:t xml:space="preserve"> </w:t>
      </w:r>
      <w:r>
        <w:rPr>
          <w:color w:val="231F20"/>
          <w:sz w:val="12"/>
        </w:rPr>
        <w:t>would</w:t>
      </w:r>
      <w:r>
        <w:rPr>
          <w:color w:val="231F20"/>
          <w:spacing w:val="12"/>
          <w:sz w:val="12"/>
        </w:rPr>
        <w:t xml:space="preserve"> </w:t>
      </w:r>
      <w:r>
        <w:rPr>
          <w:color w:val="231F20"/>
          <w:sz w:val="12"/>
        </w:rPr>
        <w:t>not</w:t>
      </w:r>
      <w:r>
        <w:rPr>
          <w:color w:val="231F20"/>
          <w:spacing w:val="12"/>
          <w:sz w:val="12"/>
        </w:rPr>
        <w:t xml:space="preserve"> </w:t>
      </w:r>
      <w:r>
        <w:rPr>
          <w:color w:val="231F20"/>
          <w:sz w:val="12"/>
        </w:rPr>
        <w:t>have</w:t>
      </w:r>
      <w:r>
        <w:rPr>
          <w:color w:val="231F20"/>
          <w:spacing w:val="12"/>
          <w:sz w:val="12"/>
        </w:rPr>
        <w:t xml:space="preserve"> </w:t>
      </w:r>
      <w:r>
        <w:rPr>
          <w:color w:val="231F20"/>
          <w:sz w:val="12"/>
        </w:rPr>
        <w:t>to</w:t>
      </w:r>
      <w:r>
        <w:rPr>
          <w:color w:val="231F20"/>
          <w:spacing w:val="12"/>
          <w:sz w:val="12"/>
        </w:rPr>
        <w:t xml:space="preserve"> </w:t>
      </w:r>
      <w:r>
        <w:rPr>
          <w:color w:val="231F20"/>
          <w:sz w:val="12"/>
        </w:rPr>
        <w:t>be</w:t>
      </w:r>
      <w:r>
        <w:rPr>
          <w:color w:val="231F20"/>
          <w:spacing w:val="12"/>
          <w:sz w:val="12"/>
        </w:rPr>
        <w:t xml:space="preserve"> </w:t>
      </w:r>
      <w:r>
        <w:rPr>
          <w:color w:val="231F20"/>
          <w:sz w:val="12"/>
        </w:rPr>
        <w:t>provided.</w:t>
      </w:r>
    </w:p>
    <w:p w14:paraId="032912F1" w14:textId="77777777" w:rsidR="00DD45C2" w:rsidRDefault="00DD45C2">
      <w:pPr>
        <w:spacing w:line="211" w:lineRule="auto"/>
        <w:rPr>
          <w:sz w:val="12"/>
        </w:rPr>
        <w:sectPr w:rsidR="00DD45C2">
          <w:pgSz w:w="12240" w:h="15840"/>
          <w:pgMar w:top="1000" w:right="620" w:bottom="560" w:left="780" w:header="0" w:footer="372" w:gutter="0"/>
          <w:cols w:space="720"/>
        </w:sectPr>
      </w:pPr>
    </w:p>
    <w:p w14:paraId="59C869A3" w14:textId="6B751726" w:rsidR="00DD45C2" w:rsidRDefault="00473DBF">
      <w:pPr>
        <w:pStyle w:val="BodyText"/>
        <w:ind w:left="444"/>
        <w:rPr>
          <w:sz w:val="20"/>
        </w:rPr>
      </w:pPr>
      <w:r>
        <w:rPr>
          <w:noProof/>
          <w:sz w:val="20"/>
        </w:rPr>
        <mc:AlternateContent>
          <mc:Choice Requires="wps">
            <w:drawing>
              <wp:inline distT="0" distB="0" distL="0" distR="0" wp14:anchorId="51717B9C" wp14:editId="11A7BFC8">
                <wp:extent cx="6438900" cy="1614805"/>
                <wp:effectExtent l="0" t="3175" r="3810" b="1270"/>
                <wp:docPr id="577628370" name="docshape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1614805"/>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ADD67" w14:textId="025FA3A1" w:rsidR="00DE2D4A" w:rsidRDefault="00DE2D4A">
                            <w:pPr>
                              <w:spacing w:before="104"/>
                              <w:ind w:left="215"/>
                              <w:rPr>
                                <w:rFonts w:ascii="Avenir-Heavy"/>
                                <w:b/>
                                <w:color w:val="000000"/>
                              </w:rPr>
                            </w:pPr>
                            <w:r w:rsidRPr="00CF43A0">
                              <w:rPr>
                                <w:rFonts w:ascii="Avenir-Heavy"/>
                                <w:b/>
                                <w:color w:val="231F20"/>
                              </w:rPr>
                              <w:t>Scenario</w:t>
                            </w:r>
                            <w:r w:rsidRPr="00CF43A0">
                              <w:rPr>
                                <w:rFonts w:ascii="Avenir-Heavy"/>
                                <w:b/>
                                <w:color w:val="231F20"/>
                                <w:spacing w:val="2"/>
                              </w:rPr>
                              <w:t xml:space="preserve"> </w:t>
                            </w:r>
                            <w:r w:rsidR="00BA7068" w:rsidRPr="00CF43A0">
                              <w:rPr>
                                <w:rFonts w:ascii="Avenir-Heavy"/>
                                <w:b/>
                                <w:color w:val="231F20"/>
                                <w:spacing w:val="2"/>
                              </w:rPr>
                              <w:t>2.</w:t>
                            </w:r>
                            <w:r w:rsidRPr="00CF43A0">
                              <w:rPr>
                                <w:rFonts w:ascii="Avenir-Heavy"/>
                                <w:b/>
                                <w:color w:val="231F20"/>
                              </w:rPr>
                              <w:t>6:</w:t>
                            </w:r>
                            <w:r w:rsidRPr="00CF43A0">
                              <w:rPr>
                                <w:rFonts w:ascii="Avenir-Heavy"/>
                                <w:b/>
                                <w:color w:val="231F20"/>
                                <w:spacing w:val="4"/>
                              </w:rPr>
                              <w:t xml:space="preserve"> </w:t>
                            </w:r>
                            <w:r w:rsidRPr="00CF43A0">
                              <w:rPr>
                                <w:rFonts w:ascii="Avenir-Heavy"/>
                                <w:b/>
                                <w:color w:val="231F20"/>
                              </w:rPr>
                              <w:t>A</w:t>
                            </w:r>
                            <w:r w:rsidRPr="00CF43A0">
                              <w:rPr>
                                <w:rFonts w:ascii="Avenir-Heavy"/>
                                <w:b/>
                                <w:color w:val="231F20"/>
                                <w:spacing w:val="4"/>
                              </w:rPr>
                              <w:t xml:space="preserve"> </w:t>
                            </w:r>
                            <w:r w:rsidRPr="00CF43A0">
                              <w:rPr>
                                <w:rFonts w:ascii="Avenir-Heavy"/>
                                <w:b/>
                                <w:color w:val="231F20"/>
                              </w:rPr>
                              <w:t>delivery</w:t>
                            </w:r>
                            <w:r w:rsidRPr="00CF43A0">
                              <w:rPr>
                                <w:rFonts w:ascii="Avenir-Heavy"/>
                                <w:b/>
                                <w:color w:val="231F20"/>
                                <w:spacing w:val="4"/>
                              </w:rPr>
                              <w:t xml:space="preserve"> </w:t>
                            </w:r>
                            <w:r w:rsidRPr="00CF43A0">
                              <w:rPr>
                                <w:rFonts w:ascii="Avenir-Heavy"/>
                                <w:b/>
                                <w:color w:val="231F20"/>
                              </w:rPr>
                              <w:t>was</w:t>
                            </w:r>
                            <w:r w:rsidRPr="00CF43A0">
                              <w:rPr>
                                <w:rFonts w:ascii="Avenir-Heavy"/>
                                <w:b/>
                                <w:color w:val="231F20"/>
                                <w:spacing w:val="5"/>
                              </w:rPr>
                              <w:t xml:space="preserve"> </w:t>
                            </w:r>
                            <w:r w:rsidRPr="00CF43A0">
                              <w:rPr>
                                <w:rFonts w:ascii="Avenir-Heavy"/>
                                <w:b/>
                                <w:color w:val="231F20"/>
                              </w:rPr>
                              <w:t>made</w:t>
                            </w:r>
                            <w:r w:rsidRPr="00CF43A0">
                              <w:rPr>
                                <w:rFonts w:ascii="Avenir-Heavy"/>
                                <w:b/>
                                <w:color w:val="231F20"/>
                                <w:spacing w:val="4"/>
                              </w:rPr>
                              <w:t xml:space="preserve"> </w:t>
                            </w:r>
                            <w:r w:rsidRPr="00CF43A0">
                              <w:rPr>
                                <w:rFonts w:ascii="Avenir-Heavy"/>
                                <w:b/>
                                <w:color w:val="231F20"/>
                              </w:rPr>
                              <w:t>to</w:t>
                            </w:r>
                            <w:r w:rsidRPr="00CF43A0">
                              <w:rPr>
                                <w:rFonts w:ascii="Avenir-Heavy"/>
                                <w:b/>
                                <w:color w:val="231F20"/>
                                <w:spacing w:val="4"/>
                              </w:rPr>
                              <w:t xml:space="preserve"> </w:t>
                            </w:r>
                            <w:r w:rsidRPr="00CF43A0">
                              <w:rPr>
                                <w:rFonts w:ascii="Avenir-Heavy"/>
                                <w:b/>
                                <w:color w:val="231F20"/>
                              </w:rPr>
                              <w:t>the</w:t>
                            </w:r>
                            <w:r w:rsidRPr="00CF43A0">
                              <w:rPr>
                                <w:rFonts w:ascii="Avenir-Heavy"/>
                                <w:b/>
                                <w:color w:val="231F20"/>
                                <w:spacing w:val="4"/>
                              </w:rPr>
                              <w:t xml:space="preserve"> </w:t>
                            </w:r>
                            <w:r w:rsidRPr="00CF43A0">
                              <w:rPr>
                                <w:rFonts w:ascii="Avenir-Heavy"/>
                                <w:b/>
                                <w:color w:val="231F20"/>
                              </w:rPr>
                              <w:t>wrong</w:t>
                            </w:r>
                            <w:r w:rsidRPr="00CF43A0">
                              <w:rPr>
                                <w:rFonts w:ascii="Avenir-Heavy"/>
                                <w:b/>
                                <w:color w:val="231F20"/>
                                <w:spacing w:val="4"/>
                              </w:rPr>
                              <w:t xml:space="preserve"> </w:t>
                            </w:r>
                            <w:r w:rsidRPr="00CF43A0">
                              <w:rPr>
                                <w:rFonts w:ascii="Avenir-Heavy"/>
                                <w:b/>
                                <w:color w:val="231F20"/>
                              </w:rPr>
                              <w:t>wholesale</w:t>
                            </w:r>
                            <w:r w:rsidRPr="00CF43A0">
                              <w:rPr>
                                <w:rFonts w:ascii="Avenir-Heavy"/>
                                <w:b/>
                                <w:color w:val="231F20"/>
                                <w:spacing w:val="5"/>
                              </w:rPr>
                              <w:t xml:space="preserve"> </w:t>
                            </w:r>
                            <w:r w:rsidRPr="00CF43A0">
                              <w:rPr>
                                <w:rFonts w:ascii="Avenir-Heavy"/>
                                <w:b/>
                                <w:color w:val="231F20"/>
                                <w:spacing w:val="-2"/>
                              </w:rPr>
                              <w:t>distributor.</w:t>
                            </w:r>
                          </w:p>
                          <w:p w14:paraId="4A2C8FC9" w14:textId="77777777" w:rsidR="00DE2D4A" w:rsidRDefault="00DE2D4A">
                            <w:pPr>
                              <w:pStyle w:val="BodyText"/>
                              <w:rPr>
                                <w:rFonts w:ascii="Avenir-Heavy"/>
                                <w:b/>
                                <w:color w:val="000000"/>
                                <w:sz w:val="21"/>
                              </w:rPr>
                            </w:pPr>
                          </w:p>
                          <w:p w14:paraId="2CF8764E" w14:textId="50A71D5E" w:rsidR="00DE2D4A" w:rsidRPr="00A73AE1" w:rsidRDefault="00173539">
                            <w:pPr>
                              <w:pStyle w:val="BodyText"/>
                              <w:numPr>
                                <w:ilvl w:val="0"/>
                                <w:numId w:val="13"/>
                              </w:numPr>
                              <w:tabs>
                                <w:tab w:val="left" w:pos="575"/>
                                <w:tab w:val="left" w:pos="576"/>
                              </w:tabs>
                              <w:spacing w:before="98" w:line="247" w:lineRule="auto"/>
                              <w:ind w:left="575" w:right="1897"/>
                              <w:rPr>
                                <w:color w:val="000000"/>
                              </w:rPr>
                            </w:pPr>
                            <w:r w:rsidRPr="00173539">
                              <w:rPr>
                                <w:color w:val="231F20"/>
                              </w:rPr>
                              <w:t>Unlike sce</w:t>
                            </w:r>
                            <w:r>
                              <w:rPr>
                                <w:color w:val="231F20"/>
                              </w:rPr>
                              <w:t xml:space="preserve">nario 2.5, this is </w:t>
                            </w:r>
                            <w:r w:rsidR="008D7F74">
                              <w:rPr>
                                <w:color w:val="231F20"/>
                              </w:rPr>
                              <w:t>a</w:t>
                            </w:r>
                            <w:r>
                              <w:rPr>
                                <w:color w:val="231F20"/>
                              </w:rPr>
                              <w:t xml:space="preserve"> DSCSA compliance issue.</w:t>
                            </w:r>
                          </w:p>
                          <w:p w14:paraId="26B41618" w14:textId="167EAE28" w:rsidR="00A73AE1" w:rsidRDefault="00A73AE1">
                            <w:pPr>
                              <w:pStyle w:val="BodyText"/>
                              <w:numPr>
                                <w:ilvl w:val="0"/>
                                <w:numId w:val="13"/>
                              </w:numPr>
                              <w:tabs>
                                <w:tab w:val="left" w:pos="575"/>
                                <w:tab w:val="left" w:pos="576"/>
                              </w:tabs>
                              <w:spacing w:before="98" w:line="247" w:lineRule="auto"/>
                              <w:ind w:left="575" w:right="1897"/>
                              <w:rPr>
                                <w:color w:val="000000"/>
                              </w:rPr>
                            </w:pPr>
                            <w:r>
                              <w:rPr>
                                <w:color w:val="231F20"/>
                              </w:rPr>
                              <w:t>Product was miss-delivered to a trading partner that did not order the product and the shipment paperwork may confirms this.  The person receiving the product often will not recognize the PO number with the paperwork.</w:t>
                            </w:r>
                          </w:p>
                        </w:txbxContent>
                      </wps:txbx>
                      <wps:bodyPr rot="0" vert="horz" wrap="square" lIns="0" tIns="0" rIns="0" bIns="0" anchor="t" anchorCtr="0" upright="1">
                        <a:noAutofit/>
                      </wps:bodyPr>
                    </wps:wsp>
                  </a:graphicData>
                </a:graphic>
              </wp:inline>
            </w:drawing>
          </mc:Choice>
          <mc:Fallback>
            <w:pict>
              <v:shape w14:anchorId="51717B9C" id="docshape27" o:spid="_x0000_s1035" type="#_x0000_t202" style="width:507pt;height:12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" fillcolor="#fff4dd" stroked="f">
                <v:textbox inset="0,0,0,0">
                  <w:txbxContent>
                    <w:p w14:paraId="429ADD67" w14:textId="025FA3A1" w:rsidR="00DE2D4A" w:rsidRDefault="00DE2D4A">
                      <w:pPr>
                        <w:spacing w:before="104"/>
                        <w:ind w:left="215"/>
                        <w:rPr>
                          <w:rFonts w:ascii="Avenir-Heavy"/>
                          <w:b/>
                          <w:color w:val="000000"/>
                        </w:rPr>
                      </w:pPr>
                      <w:r w:rsidRPr="00CF43A0">
                        <w:rPr>
                          <w:rFonts w:ascii="Avenir-Heavy"/>
                          <w:b/>
                          <w:color w:val="231F20"/>
                        </w:rPr>
                        <w:t>Scenario</w:t>
                      </w:r>
                      <w:r w:rsidRPr="00CF43A0">
                        <w:rPr>
                          <w:rFonts w:ascii="Avenir-Heavy"/>
                          <w:b/>
                          <w:color w:val="231F20"/>
                          <w:spacing w:val="2"/>
                        </w:rPr>
                        <w:t xml:space="preserve"> </w:t>
                      </w:r>
                      <w:r w:rsidR="00BA7068" w:rsidRPr="00CF43A0">
                        <w:rPr>
                          <w:rFonts w:ascii="Avenir-Heavy"/>
                          <w:b/>
                          <w:color w:val="231F20"/>
                          <w:spacing w:val="2"/>
                        </w:rPr>
                        <w:t>2.</w:t>
                      </w:r>
                      <w:r w:rsidRPr="00CF43A0">
                        <w:rPr>
                          <w:rFonts w:ascii="Avenir-Heavy"/>
                          <w:b/>
                          <w:color w:val="231F20"/>
                        </w:rPr>
                        <w:t>6:</w:t>
                      </w:r>
                      <w:r w:rsidRPr="00CF43A0">
                        <w:rPr>
                          <w:rFonts w:ascii="Avenir-Heavy"/>
                          <w:b/>
                          <w:color w:val="231F20"/>
                          <w:spacing w:val="4"/>
                        </w:rPr>
                        <w:t xml:space="preserve"> </w:t>
                      </w:r>
                      <w:r w:rsidRPr="00CF43A0">
                        <w:rPr>
                          <w:rFonts w:ascii="Avenir-Heavy"/>
                          <w:b/>
                          <w:color w:val="231F20"/>
                        </w:rPr>
                        <w:t>A</w:t>
                      </w:r>
                      <w:r w:rsidRPr="00CF43A0">
                        <w:rPr>
                          <w:rFonts w:ascii="Avenir-Heavy"/>
                          <w:b/>
                          <w:color w:val="231F20"/>
                          <w:spacing w:val="4"/>
                        </w:rPr>
                        <w:t xml:space="preserve"> </w:t>
                      </w:r>
                      <w:r w:rsidRPr="00CF43A0">
                        <w:rPr>
                          <w:rFonts w:ascii="Avenir-Heavy"/>
                          <w:b/>
                          <w:color w:val="231F20"/>
                        </w:rPr>
                        <w:t>delivery</w:t>
                      </w:r>
                      <w:r w:rsidRPr="00CF43A0">
                        <w:rPr>
                          <w:rFonts w:ascii="Avenir-Heavy"/>
                          <w:b/>
                          <w:color w:val="231F20"/>
                          <w:spacing w:val="4"/>
                        </w:rPr>
                        <w:t xml:space="preserve"> </w:t>
                      </w:r>
                      <w:r w:rsidRPr="00CF43A0">
                        <w:rPr>
                          <w:rFonts w:ascii="Avenir-Heavy"/>
                          <w:b/>
                          <w:color w:val="231F20"/>
                        </w:rPr>
                        <w:t>was</w:t>
                      </w:r>
                      <w:r w:rsidRPr="00CF43A0">
                        <w:rPr>
                          <w:rFonts w:ascii="Avenir-Heavy"/>
                          <w:b/>
                          <w:color w:val="231F20"/>
                          <w:spacing w:val="5"/>
                        </w:rPr>
                        <w:t xml:space="preserve"> </w:t>
                      </w:r>
                      <w:r w:rsidRPr="00CF43A0">
                        <w:rPr>
                          <w:rFonts w:ascii="Avenir-Heavy"/>
                          <w:b/>
                          <w:color w:val="231F20"/>
                        </w:rPr>
                        <w:t>made</w:t>
                      </w:r>
                      <w:r w:rsidRPr="00CF43A0">
                        <w:rPr>
                          <w:rFonts w:ascii="Avenir-Heavy"/>
                          <w:b/>
                          <w:color w:val="231F20"/>
                          <w:spacing w:val="4"/>
                        </w:rPr>
                        <w:t xml:space="preserve"> </w:t>
                      </w:r>
                      <w:r w:rsidRPr="00CF43A0">
                        <w:rPr>
                          <w:rFonts w:ascii="Avenir-Heavy"/>
                          <w:b/>
                          <w:color w:val="231F20"/>
                        </w:rPr>
                        <w:t>to</w:t>
                      </w:r>
                      <w:r w:rsidRPr="00CF43A0">
                        <w:rPr>
                          <w:rFonts w:ascii="Avenir-Heavy"/>
                          <w:b/>
                          <w:color w:val="231F20"/>
                          <w:spacing w:val="4"/>
                        </w:rPr>
                        <w:t xml:space="preserve"> </w:t>
                      </w:r>
                      <w:r w:rsidRPr="00CF43A0">
                        <w:rPr>
                          <w:rFonts w:ascii="Avenir-Heavy"/>
                          <w:b/>
                          <w:color w:val="231F20"/>
                        </w:rPr>
                        <w:t>the</w:t>
                      </w:r>
                      <w:r w:rsidRPr="00CF43A0">
                        <w:rPr>
                          <w:rFonts w:ascii="Avenir-Heavy"/>
                          <w:b/>
                          <w:color w:val="231F20"/>
                          <w:spacing w:val="4"/>
                        </w:rPr>
                        <w:t xml:space="preserve"> </w:t>
                      </w:r>
                      <w:r w:rsidRPr="00CF43A0">
                        <w:rPr>
                          <w:rFonts w:ascii="Avenir-Heavy"/>
                          <w:b/>
                          <w:color w:val="231F20"/>
                        </w:rPr>
                        <w:t>wrong</w:t>
                      </w:r>
                      <w:r w:rsidRPr="00CF43A0">
                        <w:rPr>
                          <w:rFonts w:ascii="Avenir-Heavy"/>
                          <w:b/>
                          <w:color w:val="231F20"/>
                          <w:spacing w:val="4"/>
                        </w:rPr>
                        <w:t xml:space="preserve"> </w:t>
                      </w:r>
                      <w:r w:rsidRPr="00CF43A0">
                        <w:rPr>
                          <w:rFonts w:ascii="Avenir-Heavy"/>
                          <w:b/>
                          <w:color w:val="231F20"/>
                        </w:rPr>
                        <w:t>wholesale</w:t>
                      </w:r>
                      <w:r w:rsidRPr="00CF43A0">
                        <w:rPr>
                          <w:rFonts w:ascii="Avenir-Heavy"/>
                          <w:b/>
                          <w:color w:val="231F20"/>
                          <w:spacing w:val="5"/>
                        </w:rPr>
                        <w:t xml:space="preserve"> </w:t>
                      </w:r>
                      <w:r w:rsidRPr="00CF43A0">
                        <w:rPr>
                          <w:rFonts w:ascii="Avenir-Heavy"/>
                          <w:b/>
                          <w:color w:val="231F20"/>
                          <w:spacing w:val="-2"/>
                        </w:rPr>
                        <w:t>distributor.</w:t>
                      </w:r>
                    </w:p>
                    <w:p w14:paraId="4A2C8FC9" w14:textId="77777777" w:rsidR="00DE2D4A" w:rsidRDefault="00DE2D4A">
                      <w:pPr>
                        <w:pStyle w:val="BodyText"/>
                        <w:rPr>
                          <w:rFonts w:ascii="Avenir-Heavy"/>
                          <w:b/>
                          <w:color w:val="000000"/>
                          <w:sz w:val="21"/>
                        </w:rPr>
                      </w:pPr>
                    </w:p>
                    <w:p w14:paraId="2CF8764E" w14:textId="50A71D5E" w:rsidR="00DE2D4A" w:rsidRPr="00A73AE1" w:rsidRDefault="00173539">
                      <w:pPr>
                        <w:pStyle w:val="BodyText"/>
                        <w:numPr>
                          <w:ilvl w:val="0"/>
                          <w:numId w:val="13"/>
                        </w:numPr>
                        <w:tabs>
                          <w:tab w:val="left" w:pos="575"/>
                          <w:tab w:val="left" w:pos="576"/>
                        </w:tabs>
                        <w:spacing w:before="98" w:line="247" w:lineRule="auto"/>
                        <w:ind w:left="575" w:right="1897"/>
                        <w:rPr>
                          <w:color w:val="000000"/>
                        </w:rPr>
                      </w:pPr>
                      <w:r w:rsidRPr="00173539">
                        <w:rPr>
                          <w:color w:val="231F20"/>
                        </w:rPr>
                        <w:t>Unlike sce</w:t>
                      </w:r>
                      <w:r>
                        <w:rPr>
                          <w:color w:val="231F20"/>
                        </w:rPr>
                        <w:t xml:space="preserve">nario 2.5, this is </w:t>
                      </w:r>
                      <w:r w:rsidR="008D7F74">
                        <w:rPr>
                          <w:color w:val="231F20"/>
                        </w:rPr>
                        <w:t>a</w:t>
                      </w:r>
                      <w:r>
                        <w:rPr>
                          <w:color w:val="231F20"/>
                        </w:rPr>
                        <w:t xml:space="preserve"> DSCSA compliance issue.</w:t>
                      </w:r>
                    </w:p>
                    <w:p w14:paraId="26B41618" w14:textId="167EAE28" w:rsidR="00A73AE1" w:rsidRDefault="00A73AE1">
                      <w:pPr>
                        <w:pStyle w:val="BodyText"/>
                        <w:numPr>
                          <w:ilvl w:val="0"/>
                          <w:numId w:val="13"/>
                        </w:numPr>
                        <w:tabs>
                          <w:tab w:val="left" w:pos="575"/>
                          <w:tab w:val="left" w:pos="576"/>
                        </w:tabs>
                        <w:spacing w:before="98" w:line="247" w:lineRule="auto"/>
                        <w:ind w:left="575" w:right="1897"/>
                        <w:rPr>
                          <w:color w:val="000000"/>
                        </w:rPr>
                      </w:pPr>
                      <w:r>
                        <w:rPr>
                          <w:color w:val="231F20"/>
                        </w:rPr>
                        <w:t>Product was miss-delivered to a trading partner that did not order the product and the shipment paperwork may confirms this.  The person receiving the product often will not recognize the PO number with the paperwork.</w:t>
                      </w:r>
                    </w:p>
                  </w:txbxContent>
                </v:textbox>
                <w10:anchorlock/>
              </v:shape>
            </w:pict>
          </mc:Fallback>
        </mc:AlternateContent>
      </w:r>
    </w:p>
    <w:p w14:paraId="788973FF" w14:textId="69B174D5" w:rsidR="00DD45C2" w:rsidRDefault="00543AB4" w:rsidP="008D7F74">
      <w:pPr>
        <w:pStyle w:val="BodyText"/>
        <w:spacing w:before="130" w:line="247" w:lineRule="auto"/>
        <w:ind w:left="720" w:right="550"/>
      </w:pPr>
      <w:r>
        <w:rPr>
          <w:rFonts w:ascii="Avenir-Heavy"/>
          <w:b/>
          <w:color w:val="231F20"/>
        </w:rPr>
        <w:t xml:space="preserve">Distributor Action: </w:t>
      </w:r>
      <w:r>
        <w:rPr>
          <w:color w:val="231F20"/>
        </w:rPr>
        <w:t>The wholesale distributor will reject the shipment and reach out to the manufacturer</w:t>
      </w:r>
      <w:r>
        <w:rPr>
          <w:color w:val="231F20"/>
          <w:spacing w:val="-1"/>
        </w:rPr>
        <w:t xml:space="preserve"> </w:t>
      </w:r>
      <w:r>
        <w:rPr>
          <w:color w:val="231F20"/>
        </w:rPr>
        <w:t>by</w:t>
      </w:r>
      <w:r>
        <w:rPr>
          <w:color w:val="231F20"/>
          <w:spacing w:val="-1"/>
        </w:rPr>
        <w:t xml:space="preserve"> </w:t>
      </w:r>
      <w:r>
        <w:rPr>
          <w:color w:val="231F20"/>
        </w:rPr>
        <w:t>email</w:t>
      </w:r>
      <w:r>
        <w:rPr>
          <w:color w:val="231F20"/>
          <w:spacing w:val="-1"/>
        </w:rPr>
        <w:t xml:space="preserve"> </w:t>
      </w:r>
      <w:r>
        <w:rPr>
          <w:color w:val="231F20"/>
        </w:rPr>
        <w:t>to</w:t>
      </w:r>
      <w:r>
        <w:rPr>
          <w:color w:val="231F20"/>
          <w:spacing w:val="-1"/>
        </w:rPr>
        <w:t xml:space="preserve"> </w:t>
      </w:r>
      <w:r>
        <w:rPr>
          <w:color w:val="231F20"/>
        </w:rPr>
        <w:t>let</w:t>
      </w:r>
      <w:r>
        <w:rPr>
          <w:color w:val="231F20"/>
          <w:spacing w:val="-1"/>
        </w:rPr>
        <w:t xml:space="preserve"> </w:t>
      </w:r>
      <w:r>
        <w:rPr>
          <w:color w:val="231F20"/>
        </w:rPr>
        <w:t>them</w:t>
      </w:r>
      <w:r>
        <w:rPr>
          <w:color w:val="231F20"/>
          <w:spacing w:val="-1"/>
        </w:rPr>
        <w:t xml:space="preserve"> </w:t>
      </w:r>
      <w:r>
        <w:rPr>
          <w:color w:val="231F20"/>
        </w:rPr>
        <w:t>know</w:t>
      </w:r>
      <w:r>
        <w:rPr>
          <w:color w:val="231F20"/>
          <w:spacing w:val="-1"/>
        </w:rPr>
        <w:t xml:space="preserve"> </w:t>
      </w:r>
      <w:r>
        <w:rPr>
          <w:color w:val="231F20"/>
        </w:rPr>
        <w:t>a</w:t>
      </w:r>
      <w:r>
        <w:rPr>
          <w:color w:val="231F20"/>
          <w:spacing w:val="-1"/>
        </w:rPr>
        <w:t xml:space="preserve"> </w:t>
      </w:r>
      <w:r>
        <w:rPr>
          <w:color w:val="231F20"/>
        </w:rPr>
        <w:t>delivery</w:t>
      </w:r>
      <w:r>
        <w:rPr>
          <w:color w:val="231F20"/>
          <w:spacing w:val="-1"/>
        </w:rPr>
        <w:t xml:space="preserve"> </w:t>
      </w:r>
      <w:r>
        <w:rPr>
          <w:color w:val="231F20"/>
        </w:rPr>
        <w:t>was</w:t>
      </w:r>
      <w:r>
        <w:rPr>
          <w:color w:val="231F20"/>
          <w:spacing w:val="-1"/>
        </w:rPr>
        <w:t xml:space="preserve"> </w:t>
      </w:r>
      <w:r>
        <w:rPr>
          <w:color w:val="231F20"/>
        </w:rPr>
        <w:t>made</w:t>
      </w:r>
      <w:r>
        <w:rPr>
          <w:color w:val="231F20"/>
          <w:spacing w:val="-1"/>
        </w:rPr>
        <w:t xml:space="preserve"> </w:t>
      </w:r>
      <w:r>
        <w:rPr>
          <w:color w:val="231F20"/>
        </w:rPr>
        <w:t>to</w:t>
      </w:r>
      <w:r>
        <w:rPr>
          <w:color w:val="231F20"/>
          <w:spacing w:val="-1"/>
        </w:rPr>
        <w:t xml:space="preserve"> </w:t>
      </w:r>
      <w:r>
        <w:rPr>
          <w:color w:val="231F20"/>
        </w:rPr>
        <w:t>the</w:t>
      </w:r>
      <w:r>
        <w:rPr>
          <w:color w:val="231F20"/>
          <w:spacing w:val="-1"/>
        </w:rPr>
        <w:t xml:space="preserve"> </w:t>
      </w:r>
      <w:r>
        <w:rPr>
          <w:color w:val="231F20"/>
        </w:rPr>
        <w:t>wrong</w:t>
      </w:r>
      <w:r>
        <w:rPr>
          <w:color w:val="231F20"/>
          <w:spacing w:val="-1"/>
        </w:rPr>
        <w:t xml:space="preserve"> </w:t>
      </w:r>
      <w:r>
        <w:rPr>
          <w:color w:val="231F20"/>
        </w:rPr>
        <w:t>wholesale</w:t>
      </w:r>
      <w:r>
        <w:rPr>
          <w:color w:val="231F20"/>
          <w:spacing w:val="-1"/>
        </w:rPr>
        <w:t xml:space="preserve"> </w:t>
      </w:r>
      <w:r>
        <w:rPr>
          <w:color w:val="231F20"/>
        </w:rPr>
        <w:t>distributor. They will share the PO that is listed on the manifest/pallet label with the manufacturer.</w:t>
      </w:r>
      <w:r w:rsidR="00CA7933">
        <w:rPr>
          <w:color w:val="231F20"/>
        </w:rPr>
        <w:t xml:space="preserve">  </w:t>
      </w:r>
      <w:r w:rsidR="008D7F74">
        <w:rPr>
          <w:color w:val="231F20"/>
        </w:rPr>
        <w:t xml:space="preserve">Refer to the General Communications </w:t>
      </w:r>
      <w:r w:rsidR="00AB10C6">
        <w:rPr>
          <w:color w:val="231F20"/>
        </w:rPr>
        <w:t>practices section</w:t>
      </w:r>
      <w:r w:rsidR="008D7F74">
        <w:rPr>
          <w:color w:val="231F20"/>
        </w:rPr>
        <w:t xml:space="preserve"> for other key data points the distributor should share with the manufacturer.</w:t>
      </w:r>
    </w:p>
    <w:p w14:paraId="4D22ED88" w14:textId="5E08D5B0" w:rsidR="00DD45C2" w:rsidRDefault="00543AB4" w:rsidP="00A73AE1">
      <w:pPr>
        <w:pStyle w:val="BodyText"/>
        <w:spacing w:before="269" w:line="247" w:lineRule="auto"/>
        <w:ind w:left="660" w:right="550"/>
        <w:rPr>
          <w:color w:val="231F20"/>
          <w:spacing w:val="-2"/>
        </w:rPr>
      </w:pPr>
      <w:r>
        <w:rPr>
          <w:rFonts w:ascii="Avenir-Heavy"/>
          <w:b/>
          <w:color w:val="231F20"/>
        </w:rPr>
        <w:t>Manufacturer Action:</w:t>
      </w:r>
      <w:r>
        <w:rPr>
          <w:rFonts w:ascii="Avenir-Heavy"/>
          <w:b/>
          <w:color w:val="231F20"/>
          <w:spacing w:val="-2"/>
        </w:rPr>
        <w:t xml:space="preserve"> </w:t>
      </w:r>
      <w:r>
        <w:rPr>
          <w:color w:val="231F20"/>
        </w:rPr>
        <w:t>The manufacturer will work with their logistics provider/carrier to reroute the shipment to the correct wholesaler. In some instances, the manufacturer may route it for destruction if they cannot ensure product has been stored/handled appropriately.</w:t>
      </w:r>
      <w:r w:rsidR="00A73AE1">
        <w:rPr>
          <w:color w:val="231F20"/>
        </w:rPr>
        <w:t xml:space="preserve">  </w:t>
      </w:r>
      <w:r>
        <w:rPr>
          <w:color w:val="231F20"/>
        </w:rPr>
        <w:t>The manufacturer should also confirm that the data associated with the rerouted delivery was sent to the correct distributor.</w:t>
      </w:r>
      <w:r w:rsidR="00A73AE1">
        <w:rPr>
          <w:color w:val="231F20"/>
        </w:rPr>
        <w:t xml:space="preserve">  </w:t>
      </w:r>
      <w:r>
        <w:rPr>
          <w:color w:val="231F20"/>
        </w:rPr>
        <w:t>The</w:t>
      </w:r>
      <w:r>
        <w:rPr>
          <w:color w:val="231F20"/>
          <w:spacing w:val="-1"/>
        </w:rPr>
        <w:t xml:space="preserve"> </w:t>
      </w:r>
      <w:r>
        <w:rPr>
          <w:color w:val="231F20"/>
        </w:rPr>
        <w:t>manufacturer</w:t>
      </w:r>
      <w:r>
        <w:rPr>
          <w:color w:val="231F20"/>
          <w:spacing w:val="-1"/>
        </w:rPr>
        <w:t xml:space="preserve"> </w:t>
      </w:r>
      <w:r>
        <w:rPr>
          <w:color w:val="231F20"/>
        </w:rPr>
        <w:t>may</w:t>
      </w:r>
      <w:r>
        <w:rPr>
          <w:color w:val="231F20"/>
          <w:spacing w:val="-1"/>
        </w:rPr>
        <w:t xml:space="preserve"> </w:t>
      </w:r>
      <w:r>
        <w:rPr>
          <w:color w:val="231F20"/>
        </w:rPr>
        <w:t>initiate</w:t>
      </w:r>
      <w:r>
        <w:rPr>
          <w:color w:val="231F20"/>
          <w:spacing w:val="-1"/>
        </w:rPr>
        <w:t xml:space="preserve"> </w:t>
      </w:r>
      <w:r>
        <w:rPr>
          <w:color w:val="231F20"/>
        </w:rPr>
        <w:t>an</w:t>
      </w:r>
      <w:r>
        <w:rPr>
          <w:color w:val="231F20"/>
          <w:spacing w:val="-1"/>
        </w:rPr>
        <w:t xml:space="preserve"> </w:t>
      </w:r>
      <w:r>
        <w:rPr>
          <w:color w:val="231F20"/>
        </w:rPr>
        <w:t>internal</w:t>
      </w:r>
      <w:r>
        <w:rPr>
          <w:color w:val="231F20"/>
          <w:spacing w:val="-1"/>
        </w:rPr>
        <w:t xml:space="preserve"> </w:t>
      </w:r>
      <w:r>
        <w:rPr>
          <w:color w:val="231F20"/>
        </w:rPr>
        <w:t>quality</w:t>
      </w:r>
      <w:r>
        <w:rPr>
          <w:color w:val="231F20"/>
          <w:spacing w:val="-1"/>
        </w:rPr>
        <w:t xml:space="preserve"> </w:t>
      </w:r>
      <w:r>
        <w:rPr>
          <w:color w:val="231F20"/>
        </w:rPr>
        <w:t>investigation</w:t>
      </w:r>
      <w:r>
        <w:rPr>
          <w:color w:val="231F20"/>
          <w:spacing w:val="-1"/>
        </w:rPr>
        <w:t xml:space="preserve"> </w:t>
      </w:r>
      <w:r>
        <w:rPr>
          <w:color w:val="231F20"/>
        </w:rPr>
        <w:t>to</w:t>
      </w:r>
      <w:r>
        <w:rPr>
          <w:color w:val="231F20"/>
          <w:spacing w:val="-1"/>
        </w:rPr>
        <w:t xml:space="preserve"> </w:t>
      </w:r>
      <w:r>
        <w:rPr>
          <w:color w:val="231F20"/>
        </w:rPr>
        <w:t>determine</w:t>
      </w:r>
      <w:r>
        <w:rPr>
          <w:color w:val="231F20"/>
          <w:spacing w:val="-1"/>
        </w:rPr>
        <w:t xml:space="preserve"> </w:t>
      </w:r>
      <w:r>
        <w:rPr>
          <w:color w:val="231F20"/>
        </w:rPr>
        <w:t>why</w:t>
      </w:r>
      <w:r>
        <w:rPr>
          <w:color w:val="231F20"/>
          <w:spacing w:val="-1"/>
        </w:rPr>
        <w:t xml:space="preserve"> </w:t>
      </w:r>
      <w:r>
        <w:rPr>
          <w:color w:val="231F20"/>
        </w:rPr>
        <w:t>the</w:t>
      </w:r>
      <w:r>
        <w:rPr>
          <w:color w:val="231F20"/>
          <w:spacing w:val="-1"/>
        </w:rPr>
        <w:t xml:space="preserve"> </w:t>
      </w:r>
      <w:r>
        <w:rPr>
          <w:color w:val="231F20"/>
        </w:rPr>
        <w:t xml:space="preserve">mis-shipment </w:t>
      </w:r>
      <w:r>
        <w:rPr>
          <w:color w:val="231F20"/>
          <w:spacing w:val="-2"/>
        </w:rPr>
        <w:t>occurred.</w:t>
      </w:r>
    </w:p>
    <w:p w14:paraId="2EBC41E9" w14:textId="77777777" w:rsidR="005972BA" w:rsidRDefault="005972BA" w:rsidP="00A73AE1">
      <w:pPr>
        <w:pStyle w:val="BodyText"/>
        <w:spacing w:before="269" w:line="247" w:lineRule="auto"/>
        <w:ind w:left="660" w:right="550"/>
      </w:pPr>
    </w:p>
    <w:p w14:paraId="3E2A118F" w14:textId="796FD2BA" w:rsidR="005972BA" w:rsidRPr="005972BA" w:rsidRDefault="005972BA" w:rsidP="00A73AE1">
      <w:pPr>
        <w:pStyle w:val="BodyText"/>
        <w:spacing w:before="269" w:line="247" w:lineRule="auto"/>
        <w:ind w:left="660" w:right="550"/>
      </w:pPr>
      <w:r w:rsidRPr="005972BA">
        <w:rPr>
          <w:color w:val="FF0000"/>
        </w:rPr>
        <w:t>Note:</w:t>
      </w:r>
      <w:r>
        <w:rPr>
          <w:color w:val="FF0000"/>
        </w:rPr>
        <w:t xml:space="preserve"> </w:t>
      </w:r>
      <w:r>
        <w:t xml:space="preserve"> Both parties may decide that the distributor will keep the miss-routed product.  Data remediation steps would need to be taken for the distributor to keep the product. </w:t>
      </w:r>
    </w:p>
    <w:p w14:paraId="4FFF5046" w14:textId="022D3858" w:rsidR="00DD45C2" w:rsidRDefault="00473DBF">
      <w:pPr>
        <w:pStyle w:val="BodyText"/>
        <w:spacing w:before="3"/>
        <w:rPr>
          <w:sz w:val="20"/>
        </w:rPr>
      </w:pPr>
      <w:r>
        <w:rPr>
          <w:noProof/>
        </w:rPr>
        <mc:AlternateContent>
          <mc:Choice Requires="wps">
            <w:drawing>
              <wp:anchor distT="0" distB="0" distL="0" distR="0" simplePos="0" relativeHeight="487599104" behindDoc="1" locked="0" layoutInCell="1" allowOverlap="1" wp14:anchorId="099FE099" wp14:editId="4DFD1C23">
                <wp:simplePos x="0" y="0"/>
                <wp:positionH relativeFrom="page">
                  <wp:posOffset>777240</wp:posOffset>
                </wp:positionH>
                <wp:positionV relativeFrom="paragraph">
                  <wp:posOffset>185420</wp:posOffset>
                </wp:positionV>
                <wp:extent cx="6598920" cy="1523365"/>
                <wp:effectExtent l="0" t="0" r="0" b="0"/>
                <wp:wrapTopAndBottom/>
                <wp:docPr id="800126006" name="docshape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8920" cy="1523365"/>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148167" w14:textId="683CF378" w:rsidR="00DE2D4A" w:rsidRDefault="00DE2D4A">
                            <w:pPr>
                              <w:spacing w:before="157" w:line="247" w:lineRule="auto"/>
                              <w:ind w:left="215" w:right="735"/>
                              <w:rPr>
                                <w:rFonts w:ascii="Avenir-Heavy"/>
                                <w:b/>
                                <w:color w:val="000000"/>
                              </w:rPr>
                            </w:pPr>
                            <w:r>
                              <w:rPr>
                                <w:rFonts w:ascii="Avenir-Heavy"/>
                                <w:b/>
                                <w:color w:val="231F20"/>
                              </w:rPr>
                              <w:t xml:space="preserve">Scenario </w:t>
                            </w:r>
                            <w:r w:rsidR="00A84593">
                              <w:rPr>
                                <w:rFonts w:ascii="Avenir-Heavy"/>
                                <w:b/>
                                <w:color w:val="231F20"/>
                              </w:rPr>
                              <w:t>2.</w:t>
                            </w:r>
                            <w:r>
                              <w:rPr>
                                <w:rFonts w:ascii="Avenir-Heavy"/>
                                <w:b/>
                                <w:color w:val="231F20"/>
                              </w:rPr>
                              <w:t>7: A serial number is not found while a wholesale distributor is trying to pick, pack and ship.</w:t>
                            </w:r>
                          </w:p>
                          <w:p w14:paraId="19B53432" w14:textId="3EB9EFC5" w:rsidR="00DE2D4A" w:rsidRPr="005972BA" w:rsidRDefault="00DE2D4A">
                            <w:pPr>
                              <w:pStyle w:val="BodyText"/>
                              <w:numPr>
                                <w:ilvl w:val="0"/>
                                <w:numId w:val="12"/>
                              </w:numPr>
                              <w:tabs>
                                <w:tab w:val="left" w:pos="575"/>
                                <w:tab w:val="left" w:pos="576"/>
                              </w:tabs>
                              <w:spacing w:before="269" w:line="247" w:lineRule="auto"/>
                              <w:ind w:left="575" w:right="386"/>
                              <w:rPr>
                                <w:color w:val="000000"/>
                              </w:rPr>
                            </w:pPr>
                            <w:r>
                              <w:rPr>
                                <w:color w:val="231F20"/>
                              </w:rPr>
                              <w:t>This signals the serial number was not sent in an EPCIS file from the manufacturer.  This</w:t>
                            </w:r>
                            <w:r>
                              <w:rPr>
                                <w:color w:val="231F20"/>
                                <w:spacing w:val="-2"/>
                              </w:rPr>
                              <w:t xml:space="preserve"> </w:t>
                            </w:r>
                            <w:r>
                              <w:rPr>
                                <w:color w:val="231F20"/>
                              </w:rPr>
                              <w:t>could</w:t>
                            </w:r>
                            <w:r>
                              <w:rPr>
                                <w:color w:val="231F20"/>
                                <w:spacing w:val="-2"/>
                              </w:rPr>
                              <w:t xml:space="preserve"> </w:t>
                            </w:r>
                            <w:r>
                              <w:rPr>
                                <w:color w:val="231F20"/>
                              </w:rPr>
                              <w:t>be</w:t>
                            </w:r>
                            <w:r>
                              <w:rPr>
                                <w:color w:val="231F20"/>
                                <w:spacing w:val="-2"/>
                              </w:rPr>
                              <w:t xml:space="preserve"> </w:t>
                            </w:r>
                            <w:r>
                              <w:rPr>
                                <w:color w:val="231F20"/>
                              </w:rPr>
                              <w:t xml:space="preserve">an </w:t>
                            </w:r>
                            <w:r>
                              <w:rPr>
                                <w:color w:val="231F20"/>
                                <w:spacing w:val="-2"/>
                              </w:rPr>
                              <w:t xml:space="preserve">aggregation </w:t>
                            </w:r>
                            <w:r>
                              <w:rPr>
                                <w:color w:val="231F20"/>
                              </w:rPr>
                              <w:t xml:space="preserve">error, or it could also indicate a miss-pick of physical product the manufacture shipped.  </w:t>
                            </w:r>
                            <w:r>
                              <w:rPr>
                                <w:color w:val="231F20"/>
                                <w:spacing w:val="-2"/>
                              </w:rPr>
                              <w:t xml:space="preserve"> </w:t>
                            </w:r>
                          </w:p>
                          <w:p w14:paraId="1D04F8EC" w14:textId="635336B8" w:rsidR="005972BA" w:rsidRDefault="005972BA">
                            <w:pPr>
                              <w:pStyle w:val="BodyText"/>
                              <w:numPr>
                                <w:ilvl w:val="0"/>
                                <w:numId w:val="12"/>
                              </w:numPr>
                              <w:tabs>
                                <w:tab w:val="left" w:pos="575"/>
                                <w:tab w:val="left" w:pos="576"/>
                              </w:tabs>
                              <w:spacing w:before="269" w:line="247" w:lineRule="auto"/>
                              <w:ind w:left="575" w:right="386"/>
                              <w:rPr>
                                <w:color w:val="000000"/>
                              </w:rPr>
                            </w:pPr>
                            <w:r>
                              <w:rPr>
                                <w:color w:val="231F20"/>
                                <w:spacing w:val="-2"/>
                              </w:rPr>
                              <w:t>It’s important to note this was discovered during pick pack &amp; ship so the wholesaler may not have much to provide other than the PI not found in their systems.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9FE099" id="docshape28" o:spid="_x0000_s1036" type="#_x0000_t202" style="position:absolute;margin-left:61.2pt;margin-top:14.6pt;width:519.6pt;height:119.95pt;z-index:-157173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" fillcolor="#fff4dd" stroked="f">
                <v:textbox inset="0,0,0,0">
                  <w:txbxContent>
                    <w:p w14:paraId="5C148167" w14:textId="683CF378" w:rsidR="00DE2D4A" w:rsidRDefault="00DE2D4A">
                      <w:pPr>
                        <w:spacing w:before="157" w:line="247" w:lineRule="auto"/>
                        <w:ind w:left="215" w:right="735"/>
                        <w:rPr>
                          <w:rFonts w:ascii="Avenir-Heavy"/>
                          <w:b/>
                          <w:color w:val="000000"/>
                        </w:rPr>
                      </w:pPr>
                      <w:r>
                        <w:rPr>
                          <w:rFonts w:ascii="Avenir-Heavy"/>
                          <w:b/>
                          <w:color w:val="231F20"/>
                        </w:rPr>
                        <w:t xml:space="preserve">Scenario </w:t>
                      </w:r>
                      <w:r w:rsidR="00A84593">
                        <w:rPr>
                          <w:rFonts w:ascii="Avenir-Heavy"/>
                          <w:b/>
                          <w:color w:val="231F20"/>
                        </w:rPr>
                        <w:t>2.</w:t>
                      </w:r>
                      <w:r>
                        <w:rPr>
                          <w:rFonts w:ascii="Avenir-Heavy"/>
                          <w:b/>
                          <w:color w:val="231F20"/>
                        </w:rPr>
                        <w:t>7: A serial number is not found while a wholesale distributor is trying to pick, pack and ship.</w:t>
                      </w:r>
                    </w:p>
                    <w:p w14:paraId="19B53432" w14:textId="3EB9EFC5" w:rsidR="00DE2D4A" w:rsidRPr="005972BA" w:rsidRDefault="00DE2D4A">
                      <w:pPr>
                        <w:pStyle w:val="BodyText"/>
                        <w:numPr>
                          <w:ilvl w:val="0"/>
                          <w:numId w:val="12"/>
                        </w:numPr>
                        <w:tabs>
                          <w:tab w:val="left" w:pos="575"/>
                          <w:tab w:val="left" w:pos="576"/>
                        </w:tabs>
                        <w:spacing w:before="269" w:line="247" w:lineRule="auto"/>
                        <w:ind w:left="575" w:right="386"/>
                        <w:rPr>
                          <w:color w:val="000000"/>
                        </w:rPr>
                      </w:pPr>
                      <w:r>
                        <w:rPr>
                          <w:color w:val="231F20"/>
                        </w:rPr>
                        <w:t>This signals the serial number was not sent in an EPCIS file from the manufacturer.  This</w:t>
                      </w:r>
                      <w:r>
                        <w:rPr>
                          <w:color w:val="231F20"/>
                          <w:spacing w:val="-2"/>
                        </w:rPr>
                        <w:t xml:space="preserve"> </w:t>
                      </w:r>
                      <w:r>
                        <w:rPr>
                          <w:color w:val="231F20"/>
                        </w:rPr>
                        <w:t>could</w:t>
                      </w:r>
                      <w:r>
                        <w:rPr>
                          <w:color w:val="231F20"/>
                          <w:spacing w:val="-2"/>
                        </w:rPr>
                        <w:t xml:space="preserve"> </w:t>
                      </w:r>
                      <w:r>
                        <w:rPr>
                          <w:color w:val="231F20"/>
                        </w:rPr>
                        <w:t>be</w:t>
                      </w:r>
                      <w:r>
                        <w:rPr>
                          <w:color w:val="231F20"/>
                          <w:spacing w:val="-2"/>
                        </w:rPr>
                        <w:t xml:space="preserve"> </w:t>
                      </w:r>
                      <w:r>
                        <w:rPr>
                          <w:color w:val="231F20"/>
                        </w:rPr>
                        <w:t xml:space="preserve">an </w:t>
                      </w:r>
                      <w:r>
                        <w:rPr>
                          <w:color w:val="231F20"/>
                          <w:spacing w:val="-2"/>
                        </w:rPr>
                        <w:t xml:space="preserve">aggregation </w:t>
                      </w:r>
                      <w:r>
                        <w:rPr>
                          <w:color w:val="231F20"/>
                        </w:rPr>
                        <w:t xml:space="preserve">error, or it could also indicate a miss-pick of physical product the manufacture shipped.  </w:t>
                      </w:r>
                      <w:r>
                        <w:rPr>
                          <w:color w:val="231F20"/>
                          <w:spacing w:val="-2"/>
                        </w:rPr>
                        <w:t xml:space="preserve"> </w:t>
                      </w:r>
                    </w:p>
                    <w:p w14:paraId="1D04F8EC" w14:textId="635336B8" w:rsidR="005972BA" w:rsidRDefault="005972BA">
                      <w:pPr>
                        <w:pStyle w:val="BodyText"/>
                        <w:numPr>
                          <w:ilvl w:val="0"/>
                          <w:numId w:val="12"/>
                        </w:numPr>
                        <w:tabs>
                          <w:tab w:val="left" w:pos="575"/>
                          <w:tab w:val="left" w:pos="576"/>
                        </w:tabs>
                        <w:spacing w:before="269" w:line="247" w:lineRule="auto"/>
                        <w:ind w:left="575" w:right="386"/>
                        <w:rPr>
                          <w:color w:val="000000"/>
                        </w:rPr>
                      </w:pPr>
                      <w:r>
                        <w:rPr>
                          <w:color w:val="231F20"/>
                          <w:spacing w:val="-2"/>
                        </w:rPr>
                        <w:t>It’s important to note this was discovered during pick pack &amp; ship so the wholesaler may not have much to provide other than the PI not found in their systems.</w:t>
                      </w:r>
                    </w:p>
                  </w:txbxContent>
                </v:textbox>
                <w10:wrap type="topAndBottom" anchorx="page"/>
              </v:shape>
            </w:pict>
          </mc:Fallback>
        </mc:AlternateContent>
      </w:r>
    </w:p>
    <w:p w14:paraId="10B76D6B" w14:textId="3A245980" w:rsidR="00DD45C2" w:rsidRDefault="00543AB4">
      <w:pPr>
        <w:pStyle w:val="BodyText"/>
        <w:spacing w:before="122" w:line="247" w:lineRule="auto"/>
        <w:ind w:left="660" w:right="550"/>
      </w:pPr>
      <w:r>
        <w:rPr>
          <w:rFonts w:ascii="Avenir-Heavy"/>
          <w:b/>
          <w:color w:val="231F20"/>
        </w:rPr>
        <w:t xml:space="preserve">Distributor Action: </w:t>
      </w:r>
      <w:r>
        <w:rPr>
          <w:color w:val="231F20"/>
        </w:rPr>
        <w:t>The wholesale distributor discovers at pick, pack</w:t>
      </w:r>
      <w:r w:rsidR="008D7F74">
        <w:rPr>
          <w:color w:val="231F20"/>
        </w:rPr>
        <w:t>,</w:t>
      </w:r>
      <w:r>
        <w:rPr>
          <w:color w:val="231F20"/>
        </w:rPr>
        <w:t xml:space="preserve"> and ship it has product without the corresponding serialized data. </w:t>
      </w:r>
      <w:r w:rsidR="00A84593">
        <w:rPr>
          <w:color w:val="231F20"/>
        </w:rPr>
        <w:t>If the distributor discovers this is transitional inventory, it does not need to be handled as an exception since the product was purchased under lot level requirements.   The distributor will need to capture the PI and send out TI containing it.   If necessary, t</w:t>
      </w:r>
      <w:r w:rsidR="00E23684">
        <w:rPr>
          <w:color w:val="231F20"/>
        </w:rPr>
        <w:t>he</w:t>
      </w:r>
      <w:r w:rsidR="00E23684">
        <w:rPr>
          <w:color w:val="231F20"/>
          <w:spacing w:val="-2"/>
        </w:rPr>
        <w:t xml:space="preserve"> </w:t>
      </w:r>
      <w:r w:rsidR="00E23684">
        <w:rPr>
          <w:color w:val="231F20"/>
        </w:rPr>
        <w:t>wholesale</w:t>
      </w:r>
      <w:r w:rsidR="00E23684">
        <w:rPr>
          <w:color w:val="231F20"/>
          <w:spacing w:val="-2"/>
        </w:rPr>
        <w:t xml:space="preserve"> </w:t>
      </w:r>
      <w:r w:rsidR="00E23684">
        <w:rPr>
          <w:color w:val="231F20"/>
        </w:rPr>
        <w:t>distributor</w:t>
      </w:r>
      <w:r w:rsidR="00E23684">
        <w:rPr>
          <w:color w:val="231F20"/>
          <w:spacing w:val="-2"/>
        </w:rPr>
        <w:t xml:space="preserve"> </w:t>
      </w:r>
      <w:r w:rsidR="00E23684">
        <w:rPr>
          <w:color w:val="231F20"/>
        </w:rPr>
        <w:t>will</w:t>
      </w:r>
      <w:r w:rsidR="00E23684">
        <w:rPr>
          <w:color w:val="231F20"/>
          <w:spacing w:val="-2"/>
        </w:rPr>
        <w:t xml:space="preserve"> </w:t>
      </w:r>
      <w:r w:rsidR="00E23684">
        <w:rPr>
          <w:color w:val="231F20"/>
        </w:rPr>
        <w:t>quarantine</w:t>
      </w:r>
      <w:r w:rsidR="00E23684">
        <w:rPr>
          <w:color w:val="231F20"/>
          <w:spacing w:val="-2"/>
        </w:rPr>
        <w:t xml:space="preserve"> </w:t>
      </w:r>
      <w:r w:rsidR="00E23684">
        <w:rPr>
          <w:color w:val="231F20"/>
        </w:rPr>
        <w:t>the product and work with the manufacturer to obtain missing data</w:t>
      </w:r>
      <w:r w:rsidR="00236617">
        <w:rPr>
          <w:color w:val="231F20"/>
        </w:rPr>
        <w:t xml:space="preserve"> or further disposition the product in the event data cannot be obtained</w:t>
      </w:r>
      <w:r w:rsidR="00E23684">
        <w:rPr>
          <w:color w:val="231F20"/>
        </w:rPr>
        <w:t xml:space="preserve">.  Product cannot be further distributed without data resolution.   </w:t>
      </w:r>
      <w:r>
        <w:rPr>
          <w:color w:val="231F20"/>
        </w:rPr>
        <w:t xml:space="preserve">The distributor </w:t>
      </w:r>
      <w:r w:rsidR="00E23684">
        <w:rPr>
          <w:color w:val="231F20"/>
        </w:rPr>
        <w:t>will</w:t>
      </w:r>
      <w:r>
        <w:rPr>
          <w:color w:val="231F20"/>
        </w:rPr>
        <w:t xml:space="preserve"> reach out to the manufacturer </w:t>
      </w:r>
      <w:r w:rsidR="008D7F74">
        <w:rPr>
          <w:color w:val="231F20"/>
        </w:rPr>
        <w:t>and follow General Communications practices in communicating this exception.</w:t>
      </w:r>
    </w:p>
    <w:p w14:paraId="67ED4922" w14:textId="77777777" w:rsidR="00DD45C2" w:rsidRDefault="00DD45C2">
      <w:pPr>
        <w:pStyle w:val="BodyText"/>
        <w:spacing w:before="5"/>
        <w:rPr>
          <w:sz w:val="20"/>
        </w:rPr>
      </w:pPr>
    </w:p>
    <w:p w14:paraId="40466A1D" w14:textId="77777777" w:rsidR="00DD45C2" w:rsidRDefault="00DD45C2">
      <w:pPr>
        <w:spacing w:line="321" w:lineRule="auto"/>
        <w:sectPr w:rsidR="00DD45C2">
          <w:pgSz w:w="12240" w:h="15840"/>
          <w:pgMar w:top="980" w:right="620" w:bottom="560" w:left="780" w:header="0" w:footer="372" w:gutter="0"/>
          <w:cols w:space="720"/>
        </w:sectPr>
      </w:pPr>
    </w:p>
    <w:p w14:paraId="0499F7D9" w14:textId="48F5D9E9" w:rsidR="00DD45C2" w:rsidRDefault="00543AB4" w:rsidP="005972BA">
      <w:pPr>
        <w:pStyle w:val="BodyText"/>
        <w:spacing w:before="80" w:line="247" w:lineRule="auto"/>
        <w:ind w:left="660" w:right="917"/>
      </w:pPr>
      <w:r>
        <w:rPr>
          <w:color w:val="231F20"/>
        </w:rPr>
        <w:t>The wholesale distributor will return the product to inventory once it has received the TI for</w:t>
      </w:r>
      <w:r w:rsidR="00A84593">
        <w:rPr>
          <w:color w:val="231F20"/>
          <w:spacing w:val="80"/>
        </w:rPr>
        <w:t xml:space="preserve"> </w:t>
      </w:r>
      <w:r>
        <w:rPr>
          <w:color w:val="231F20"/>
        </w:rPr>
        <w:t xml:space="preserve">the missing product identifier(s). Additionally, if </w:t>
      </w:r>
      <w:r w:rsidR="00CD7FB6">
        <w:rPr>
          <w:color w:val="231F20"/>
        </w:rPr>
        <w:t>agreed</w:t>
      </w:r>
      <w:r w:rsidR="00236617">
        <w:rPr>
          <w:color w:val="231F20"/>
        </w:rPr>
        <w:t xml:space="preserve"> </w:t>
      </w:r>
      <w:r>
        <w:rPr>
          <w:color w:val="231F20"/>
        </w:rPr>
        <w:t>it takes days to reconcile and send the TI, the wholesale</w:t>
      </w:r>
      <w:r>
        <w:rPr>
          <w:color w:val="231F20"/>
          <w:spacing w:val="-1"/>
        </w:rPr>
        <w:t xml:space="preserve"> </w:t>
      </w:r>
      <w:r>
        <w:rPr>
          <w:color w:val="231F20"/>
        </w:rPr>
        <w:t>distributor</w:t>
      </w:r>
      <w:r>
        <w:rPr>
          <w:color w:val="231F20"/>
          <w:spacing w:val="-1"/>
        </w:rPr>
        <w:t xml:space="preserve"> </w:t>
      </w:r>
      <w:r>
        <w:rPr>
          <w:color w:val="231F20"/>
        </w:rPr>
        <w:t>will</w:t>
      </w:r>
      <w:r>
        <w:rPr>
          <w:color w:val="231F20"/>
          <w:spacing w:val="-1"/>
        </w:rPr>
        <w:t xml:space="preserve"> </w:t>
      </w:r>
      <w:r>
        <w:rPr>
          <w:color w:val="231F20"/>
        </w:rPr>
        <w:t>likely</w:t>
      </w:r>
      <w:r>
        <w:rPr>
          <w:color w:val="231F20"/>
          <w:spacing w:val="-1"/>
        </w:rPr>
        <w:t xml:space="preserve"> </w:t>
      </w:r>
      <w:r w:rsidR="008D7F74">
        <w:rPr>
          <w:color w:val="231F20"/>
          <w:spacing w:val="-1"/>
        </w:rPr>
        <w:t>request further dispositioning of</w:t>
      </w:r>
      <w:r>
        <w:rPr>
          <w:color w:val="231F20"/>
          <w:spacing w:val="-1"/>
        </w:rPr>
        <w:t xml:space="preserve"> </w:t>
      </w:r>
      <w:r w:rsidR="00236617">
        <w:rPr>
          <w:color w:val="231F20"/>
          <w:spacing w:val="-1"/>
        </w:rPr>
        <w:t xml:space="preserve">the product </w:t>
      </w:r>
      <w:r>
        <w:rPr>
          <w:color w:val="231F20"/>
        </w:rPr>
        <w:t>and</w:t>
      </w:r>
      <w:r>
        <w:rPr>
          <w:color w:val="231F20"/>
          <w:spacing w:val="-1"/>
        </w:rPr>
        <w:t xml:space="preserve"> </w:t>
      </w:r>
      <w:r>
        <w:rPr>
          <w:color w:val="231F20"/>
        </w:rPr>
        <w:t>not</w:t>
      </w:r>
      <w:r>
        <w:rPr>
          <w:color w:val="231F20"/>
          <w:spacing w:val="-1"/>
        </w:rPr>
        <w:t xml:space="preserve"> </w:t>
      </w:r>
      <w:r>
        <w:rPr>
          <w:color w:val="231F20"/>
        </w:rPr>
        <w:t>continue</w:t>
      </w:r>
      <w:r>
        <w:rPr>
          <w:color w:val="231F20"/>
          <w:spacing w:val="-1"/>
        </w:rPr>
        <w:t xml:space="preserve"> </w:t>
      </w:r>
      <w:r>
        <w:rPr>
          <w:color w:val="231F20"/>
        </w:rPr>
        <w:t>to</w:t>
      </w:r>
      <w:r>
        <w:rPr>
          <w:color w:val="231F20"/>
          <w:spacing w:val="-1"/>
        </w:rPr>
        <w:t xml:space="preserve"> </w:t>
      </w:r>
      <w:r>
        <w:rPr>
          <w:color w:val="231F20"/>
        </w:rPr>
        <w:t>quarantine</w:t>
      </w:r>
      <w:r w:rsidR="00122099">
        <w:rPr>
          <w:color w:val="231F20"/>
        </w:rPr>
        <w:t xml:space="preserve"> it.</w:t>
      </w:r>
      <w:r>
        <w:rPr>
          <w:color w:val="231F20"/>
        </w:rPr>
        <w:t xml:space="preserve"> Suitable timeframes </w:t>
      </w:r>
      <w:r w:rsidR="00236617">
        <w:rPr>
          <w:color w:val="231F20"/>
        </w:rPr>
        <w:t xml:space="preserve">for resolving this </w:t>
      </w:r>
      <w:r w:rsidR="00122099">
        <w:rPr>
          <w:color w:val="231F20"/>
        </w:rPr>
        <w:t>incident</w:t>
      </w:r>
      <w:r w:rsidR="00236617">
        <w:rPr>
          <w:color w:val="231F20"/>
        </w:rPr>
        <w:t xml:space="preserve"> </w:t>
      </w:r>
      <w:r>
        <w:rPr>
          <w:color w:val="231F20"/>
        </w:rPr>
        <w:t>will be determined in business discussions between trading partners.</w:t>
      </w:r>
    </w:p>
    <w:p w14:paraId="41FCF068" w14:textId="77777777" w:rsidR="00DD45C2" w:rsidRDefault="00DD45C2">
      <w:pPr>
        <w:pStyle w:val="BodyText"/>
        <w:spacing w:before="5"/>
        <w:rPr>
          <w:sz w:val="20"/>
        </w:rPr>
      </w:pPr>
    </w:p>
    <w:p w14:paraId="1F9F99C7" w14:textId="2850E7ED" w:rsidR="00DD45C2" w:rsidRDefault="00543AB4">
      <w:pPr>
        <w:pStyle w:val="BodyText"/>
        <w:spacing w:line="247" w:lineRule="auto"/>
        <w:ind w:left="660" w:right="609"/>
      </w:pPr>
      <w:r>
        <w:rPr>
          <w:rFonts w:ascii="Avenir-Heavy"/>
          <w:b/>
          <w:color w:val="231F20"/>
        </w:rPr>
        <w:t xml:space="preserve">Manufacturer Action: </w:t>
      </w:r>
      <w:r>
        <w:rPr>
          <w:color w:val="231F20"/>
        </w:rPr>
        <w:t xml:space="preserve">The manufacturer will conduct an internal investigation and make an appropriate business determination on how to move forward, which may depend upon the status of the data for that product in their system. The manufacturer </w:t>
      </w:r>
      <w:r w:rsidR="00362064">
        <w:rPr>
          <w:color w:val="231F20"/>
        </w:rPr>
        <w:t xml:space="preserve">will provide the needed TI or provide further instructions on dispositioning of the </w:t>
      </w:r>
      <w:r>
        <w:rPr>
          <w:color w:val="231F20"/>
        </w:rPr>
        <w:t>product</w:t>
      </w:r>
      <w:r w:rsidR="00362064">
        <w:rPr>
          <w:color w:val="231F20"/>
        </w:rPr>
        <w:t>.</w:t>
      </w:r>
      <w:r>
        <w:rPr>
          <w:color w:val="231F20"/>
        </w:rPr>
        <w:t xml:space="preserve"> </w:t>
      </w:r>
    </w:p>
    <w:p w14:paraId="2BCC21E4" w14:textId="77777777" w:rsidR="00DD45C2" w:rsidRDefault="00DD45C2">
      <w:pPr>
        <w:pStyle w:val="BodyText"/>
        <w:spacing w:before="12"/>
        <w:rPr>
          <w:sz w:val="33"/>
        </w:rPr>
      </w:pPr>
    </w:p>
    <w:p w14:paraId="513CF9B9" w14:textId="77777777" w:rsidR="00DD45C2" w:rsidRDefault="00543AB4" w:rsidP="00924CCE">
      <w:pPr>
        <w:pStyle w:val="Heading2"/>
        <w:numPr>
          <w:ilvl w:val="0"/>
          <w:numId w:val="30"/>
        </w:numPr>
        <w:tabs>
          <w:tab w:val="left" w:pos="667"/>
        </w:tabs>
        <w:ind w:left="666" w:hanging="367"/>
      </w:pPr>
      <w:bookmarkStart w:id="133" w:name="_Toc128644346"/>
      <w:r>
        <w:rPr>
          <w:color w:val="F19D21"/>
        </w:rPr>
        <w:t>Data,</w:t>
      </w:r>
      <w:r>
        <w:rPr>
          <w:color w:val="F19D21"/>
          <w:spacing w:val="-2"/>
        </w:rPr>
        <w:t xml:space="preserve"> </w:t>
      </w:r>
      <w:r>
        <w:rPr>
          <w:color w:val="F19D21"/>
        </w:rPr>
        <w:t xml:space="preserve">No </w:t>
      </w:r>
      <w:r>
        <w:rPr>
          <w:color w:val="F19D21"/>
          <w:spacing w:val="-2"/>
        </w:rPr>
        <w:t>Product</w:t>
      </w:r>
      <w:bookmarkEnd w:id="133"/>
    </w:p>
    <w:p w14:paraId="2B451C81" w14:textId="32D6EDE6" w:rsidR="00DD45C2" w:rsidRDefault="00473DBF">
      <w:pPr>
        <w:pStyle w:val="BodyText"/>
        <w:spacing w:before="11"/>
        <w:rPr>
          <w:rFonts w:ascii="Avenir-Heavy"/>
          <w:b/>
          <w:sz w:val="4"/>
        </w:rPr>
      </w:pPr>
      <w:r>
        <w:rPr>
          <w:noProof/>
        </w:rPr>
        <mc:AlternateContent>
          <mc:Choice Requires="wps">
            <w:drawing>
              <wp:anchor distT="0" distB="0" distL="0" distR="0" simplePos="0" relativeHeight="487599616" behindDoc="1" locked="0" layoutInCell="1" allowOverlap="1" wp14:anchorId="557807A7" wp14:editId="020271DD">
                <wp:simplePos x="0" y="0"/>
                <wp:positionH relativeFrom="page">
                  <wp:posOffset>777240</wp:posOffset>
                </wp:positionH>
                <wp:positionV relativeFrom="paragraph">
                  <wp:posOffset>56515</wp:posOffset>
                </wp:positionV>
                <wp:extent cx="6537960" cy="1701165"/>
                <wp:effectExtent l="0" t="0" r="0" b="0"/>
                <wp:wrapTopAndBottom/>
                <wp:docPr id="661881655" name="docshape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701165"/>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B5405C" w14:textId="2E086074" w:rsidR="00DE2D4A" w:rsidRDefault="00DE2D4A">
                            <w:pPr>
                              <w:spacing w:before="86" w:line="247" w:lineRule="auto"/>
                              <w:ind w:left="215" w:right="735"/>
                              <w:rPr>
                                <w:rFonts w:ascii="Avenir-Heavy"/>
                                <w:b/>
                                <w:color w:val="000000"/>
                              </w:rPr>
                            </w:pPr>
                            <w:r>
                              <w:rPr>
                                <w:rFonts w:ascii="Avenir-Heavy"/>
                                <w:b/>
                                <w:color w:val="231F20"/>
                              </w:rPr>
                              <w:t xml:space="preserve">Scenario </w:t>
                            </w:r>
                            <w:r w:rsidR="00D565D9">
                              <w:rPr>
                                <w:rFonts w:ascii="Avenir-Heavy"/>
                                <w:b/>
                                <w:color w:val="231F20"/>
                              </w:rPr>
                              <w:t>3.</w:t>
                            </w:r>
                            <w:r>
                              <w:rPr>
                                <w:rFonts w:ascii="Avenir-Heavy"/>
                                <w:b/>
                                <w:color w:val="231F20"/>
                              </w:rPr>
                              <w:t>1: A shortage occurs</w:t>
                            </w:r>
                            <w:r w:rsidR="00175402">
                              <w:rPr>
                                <w:rFonts w:ascii="Avenir-Heavy"/>
                                <w:b/>
                                <w:color w:val="231F20"/>
                              </w:rPr>
                              <w:t>,</w:t>
                            </w:r>
                            <w:r>
                              <w:rPr>
                                <w:rFonts w:ascii="Avenir-Heavy"/>
                                <w:b/>
                                <w:color w:val="231F20"/>
                              </w:rPr>
                              <w:t xml:space="preserve"> and the manufacturer sends data that includes product that a wholesale distributor did not receive.</w:t>
                            </w:r>
                          </w:p>
                          <w:p w14:paraId="6272D09A" w14:textId="77777777" w:rsidR="00DE2D4A" w:rsidRDefault="00DE2D4A">
                            <w:pPr>
                              <w:pStyle w:val="BodyText"/>
                              <w:spacing w:before="5"/>
                              <w:rPr>
                                <w:rFonts w:ascii="Avenir-Heavy"/>
                                <w:b/>
                                <w:color w:val="000000"/>
                                <w:sz w:val="20"/>
                              </w:rPr>
                            </w:pPr>
                          </w:p>
                          <w:p w14:paraId="69B99336" w14:textId="786D1A8A" w:rsidR="00DE2D4A" w:rsidRPr="00DB53D1" w:rsidRDefault="00DE2D4A">
                            <w:pPr>
                              <w:pStyle w:val="BodyText"/>
                              <w:numPr>
                                <w:ilvl w:val="0"/>
                                <w:numId w:val="11"/>
                              </w:numPr>
                              <w:tabs>
                                <w:tab w:val="left" w:pos="576"/>
                              </w:tabs>
                              <w:spacing w:line="247" w:lineRule="auto"/>
                              <w:ind w:left="575" w:right="822"/>
                              <w:jc w:val="both"/>
                              <w:rPr>
                                <w:color w:val="000000"/>
                              </w:rPr>
                            </w:pPr>
                            <w:r>
                              <w:rPr>
                                <w:color w:val="231F20"/>
                              </w:rPr>
                              <w:t>The wholesale distributor will discover that it has been sent data but is missing product via internal receiving reconciliation processes.  The ASN &amp; packing list confirm this a true shipment shortage.</w:t>
                            </w:r>
                          </w:p>
                          <w:p w14:paraId="11D11DB2" w14:textId="5763E692" w:rsidR="00DB53D1" w:rsidRDefault="00DB53D1">
                            <w:pPr>
                              <w:pStyle w:val="BodyText"/>
                              <w:numPr>
                                <w:ilvl w:val="0"/>
                                <w:numId w:val="11"/>
                              </w:numPr>
                              <w:tabs>
                                <w:tab w:val="left" w:pos="576"/>
                              </w:tabs>
                              <w:spacing w:line="247" w:lineRule="auto"/>
                              <w:ind w:left="575" w:right="822"/>
                              <w:jc w:val="both"/>
                              <w:rPr>
                                <w:color w:val="000000"/>
                              </w:rPr>
                            </w:pPr>
                            <w:r>
                              <w:rPr>
                                <w:color w:val="231F20"/>
                              </w:rPr>
                              <w:t>This may also include product lost in transit.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7807A7" id="docshape29" o:spid="_x0000_s1037" type="#_x0000_t202" style="position:absolute;margin-left:61.2pt;margin-top:4.45pt;width:514.8pt;height:133.95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" fillcolor="#fff4dd" stroked="f">
                <v:textbox inset="0,0,0,0">
                  <w:txbxContent>
                    <w:p w14:paraId="36B5405C" w14:textId="2E086074" w:rsidR="00DE2D4A" w:rsidRDefault="00DE2D4A">
                      <w:pPr>
                        <w:spacing w:before="86" w:line="247" w:lineRule="auto"/>
                        <w:ind w:left="215" w:right="735"/>
                        <w:rPr>
                          <w:rFonts w:ascii="Avenir-Heavy"/>
                          <w:b/>
                          <w:color w:val="000000"/>
                        </w:rPr>
                      </w:pPr>
                      <w:r>
                        <w:rPr>
                          <w:rFonts w:ascii="Avenir-Heavy"/>
                          <w:b/>
                          <w:color w:val="231F20"/>
                        </w:rPr>
                        <w:t xml:space="preserve">Scenario </w:t>
                      </w:r>
                      <w:r w:rsidR="00D565D9">
                        <w:rPr>
                          <w:rFonts w:ascii="Avenir-Heavy"/>
                          <w:b/>
                          <w:color w:val="231F20"/>
                        </w:rPr>
                        <w:t>3.</w:t>
                      </w:r>
                      <w:r>
                        <w:rPr>
                          <w:rFonts w:ascii="Avenir-Heavy"/>
                          <w:b/>
                          <w:color w:val="231F20"/>
                        </w:rPr>
                        <w:t>1: A shortage occurs</w:t>
                      </w:r>
                      <w:r w:rsidR="00175402">
                        <w:rPr>
                          <w:rFonts w:ascii="Avenir-Heavy"/>
                          <w:b/>
                          <w:color w:val="231F20"/>
                        </w:rPr>
                        <w:t>,</w:t>
                      </w:r>
                      <w:r>
                        <w:rPr>
                          <w:rFonts w:ascii="Avenir-Heavy"/>
                          <w:b/>
                          <w:color w:val="231F20"/>
                        </w:rPr>
                        <w:t xml:space="preserve"> and the manufacturer sends data that includes product that a wholesale distributor did not receive.</w:t>
                      </w:r>
                    </w:p>
                    <w:p w14:paraId="6272D09A" w14:textId="77777777" w:rsidR="00DE2D4A" w:rsidRDefault="00DE2D4A">
                      <w:pPr>
                        <w:pStyle w:val="BodyText"/>
                        <w:spacing w:before="5"/>
                        <w:rPr>
                          <w:rFonts w:ascii="Avenir-Heavy"/>
                          <w:b/>
                          <w:color w:val="000000"/>
                          <w:sz w:val="20"/>
                        </w:rPr>
                      </w:pPr>
                    </w:p>
                    <w:p w14:paraId="69B99336" w14:textId="786D1A8A" w:rsidR="00DE2D4A" w:rsidRPr="00DB53D1" w:rsidRDefault="00DE2D4A">
                      <w:pPr>
                        <w:pStyle w:val="BodyText"/>
                        <w:numPr>
                          <w:ilvl w:val="0"/>
                          <w:numId w:val="11"/>
                        </w:numPr>
                        <w:tabs>
                          <w:tab w:val="left" w:pos="576"/>
                        </w:tabs>
                        <w:spacing w:line="247" w:lineRule="auto"/>
                        <w:ind w:left="575" w:right="822"/>
                        <w:jc w:val="both"/>
                        <w:rPr>
                          <w:color w:val="000000"/>
                        </w:rPr>
                      </w:pPr>
                      <w:r>
                        <w:rPr>
                          <w:color w:val="231F20"/>
                        </w:rPr>
                        <w:t>The wholesale distributor will discover that it has been sent data but is missing product via internal receiving reconciliation processes.  The ASN &amp; packing list confirm this a true shipment shortage.</w:t>
                      </w:r>
                    </w:p>
                    <w:p w14:paraId="11D11DB2" w14:textId="5763E692" w:rsidR="00DB53D1" w:rsidRDefault="00DB53D1">
                      <w:pPr>
                        <w:pStyle w:val="BodyText"/>
                        <w:numPr>
                          <w:ilvl w:val="0"/>
                          <w:numId w:val="11"/>
                        </w:numPr>
                        <w:tabs>
                          <w:tab w:val="left" w:pos="576"/>
                        </w:tabs>
                        <w:spacing w:line="247" w:lineRule="auto"/>
                        <w:ind w:left="575" w:right="822"/>
                        <w:jc w:val="both"/>
                        <w:rPr>
                          <w:color w:val="000000"/>
                        </w:rPr>
                      </w:pPr>
                      <w:r>
                        <w:rPr>
                          <w:color w:val="231F20"/>
                        </w:rPr>
                        <w:t>This may also include product lost in transit.</w:t>
                      </w:r>
                    </w:p>
                  </w:txbxContent>
                </v:textbox>
                <w10:wrap type="topAndBottom" anchorx="page"/>
              </v:shape>
            </w:pict>
          </mc:Fallback>
        </mc:AlternateContent>
      </w:r>
    </w:p>
    <w:p w14:paraId="1C03A673" w14:textId="4B153F49" w:rsidR="00DD45C2" w:rsidRDefault="00543AB4" w:rsidP="00175402">
      <w:pPr>
        <w:pStyle w:val="BodyText"/>
        <w:spacing w:before="138" w:line="247" w:lineRule="auto"/>
        <w:ind w:left="660" w:right="718"/>
      </w:pPr>
      <w:r>
        <w:rPr>
          <w:rFonts w:ascii="Avenir-Heavy"/>
          <w:b/>
          <w:color w:val="231F20"/>
        </w:rPr>
        <w:t xml:space="preserve">Distributor Action: </w:t>
      </w:r>
      <w:r>
        <w:rPr>
          <w:color w:val="231F20"/>
        </w:rPr>
        <w:t>If a wholesale distributor process allows them to determine at receiving</w:t>
      </w:r>
      <w:r>
        <w:rPr>
          <w:color w:val="231F20"/>
          <w:spacing w:val="80"/>
          <w:w w:val="150"/>
        </w:rPr>
        <w:t xml:space="preserve"> </w:t>
      </w:r>
      <w:r>
        <w:rPr>
          <w:color w:val="231F20"/>
        </w:rPr>
        <w:t>that data have been received without product, a wholesale distributor will share the discrepancy at that time with the manufacturer. However, at receiving, most wholesale distributors only do quantity checks today to ensure that there is enough data to support the shipment. A detailed</w:t>
      </w:r>
      <w:r w:rsidR="00175402">
        <w:rPr>
          <w:color w:val="231F20"/>
        </w:rPr>
        <w:t xml:space="preserve"> </w:t>
      </w:r>
      <w:r>
        <w:rPr>
          <w:color w:val="231F20"/>
        </w:rPr>
        <w:t>reconciliation</w:t>
      </w:r>
      <w:r>
        <w:rPr>
          <w:color w:val="231F20"/>
          <w:spacing w:val="-1"/>
        </w:rPr>
        <w:t xml:space="preserve"> </w:t>
      </w:r>
      <w:r>
        <w:rPr>
          <w:color w:val="231F20"/>
        </w:rPr>
        <w:t>generally</w:t>
      </w:r>
      <w:r>
        <w:rPr>
          <w:color w:val="231F20"/>
          <w:spacing w:val="-1"/>
        </w:rPr>
        <w:t xml:space="preserve"> </w:t>
      </w:r>
      <w:r>
        <w:rPr>
          <w:color w:val="231F20"/>
        </w:rPr>
        <w:t>is</w:t>
      </w:r>
      <w:r>
        <w:rPr>
          <w:color w:val="231F20"/>
          <w:spacing w:val="-1"/>
        </w:rPr>
        <w:t xml:space="preserve"> </w:t>
      </w:r>
      <w:r>
        <w:rPr>
          <w:color w:val="231F20"/>
        </w:rPr>
        <w:t>not</w:t>
      </w:r>
      <w:r>
        <w:rPr>
          <w:color w:val="231F20"/>
          <w:spacing w:val="-1"/>
        </w:rPr>
        <w:t xml:space="preserve"> </w:t>
      </w:r>
      <w:r>
        <w:rPr>
          <w:color w:val="231F20"/>
        </w:rPr>
        <w:t>done</w:t>
      </w:r>
      <w:r>
        <w:rPr>
          <w:color w:val="231F20"/>
          <w:spacing w:val="-1"/>
        </w:rPr>
        <w:t xml:space="preserve"> </w:t>
      </w:r>
      <w:r>
        <w:rPr>
          <w:color w:val="231F20"/>
        </w:rPr>
        <w:t>at</w:t>
      </w:r>
      <w:r>
        <w:rPr>
          <w:color w:val="231F20"/>
          <w:spacing w:val="-1"/>
        </w:rPr>
        <w:t xml:space="preserve"> </w:t>
      </w:r>
      <w:r>
        <w:rPr>
          <w:color w:val="231F20"/>
        </w:rPr>
        <w:t>the</w:t>
      </w:r>
      <w:r>
        <w:rPr>
          <w:color w:val="231F20"/>
          <w:spacing w:val="-1"/>
        </w:rPr>
        <w:t xml:space="preserve"> </w:t>
      </w:r>
      <w:r>
        <w:rPr>
          <w:color w:val="231F20"/>
        </w:rPr>
        <w:t>serial</w:t>
      </w:r>
      <w:r>
        <w:rPr>
          <w:color w:val="231F20"/>
          <w:spacing w:val="-1"/>
        </w:rPr>
        <w:t xml:space="preserve"> </w:t>
      </w:r>
      <w:r>
        <w:rPr>
          <w:color w:val="231F20"/>
        </w:rPr>
        <w:t>number</w:t>
      </w:r>
      <w:r>
        <w:rPr>
          <w:color w:val="231F20"/>
          <w:spacing w:val="-1"/>
        </w:rPr>
        <w:t xml:space="preserve"> </w:t>
      </w:r>
      <w:r>
        <w:rPr>
          <w:color w:val="231F20"/>
        </w:rPr>
        <w:t>level</w:t>
      </w:r>
      <w:r>
        <w:rPr>
          <w:color w:val="231F20"/>
          <w:spacing w:val="-1"/>
        </w:rPr>
        <w:t xml:space="preserve"> </w:t>
      </w:r>
      <w:r>
        <w:rPr>
          <w:color w:val="231F20"/>
        </w:rPr>
        <w:t>and</w:t>
      </w:r>
      <w:r>
        <w:rPr>
          <w:color w:val="231F20"/>
          <w:spacing w:val="-1"/>
        </w:rPr>
        <w:t xml:space="preserve"> </w:t>
      </w:r>
      <w:r>
        <w:rPr>
          <w:color w:val="231F20"/>
        </w:rPr>
        <w:t>is</w:t>
      </w:r>
      <w:r>
        <w:rPr>
          <w:color w:val="231F20"/>
          <w:spacing w:val="-1"/>
        </w:rPr>
        <w:t xml:space="preserve"> </w:t>
      </w:r>
      <w:r>
        <w:rPr>
          <w:color w:val="231F20"/>
        </w:rPr>
        <w:t>impractical</w:t>
      </w:r>
      <w:r>
        <w:rPr>
          <w:color w:val="231F20"/>
          <w:spacing w:val="-1"/>
        </w:rPr>
        <w:t xml:space="preserve"> </w:t>
      </w:r>
      <w:r>
        <w:rPr>
          <w:color w:val="231F20"/>
        </w:rPr>
        <w:t>due</w:t>
      </w:r>
      <w:r>
        <w:rPr>
          <w:color w:val="231F20"/>
          <w:spacing w:val="-1"/>
        </w:rPr>
        <w:t xml:space="preserve"> </w:t>
      </w:r>
      <w:r>
        <w:rPr>
          <w:color w:val="231F20"/>
        </w:rPr>
        <w:t>to</w:t>
      </w:r>
      <w:r>
        <w:rPr>
          <w:color w:val="231F20"/>
          <w:spacing w:val="-1"/>
        </w:rPr>
        <w:t xml:space="preserve"> </w:t>
      </w:r>
      <w:r>
        <w:rPr>
          <w:color w:val="231F20"/>
        </w:rPr>
        <w:t>the</w:t>
      </w:r>
      <w:r>
        <w:rPr>
          <w:color w:val="231F20"/>
          <w:spacing w:val="-1"/>
        </w:rPr>
        <w:t xml:space="preserve"> </w:t>
      </w:r>
      <w:r>
        <w:rPr>
          <w:color w:val="231F20"/>
        </w:rPr>
        <w:t>impact to operations.</w:t>
      </w:r>
      <w:r>
        <w:rPr>
          <w:color w:val="231F20"/>
          <w:position w:val="7"/>
          <w:sz w:val="13"/>
        </w:rPr>
        <w:t>10</w:t>
      </w:r>
      <w:r>
        <w:rPr>
          <w:color w:val="231F20"/>
          <w:spacing w:val="32"/>
          <w:position w:val="7"/>
          <w:sz w:val="13"/>
        </w:rPr>
        <w:t xml:space="preserve"> </w:t>
      </w:r>
      <w:r>
        <w:rPr>
          <w:color w:val="231F20"/>
        </w:rPr>
        <w:t>Consequently, having data but no product will likely be discovered later.</w:t>
      </w:r>
    </w:p>
    <w:p w14:paraId="53154B30" w14:textId="6433B5B7" w:rsidR="00DD45C2" w:rsidRDefault="00473DBF">
      <w:pPr>
        <w:pStyle w:val="BodyText"/>
        <w:spacing w:before="3"/>
        <w:rPr>
          <w:sz w:val="11"/>
        </w:rPr>
      </w:pPr>
      <w:r>
        <w:rPr>
          <w:noProof/>
        </w:rPr>
        <mc:AlternateContent>
          <mc:Choice Requires="wps">
            <w:drawing>
              <wp:anchor distT="0" distB="0" distL="0" distR="0" simplePos="0" relativeHeight="487600128" behindDoc="1" locked="0" layoutInCell="1" allowOverlap="1" wp14:anchorId="78CA62BD" wp14:editId="33EE9E17">
                <wp:simplePos x="0" y="0"/>
                <wp:positionH relativeFrom="page">
                  <wp:posOffset>685800</wp:posOffset>
                </wp:positionH>
                <wp:positionV relativeFrom="paragraph">
                  <wp:posOffset>109855</wp:posOffset>
                </wp:positionV>
                <wp:extent cx="6400800" cy="1270"/>
                <wp:effectExtent l="0" t="0" r="0" b="0"/>
                <wp:wrapTopAndBottom/>
                <wp:docPr id="1950750243" name="docshape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1270"/>
                        </a:xfrm>
                        <a:custGeom>
                          <a:avLst/>
                          <a:gdLst>
                            <a:gd name="T0" fmla="+- 0 1080 1080"/>
                            <a:gd name="T1" fmla="*/ T0 w 10080"/>
                            <a:gd name="T2" fmla="+- 0 11160 1080"/>
                            <a:gd name="T3" fmla="*/ T2 w 10080"/>
                          </a:gdLst>
                          <a:ahLst/>
                          <a:cxnLst>
                            <a:cxn ang="0">
                              <a:pos x="T1" y="0"/>
                            </a:cxn>
                            <a:cxn ang="0">
                              <a:pos x="T3" y="0"/>
                            </a:cxn>
                          </a:cxnLst>
                          <a:rect l="0" t="0" r="r" b="b"/>
                          <a:pathLst>
                            <a:path w="10080">
                              <a:moveTo>
                                <a:pt x="0" y="0"/>
                              </a:moveTo>
                              <a:lnTo>
                                <a:pt x="10080" y="0"/>
                              </a:lnTo>
                            </a:path>
                          </a:pathLst>
                        </a:custGeom>
                        <a:noFill/>
                        <a:ln w="6350">
                          <a:solidFill>
                            <a:srgbClr val="F19D2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4EBAC4" id="docshape30" o:spid="_x0000_s1026" style="position:absolute;margin-left:54pt;margin-top:8.65pt;width:7in;height:.1pt;z-index:-157163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0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" path="m,l10080,e" filled="f" strokecolor="#f19d21" strokeweight=".5pt">
                <v:path arrowok="t" o:connecttype="custom" o:connectlocs="0,0;6400800,0" o:connectangles="0,0"/>
                <w10:wrap type="topAndBottom" anchorx="page"/>
              </v:shape>
            </w:pict>
          </mc:Fallback>
        </mc:AlternateContent>
      </w:r>
    </w:p>
    <w:p w14:paraId="72F2603A" w14:textId="77777777" w:rsidR="00DD45C2" w:rsidRDefault="00543AB4">
      <w:pPr>
        <w:pStyle w:val="ListParagraph"/>
        <w:numPr>
          <w:ilvl w:val="0"/>
          <w:numId w:val="26"/>
        </w:numPr>
        <w:tabs>
          <w:tab w:val="left" w:pos="514"/>
        </w:tabs>
        <w:spacing w:before="47" w:line="211" w:lineRule="auto"/>
        <w:ind w:right="714"/>
        <w:rPr>
          <w:sz w:val="12"/>
        </w:rPr>
      </w:pPr>
      <w:r>
        <w:rPr>
          <w:color w:val="231F20"/>
          <w:sz w:val="12"/>
        </w:rPr>
        <w:t>As</w:t>
      </w:r>
      <w:r>
        <w:rPr>
          <w:color w:val="231F20"/>
          <w:spacing w:val="17"/>
          <w:sz w:val="12"/>
        </w:rPr>
        <w:t xml:space="preserve"> </w:t>
      </w:r>
      <w:r>
        <w:rPr>
          <w:color w:val="231F20"/>
          <w:sz w:val="12"/>
        </w:rPr>
        <w:t>of</w:t>
      </w:r>
      <w:r>
        <w:rPr>
          <w:color w:val="231F20"/>
          <w:spacing w:val="17"/>
          <w:sz w:val="12"/>
        </w:rPr>
        <w:t xml:space="preserve"> </w:t>
      </w:r>
      <w:r>
        <w:rPr>
          <w:color w:val="231F20"/>
          <w:sz w:val="12"/>
        </w:rPr>
        <w:t>the</w:t>
      </w:r>
      <w:r>
        <w:rPr>
          <w:color w:val="231F20"/>
          <w:spacing w:val="17"/>
          <w:sz w:val="12"/>
        </w:rPr>
        <w:t xml:space="preserve"> </w:t>
      </w:r>
      <w:r>
        <w:rPr>
          <w:color w:val="231F20"/>
          <w:sz w:val="12"/>
        </w:rPr>
        <w:t>publishing</w:t>
      </w:r>
      <w:r>
        <w:rPr>
          <w:color w:val="231F20"/>
          <w:spacing w:val="17"/>
          <w:sz w:val="12"/>
        </w:rPr>
        <w:t xml:space="preserve"> </w:t>
      </w:r>
      <w:r>
        <w:rPr>
          <w:color w:val="231F20"/>
          <w:sz w:val="12"/>
        </w:rPr>
        <w:t>of</w:t>
      </w:r>
      <w:r>
        <w:rPr>
          <w:color w:val="231F20"/>
          <w:spacing w:val="17"/>
          <w:sz w:val="12"/>
        </w:rPr>
        <w:t xml:space="preserve"> </w:t>
      </w:r>
      <w:r>
        <w:rPr>
          <w:color w:val="231F20"/>
          <w:sz w:val="12"/>
        </w:rPr>
        <w:t>these</w:t>
      </w:r>
      <w:r>
        <w:rPr>
          <w:color w:val="231F20"/>
          <w:spacing w:val="17"/>
          <w:sz w:val="12"/>
        </w:rPr>
        <w:t xml:space="preserve"> </w:t>
      </w:r>
      <w:r>
        <w:rPr>
          <w:color w:val="231F20"/>
          <w:sz w:val="12"/>
        </w:rPr>
        <w:t>guidelines,</w:t>
      </w:r>
      <w:r>
        <w:rPr>
          <w:color w:val="231F20"/>
          <w:spacing w:val="17"/>
          <w:sz w:val="12"/>
        </w:rPr>
        <w:t xml:space="preserve"> </w:t>
      </w:r>
      <w:r>
        <w:rPr>
          <w:color w:val="231F20"/>
          <w:sz w:val="12"/>
        </w:rPr>
        <w:t>the</w:t>
      </w:r>
      <w:r>
        <w:rPr>
          <w:color w:val="231F20"/>
          <w:spacing w:val="17"/>
          <w:sz w:val="12"/>
        </w:rPr>
        <w:t xml:space="preserve"> </w:t>
      </w:r>
      <w:r>
        <w:rPr>
          <w:color w:val="231F20"/>
          <w:sz w:val="12"/>
        </w:rPr>
        <w:t>EDDS</w:t>
      </w:r>
      <w:r>
        <w:rPr>
          <w:color w:val="231F20"/>
          <w:spacing w:val="17"/>
          <w:sz w:val="12"/>
        </w:rPr>
        <w:t xml:space="preserve"> </w:t>
      </w:r>
      <w:r>
        <w:rPr>
          <w:color w:val="231F20"/>
          <w:sz w:val="12"/>
        </w:rPr>
        <w:t>Draft</w:t>
      </w:r>
      <w:r>
        <w:rPr>
          <w:color w:val="231F20"/>
          <w:spacing w:val="17"/>
          <w:sz w:val="12"/>
        </w:rPr>
        <w:t xml:space="preserve"> </w:t>
      </w:r>
      <w:r>
        <w:rPr>
          <w:color w:val="231F20"/>
          <w:sz w:val="12"/>
        </w:rPr>
        <w:t>Guidance</w:t>
      </w:r>
      <w:r>
        <w:rPr>
          <w:color w:val="231F20"/>
          <w:spacing w:val="17"/>
          <w:sz w:val="12"/>
        </w:rPr>
        <w:t xml:space="preserve"> </w:t>
      </w:r>
      <w:r>
        <w:rPr>
          <w:color w:val="231F20"/>
          <w:sz w:val="12"/>
        </w:rPr>
        <w:t>has</w:t>
      </w:r>
      <w:r>
        <w:rPr>
          <w:color w:val="231F20"/>
          <w:spacing w:val="17"/>
          <w:sz w:val="12"/>
        </w:rPr>
        <w:t xml:space="preserve"> </w:t>
      </w:r>
      <w:r>
        <w:rPr>
          <w:color w:val="231F20"/>
          <w:sz w:val="12"/>
        </w:rPr>
        <w:t>created</w:t>
      </w:r>
      <w:r>
        <w:rPr>
          <w:color w:val="231F20"/>
          <w:spacing w:val="17"/>
          <w:sz w:val="12"/>
        </w:rPr>
        <w:t xml:space="preserve"> </w:t>
      </w:r>
      <w:r>
        <w:rPr>
          <w:color w:val="231F20"/>
          <w:sz w:val="12"/>
        </w:rPr>
        <w:t>ambiguity</w:t>
      </w:r>
      <w:r>
        <w:rPr>
          <w:color w:val="231F20"/>
          <w:spacing w:val="17"/>
          <w:sz w:val="12"/>
        </w:rPr>
        <w:t xml:space="preserve"> </w:t>
      </w:r>
      <w:r>
        <w:rPr>
          <w:color w:val="231F20"/>
          <w:sz w:val="12"/>
        </w:rPr>
        <w:t>regarding</w:t>
      </w:r>
      <w:r>
        <w:rPr>
          <w:color w:val="231F20"/>
          <w:spacing w:val="17"/>
          <w:sz w:val="12"/>
        </w:rPr>
        <w:t xml:space="preserve"> </w:t>
      </w:r>
      <w:r>
        <w:rPr>
          <w:color w:val="231F20"/>
          <w:sz w:val="12"/>
        </w:rPr>
        <w:t>reconciliation.</w:t>
      </w:r>
      <w:r>
        <w:rPr>
          <w:color w:val="231F20"/>
          <w:spacing w:val="17"/>
          <w:sz w:val="12"/>
        </w:rPr>
        <w:t xml:space="preserve"> </w:t>
      </w:r>
      <w:r>
        <w:rPr>
          <w:color w:val="231F20"/>
          <w:sz w:val="12"/>
        </w:rPr>
        <w:t>On</w:t>
      </w:r>
      <w:r>
        <w:rPr>
          <w:color w:val="231F20"/>
          <w:spacing w:val="17"/>
          <w:sz w:val="12"/>
        </w:rPr>
        <w:t xml:space="preserve"> </w:t>
      </w:r>
      <w:r>
        <w:rPr>
          <w:color w:val="231F20"/>
          <w:sz w:val="12"/>
        </w:rPr>
        <w:t>the</w:t>
      </w:r>
      <w:r>
        <w:rPr>
          <w:color w:val="231F20"/>
          <w:spacing w:val="17"/>
          <w:sz w:val="12"/>
        </w:rPr>
        <w:t xml:space="preserve"> </w:t>
      </w:r>
      <w:r>
        <w:rPr>
          <w:color w:val="231F20"/>
          <w:sz w:val="12"/>
        </w:rPr>
        <w:t>one</w:t>
      </w:r>
      <w:r>
        <w:rPr>
          <w:color w:val="231F20"/>
          <w:spacing w:val="17"/>
          <w:sz w:val="12"/>
        </w:rPr>
        <w:t xml:space="preserve"> </w:t>
      </w:r>
      <w:r>
        <w:rPr>
          <w:color w:val="231F20"/>
          <w:sz w:val="12"/>
        </w:rPr>
        <w:t>hand,</w:t>
      </w:r>
      <w:r>
        <w:rPr>
          <w:color w:val="231F20"/>
          <w:spacing w:val="17"/>
          <w:sz w:val="12"/>
        </w:rPr>
        <w:t xml:space="preserve"> </w:t>
      </w:r>
      <w:r>
        <w:rPr>
          <w:color w:val="231F20"/>
          <w:sz w:val="12"/>
        </w:rPr>
        <w:t>the</w:t>
      </w:r>
      <w:r>
        <w:rPr>
          <w:color w:val="231F20"/>
          <w:spacing w:val="17"/>
          <w:sz w:val="12"/>
        </w:rPr>
        <w:t xml:space="preserve"> </w:t>
      </w:r>
      <w:r>
        <w:rPr>
          <w:color w:val="231F20"/>
          <w:sz w:val="12"/>
        </w:rPr>
        <w:t>EDDS</w:t>
      </w:r>
      <w:r>
        <w:rPr>
          <w:color w:val="231F20"/>
          <w:spacing w:val="17"/>
          <w:sz w:val="12"/>
        </w:rPr>
        <w:t xml:space="preserve"> </w:t>
      </w:r>
      <w:r>
        <w:rPr>
          <w:color w:val="231F20"/>
          <w:sz w:val="12"/>
        </w:rPr>
        <w:t>Draft</w:t>
      </w:r>
      <w:r>
        <w:rPr>
          <w:color w:val="231F20"/>
          <w:spacing w:val="17"/>
          <w:sz w:val="12"/>
        </w:rPr>
        <w:t xml:space="preserve"> </w:t>
      </w:r>
      <w:r>
        <w:rPr>
          <w:color w:val="231F20"/>
          <w:sz w:val="12"/>
        </w:rPr>
        <w:t>Guidance</w:t>
      </w:r>
      <w:r>
        <w:rPr>
          <w:color w:val="231F20"/>
          <w:spacing w:val="17"/>
          <w:sz w:val="12"/>
        </w:rPr>
        <w:t xml:space="preserve"> </w:t>
      </w:r>
      <w:r>
        <w:rPr>
          <w:color w:val="231F20"/>
          <w:sz w:val="12"/>
        </w:rPr>
        <w:t>recognizes</w:t>
      </w:r>
      <w:r>
        <w:rPr>
          <w:color w:val="231F20"/>
          <w:spacing w:val="40"/>
          <w:sz w:val="12"/>
        </w:rPr>
        <w:t xml:space="preserve"> </w:t>
      </w:r>
      <w:r>
        <w:rPr>
          <w:color w:val="231F20"/>
          <w:sz w:val="12"/>
        </w:rPr>
        <w:t>and</w:t>
      </w:r>
      <w:r>
        <w:rPr>
          <w:color w:val="231F20"/>
          <w:spacing w:val="17"/>
          <w:sz w:val="12"/>
        </w:rPr>
        <w:t xml:space="preserve"> </w:t>
      </w:r>
      <w:r>
        <w:rPr>
          <w:color w:val="231F20"/>
          <w:sz w:val="12"/>
        </w:rPr>
        <w:t>supports</w:t>
      </w:r>
      <w:r>
        <w:rPr>
          <w:color w:val="231F20"/>
          <w:spacing w:val="17"/>
          <w:sz w:val="12"/>
        </w:rPr>
        <w:t xml:space="preserve"> </w:t>
      </w:r>
      <w:r>
        <w:rPr>
          <w:color w:val="231F20"/>
          <w:sz w:val="12"/>
        </w:rPr>
        <w:t>the</w:t>
      </w:r>
      <w:r>
        <w:rPr>
          <w:color w:val="231F20"/>
          <w:spacing w:val="17"/>
          <w:sz w:val="12"/>
        </w:rPr>
        <w:t xml:space="preserve"> </w:t>
      </w:r>
      <w:r>
        <w:rPr>
          <w:color w:val="231F20"/>
          <w:sz w:val="12"/>
        </w:rPr>
        <w:t>use</w:t>
      </w:r>
      <w:r>
        <w:rPr>
          <w:color w:val="231F20"/>
          <w:spacing w:val="17"/>
          <w:sz w:val="12"/>
        </w:rPr>
        <w:t xml:space="preserve"> </w:t>
      </w:r>
      <w:r>
        <w:rPr>
          <w:color w:val="231F20"/>
          <w:sz w:val="12"/>
        </w:rPr>
        <w:t>of</w:t>
      </w:r>
      <w:r>
        <w:rPr>
          <w:color w:val="231F20"/>
          <w:spacing w:val="17"/>
          <w:sz w:val="12"/>
        </w:rPr>
        <w:t xml:space="preserve"> </w:t>
      </w:r>
      <w:r>
        <w:rPr>
          <w:color w:val="231F20"/>
          <w:sz w:val="12"/>
        </w:rPr>
        <w:t>aggregation</w:t>
      </w:r>
      <w:r>
        <w:rPr>
          <w:color w:val="231F20"/>
          <w:spacing w:val="17"/>
          <w:sz w:val="12"/>
        </w:rPr>
        <w:t xml:space="preserve"> </w:t>
      </w:r>
      <w:r>
        <w:rPr>
          <w:color w:val="231F20"/>
          <w:sz w:val="12"/>
        </w:rPr>
        <w:t>and</w:t>
      </w:r>
      <w:r>
        <w:rPr>
          <w:color w:val="231F20"/>
          <w:spacing w:val="17"/>
          <w:sz w:val="12"/>
        </w:rPr>
        <w:t xml:space="preserve"> </w:t>
      </w:r>
      <w:r>
        <w:rPr>
          <w:color w:val="231F20"/>
          <w:sz w:val="12"/>
        </w:rPr>
        <w:t>inference</w:t>
      </w:r>
      <w:r>
        <w:rPr>
          <w:color w:val="231F20"/>
          <w:spacing w:val="17"/>
          <w:sz w:val="12"/>
        </w:rPr>
        <w:t xml:space="preserve"> </w:t>
      </w:r>
      <w:r>
        <w:rPr>
          <w:color w:val="231F20"/>
          <w:sz w:val="12"/>
        </w:rPr>
        <w:t>as</w:t>
      </w:r>
      <w:r>
        <w:rPr>
          <w:color w:val="231F20"/>
          <w:spacing w:val="17"/>
          <w:sz w:val="12"/>
        </w:rPr>
        <w:t xml:space="preserve"> </w:t>
      </w:r>
      <w:r>
        <w:rPr>
          <w:color w:val="231F20"/>
          <w:sz w:val="12"/>
        </w:rPr>
        <w:t>commercially</w:t>
      </w:r>
      <w:r>
        <w:rPr>
          <w:color w:val="231F20"/>
          <w:spacing w:val="17"/>
          <w:sz w:val="12"/>
        </w:rPr>
        <w:t xml:space="preserve"> </w:t>
      </w:r>
      <w:r>
        <w:rPr>
          <w:color w:val="231F20"/>
          <w:sz w:val="12"/>
        </w:rPr>
        <w:t>and</w:t>
      </w:r>
      <w:r>
        <w:rPr>
          <w:color w:val="231F20"/>
          <w:spacing w:val="17"/>
          <w:sz w:val="12"/>
        </w:rPr>
        <w:t xml:space="preserve"> </w:t>
      </w:r>
      <w:r>
        <w:rPr>
          <w:color w:val="231F20"/>
          <w:sz w:val="12"/>
        </w:rPr>
        <w:t>operationally</w:t>
      </w:r>
      <w:r>
        <w:rPr>
          <w:color w:val="231F20"/>
          <w:spacing w:val="17"/>
          <w:sz w:val="12"/>
        </w:rPr>
        <w:t xml:space="preserve"> </w:t>
      </w:r>
      <w:r>
        <w:rPr>
          <w:color w:val="231F20"/>
          <w:sz w:val="12"/>
        </w:rPr>
        <w:t>necessary.</w:t>
      </w:r>
      <w:r>
        <w:rPr>
          <w:color w:val="231F20"/>
          <w:spacing w:val="17"/>
          <w:sz w:val="12"/>
        </w:rPr>
        <w:t xml:space="preserve"> </w:t>
      </w:r>
      <w:r>
        <w:rPr>
          <w:color w:val="231F20"/>
          <w:sz w:val="12"/>
        </w:rPr>
        <w:t>However,</w:t>
      </w:r>
      <w:r>
        <w:rPr>
          <w:color w:val="231F20"/>
          <w:spacing w:val="17"/>
          <w:sz w:val="12"/>
        </w:rPr>
        <w:t xml:space="preserve"> </w:t>
      </w:r>
      <w:r>
        <w:rPr>
          <w:color w:val="231F20"/>
          <w:sz w:val="12"/>
        </w:rPr>
        <w:t>the</w:t>
      </w:r>
      <w:r>
        <w:rPr>
          <w:color w:val="231F20"/>
          <w:spacing w:val="17"/>
          <w:sz w:val="12"/>
        </w:rPr>
        <w:t xml:space="preserve"> </w:t>
      </w:r>
      <w:r>
        <w:rPr>
          <w:color w:val="231F20"/>
          <w:sz w:val="12"/>
        </w:rPr>
        <w:t>EDDS</w:t>
      </w:r>
      <w:r>
        <w:rPr>
          <w:color w:val="231F20"/>
          <w:spacing w:val="17"/>
          <w:sz w:val="12"/>
        </w:rPr>
        <w:t xml:space="preserve"> </w:t>
      </w:r>
      <w:r>
        <w:rPr>
          <w:color w:val="231F20"/>
          <w:sz w:val="12"/>
        </w:rPr>
        <w:t>Draft</w:t>
      </w:r>
      <w:r>
        <w:rPr>
          <w:color w:val="231F20"/>
          <w:spacing w:val="17"/>
          <w:sz w:val="12"/>
        </w:rPr>
        <w:t xml:space="preserve"> </w:t>
      </w:r>
      <w:r>
        <w:rPr>
          <w:color w:val="231F20"/>
          <w:sz w:val="12"/>
        </w:rPr>
        <w:t>Guidance</w:t>
      </w:r>
      <w:r>
        <w:rPr>
          <w:color w:val="231F20"/>
          <w:spacing w:val="17"/>
          <w:sz w:val="12"/>
        </w:rPr>
        <w:t xml:space="preserve"> </w:t>
      </w:r>
      <w:r>
        <w:rPr>
          <w:color w:val="231F20"/>
          <w:sz w:val="12"/>
        </w:rPr>
        <w:t>also</w:t>
      </w:r>
      <w:r>
        <w:rPr>
          <w:color w:val="231F20"/>
          <w:spacing w:val="17"/>
          <w:sz w:val="12"/>
        </w:rPr>
        <w:t xml:space="preserve"> </w:t>
      </w:r>
      <w:r>
        <w:rPr>
          <w:color w:val="231F20"/>
          <w:sz w:val="12"/>
        </w:rPr>
        <w:t>can</w:t>
      </w:r>
      <w:r>
        <w:rPr>
          <w:color w:val="231F20"/>
          <w:spacing w:val="17"/>
          <w:sz w:val="12"/>
        </w:rPr>
        <w:t xml:space="preserve"> </w:t>
      </w:r>
      <w:r>
        <w:rPr>
          <w:color w:val="231F20"/>
          <w:sz w:val="12"/>
        </w:rPr>
        <w:t>be</w:t>
      </w:r>
      <w:r>
        <w:rPr>
          <w:color w:val="231F20"/>
          <w:spacing w:val="17"/>
          <w:sz w:val="12"/>
        </w:rPr>
        <w:t xml:space="preserve"> </w:t>
      </w:r>
      <w:r>
        <w:rPr>
          <w:color w:val="231F20"/>
          <w:sz w:val="12"/>
        </w:rPr>
        <w:t>interpreted</w:t>
      </w:r>
      <w:r>
        <w:rPr>
          <w:color w:val="231F20"/>
          <w:spacing w:val="17"/>
          <w:sz w:val="12"/>
        </w:rPr>
        <w:t xml:space="preserve"> </w:t>
      </w:r>
      <w:r>
        <w:rPr>
          <w:color w:val="231F20"/>
          <w:sz w:val="12"/>
        </w:rPr>
        <w:t>as</w:t>
      </w:r>
      <w:r>
        <w:rPr>
          <w:color w:val="231F20"/>
          <w:spacing w:val="17"/>
          <w:sz w:val="12"/>
        </w:rPr>
        <w:t xml:space="preserve"> </w:t>
      </w:r>
      <w:r>
        <w:rPr>
          <w:color w:val="231F20"/>
          <w:sz w:val="12"/>
        </w:rPr>
        <w:t>expecting</w:t>
      </w:r>
      <w:r>
        <w:rPr>
          <w:color w:val="231F20"/>
          <w:spacing w:val="17"/>
          <w:sz w:val="12"/>
        </w:rPr>
        <w:t xml:space="preserve"> </w:t>
      </w:r>
      <w:r>
        <w:rPr>
          <w:color w:val="231F20"/>
          <w:sz w:val="12"/>
        </w:rPr>
        <w:t>a</w:t>
      </w:r>
      <w:r>
        <w:rPr>
          <w:color w:val="231F20"/>
          <w:spacing w:val="40"/>
          <w:sz w:val="12"/>
        </w:rPr>
        <w:t xml:space="preserve"> </w:t>
      </w:r>
      <w:r>
        <w:rPr>
          <w:color w:val="231F20"/>
          <w:sz w:val="12"/>
        </w:rPr>
        <w:t>purchasing</w:t>
      </w:r>
      <w:r>
        <w:rPr>
          <w:color w:val="231F20"/>
          <w:spacing w:val="15"/>
          <w:sz w:val="12"/>
        </w:rPr>
        <w:t xml:space="preserve"> </w:t>
      </w:r>
      <w:r>
        <w:rPr>
          <w:color w:val="231F20"/>
          <w:sz w:val="12"/>
        </w:rPr>
        <w:t>trading</w:t>
      </w:r>
      <w:r>
        <w:rPr>
          <w:color w:val="231F20"/>
          <w:spacing w:val="15"/>
          <w:sz w:val="12"/>
        </w:rPr>
        <w:t xml:space="preserve"> </w:t>
      </w:r>
      <w:r>
        <w:rPr>
          <w:color w:val="231F20"/>
          <w:sz w:val="12"/>
        </w:rPr>
        <w:t>partner</w:t>
      </w:r>
      <w:r>
        <w:rPr>
          <w:color w:val="231F20"/>
          <w:spacing w:val="15"/>
          <w:sz w:val="12"/>
        </w:rPr>
        <w:t xml:space="preserve"> </w:t>
      </w:r>
      <w:r>
        <w:rPr>
          <w:color w:val="231F20"/>
          <w:sz w:val="12"/>
        </w:rPr>
        <w:t>to</w:t>
      </w:r>
      <w:r>
        <w:rPr>
          <w:color w:val="231F20"/>
          <w:spacing w:val="15"/>
          <w:sz w:val="12"/>
        </w:rPr>
        <w:t xml:space="preserve"> </w:t>
      </w:r>
      <w:r>
        <w:rPr>
          <w:color w:val="231F20"/>
          <w:sz w:val="12"/>
        </w:rPr>
        <w:t>check</w:t>
      </w:r>
      <w:r>
        <w:rPr>
          <w:color w:val="231F20"/>
          <w:spacing w:val="15"/>
          <w:sz w:val="12"/>
        </w:rPr>
        <w:t xml:space="preserve"> </w:t>
      </w:r>
      <w:r>
        <w:rPr>
          <w:color w:val="231F20"/>
          <w:sz w:val="12"/>
        </w:rPr>
        <w:t>that</w:t>
      </w:r>
      <w:r>
        <w:rPr>
          <w:color w:val="231F20"/>
          <w:spacing w:val="15"/>
          <w:sz w:val="12"/>
        </w:rPr>
        <w:t xml:space="preserve"> </w:t>
      </w:r>
      <w:r>
        <w:rPr>
          <w:color w:val="231F20"/>
          <w:sz w:val="12"/>
        </w:rPr>
        <w:t>all</w:t>
      </w:r>
      <w:r>
        <w:rPr>
          <w:color w:val="231F20"/>
          <w:spacing w:val="15"/>
          <w:sz w:val="12"/>
        </w:rPr>
        <w:t xml:space="preserve"> </w:t>
      </w:r>
      <w:r>
        <w:rPr>
          <w:color w:val="231F20"/>
          <w:sz w:val="12"/>
        </w:rPr>
        <w:t>electronic</w:t>
      </w:r>
      <w:r>
        <w:rPr>
          <w:color w:val="231F20"/>
          <w:spacing w:val="15"/>
          <w:sz w:val="12"/>
        </w:rPr>
        <w:t xml:space="preserve"> </w:t>
      </w:r>
      <w:r>
        <w:rPr>
          <w:color w:val="231F20"/>
          <w:sz w:val="12"/>
        </w:rPr>
        <w:t>transaction</w:t>
      </w:r>
      <w:r>
        <w:rPr>
          <w:color w:val="231F20"/>
          <w:spacing w:val="15"/>
          <w:sz w:val="12"/>
        </w:rPr>
        <w:t xml:space="preserve"> </w:t>
      </w:r>
      <w:r>
        <w:rPr>
          <w:color w:val="231F20"/>
          <w:sz w:val="12"/>
        </w:rPr>
        <w:t>data</w:t>
      </w:r>
      <w:r>
        <w:rPr>
          <w:color w:val="231F20"/>
          <w:spacing w:val="15"/>
          <w:sz w:val="12"/>
        </w:rPr>
        <w:t xml:space="preserve"> </w:t>
      </w:r>
      <w:r>
        <w:rPr>
          <w:color w:val="231F20"/>
          <w:sz w:val="12"/>
        </w:rPr>
        <w:t>received</w:t>
      </w:r>
      <w:r>
        <w:rPr>
          <w:color w:val="231F20"/>
          <w:spacing w:val="15"/>
          <w:sz w:val="12"/>
        </w:rPr>
        <w:t xml:space="preserve"> </w:t>
      </w:r>
      <w:r>
        <w:rPr>
          <w:color w:val="231F20"/>
          <w:sz w:val="12"/>
        </w:rPr>
        <w:t>reflects</w:t>
      </w:r>
      <w:r>
        <w:rPr>
          <w:color w:val="231F20"/>
          <w:spacing w:val="15"/>
          <w:sz w:val="12"/>
        </w:rPr>
        <w:t xml:space="preserve"> </w:t>
      </w:r>
      <w:r>
        <w:rPr>
          <w:color w:val="231F20"/>
          <w:sz w:val="12"/>
        </w:rPr>
        <w:t>the</w:t>
      </w:r>
      <w:r>
        <w:rPr>
          <w:color w:val="231F20"/>
          <w:spacing w:val="15"/>
          <w:sz w:val="12"/>
        </w:rPr>
        <w:t xml:space="preserve"> </w:t>
      </w:r>
      <w:r>
        <w:rPr>
          <w:color w:val="231F20"/>
          <w:sz w:val="12"/>
        </w:rPr>
        <w:t>product</w:t>
      </w:r>
      <w:r>
        <w:rPr>
          <w:color w:val="231F20"/>
          <w:spacing w:val="15"/>
          <w:sz w:val="12"/>
        </w:rPr>
        <w:t xml:space="preserve"> </w:t>
      </w:r>
      <w:r>
        <w:rPr>
          <w:color w:val="231F20"/>
          <w:sz w:val="12"/>
        </w:rPr>
        <w:t>that</w:t>
      </w:r>
      <w:r>
        <w:rPr>
          <w:color w:val="231F20"/>
          <w:spacing w:val="15"/>
          <w:sz w:val="12"/>
        </w:rPr>
        <w:t xml:space="preserve"> </w:t>
      </w:r>
      <w:r>
        <w:rPr>
          <w:color w:val="231F20"/>
          <w:sz w:val="12"/>
        </w:rPr>
        <w:t>was</w:t>
      </w:r>
      <w:r>
        <w:rPr>
          <w:color w:val="231F20"/>
          <w:spacing w:val="15"/>
          <w:sz w:val="12"/>
        </w:rPr>
        <w:t xml:space="preserve"> </w:t>
      </w:r>
      <w:r>
        <w:rPr>
          <w:color w:val="231F20"/>
          <w:sz w:val="12"/>
        </w:rPr>
        <w:t>physically</w:t>
      </w:r>
      <w:r>
        <w:rPr>
          <w:color w:val="231F20"/>
          <w:spacing w:val="15"/>
          <w:sz w:val="12"/>
        </w:rPr>
        <w:t xml:space="preserve"> </w:t>
      </w:r>
      <w:r>
        <w:rPr>
          <w:color w:val="231F20"/>
          <w:sz w:val="12"/>
        </w:rPr>
        <w:t>shipped.</w:t>
      </w:r>
      <w:r>
        <w:rPr>
          <w:color w:val="231F20"/>
          <w:spacing w:val="15"/>
          <w:sz w:val="12"/>
        </w:rPr>
        <w:t xml:space="preserve"> </w:t>
      </w:r>
      <w:r>
        <w:rPr>
          <w:color w:val="231F20"/>
          <w:sz w:val="12"/>
        </w:rPr>
        <w:t>This</w:t>
      </w:r>
      <w:r>
        <w:rPr>
          <w:color w:val="231F20"/>
          <w:spacing w:val="15"/>
          <w:sz w:val="12"/>
        </w:rPr>
        <w:t xml:space="preserve"> </w:t>
      </w:r>
      <w:r>
        <w:rPr>
          <w:color w:val="231F20"/>
          <w:sz w:val="12"/>
        </w:rPr>
        <w:t>step</w:t>
      </w:r>
      <w:r>
        <w:rPr>
          <w:color w:val="231F20"/>
          <w:spacing w:val="15"/>
          <w:sz w:val="12"/>
        </w:rPr>
        <w:t xml:space="preserve"> </w:t>
      </w:r>
      <w:r>
        <w:rPr>
          <w:color w:val="231F20"/>
          <w:sz w:val="12"/>
        </w:rPr>
        <w:t>cannot</w:t>
      </w:r>
      <w:r>
        <w:rPr>
          <w:color w:val="231F20"/>
          <w:spacing w:val="15"/>
          <w:sz w:val="12"/>
        </w:rPr>
        <w:t xml:space="preserve"> </w:t>
      </w:r>
      <w:r>
        <w:rPr>
          <w:color w:val="231F20"/>
          <w:sz w:val="12"/>
        </w:rPr>
        <w:t>be</w:t>
      </w:r>
      <w:r>
        <w:rPr>
          <w:color w:val="231F20"/>
          <w:spacing w:val="15"/>
          <w:sz w:val="12"/>
        </w:rPr>
        <w:t xml:space="preserve"> </w:t>
      </w:r>
      <w:r>
        <w:rPr>
          <w:color w:val="231F20"/>
          <w:sz w:val="12"/>
        </w:rPr>
        <w:t>accomplished</w:t>
      </w:r>
      <w:r>
        <w:rPr>
          <w:color w:val="231F20"/>
          <w:spacing w:val="15"/>
          <w:sz w:val="12"/>
        </w:rPr>
        <w:t xml:space="preserve"> </w:t>
      </w:r>
      <w:r>
        <w:rPr>
          <w:color w:val="231F20"/>
          <w:sz w:val="12"/>
        </w:rPr>
        <w:t>if</w:t>
      </w:r>
      <w:r>
        <w:rPr>
          <w:color w:val="231F20"/>
          <w:spacing w:val="15"/>
          <w:sz w:val="12"/>
        </w:rPr>
        <w:t xml:space="preserve"> </w:t>
      </w:r>
      <w:proofErr w:type="gramStart"/>
      <w:r>
        <w:rPr>
          <w:color w:val="231F20"/>
          <w:sz w:val="12"/>
        </w:rPr>
        <w:t>trading</w:t>
      </w:r>
      <w:proofErr w:type="gramEnd"/>
    </w:p>
    <w:p w14:paraId="57629192" w14:textId="77777777" w:rsidR="00DD45C2" w:rsidRDefault="00543AB4">
      <w:pPr>
        <w:spacing w:line="211" w:lineRule="auto"/>
        <w:ind w:left="480" w:right="550"/>
        <w:rPr>
          <w:sz w:val="12"/>
        </w:rPr>
      </w:pPr>
      <w:r>
        <w:rPr>
          <w:color w:val="231F20"/>
          <w:sz w:val="12"/>
        </w:rPr>
        <w:t>partners</w:t>
      </w:r>
      <w:r>
        <w:rPr>
          <w:color w:val="231F20"/>
          <w:spacing w:val="13"/>
          <w:sz w:val="12"/>
        </w:rPr>
        <w:t xml:space="preserve"> </w:t>
      </w:r>
      <w:r>
        <w:rPr>
          <w:color w:val="231F20"/>
          <w:sz w:val="12"/>
        </w:rPr>
        <w:t>are</w:t>
      </w:r>
      <w:r>
        <w:rPr>
          <w:color w:val="231F20"/>
          <w:spacing w:val="13"/>
          <w:sz w:val="12"/>
        </w:rPr>
        <w:t xml:space="preserve"> </w:t>
      </w:r>
      <w:r>
        <w:rPr>
          <w:color w:val="231F20"/>
          <w:sz w:val="12"/>
        </w:rPr>
        <w:t>transacting</w:t>
      </w:r>
      <w:r>
        <w:rPr>
          <w:color w:val="231F20"/>
          <w:spacing w:val="13"/>
          <w:sz w:val="12"/>
        </w:rPr>
        <w:t xml:space="preserve"> </w:t>
      </w:r>
      <w:r>
        <w:rPr>
          <w:color w:val="231F20"/>
          <w:sz w:val="12"/>
        </w:rPr>
        <w:t>in</w:t>
      </w:r>
      <w:r>
        <w:rPr>
          <w:color w:val="231F20"/>
          <w:spacing w:val="13"/>
          <w:sz w:val="12"/>
        </w:rPr>
        <w:t xml:space="preserve"> </w:t>
      </w:r>
      <w:r>
        <w:rPr>
          <w:color w:val="231F20"/>
          <w:sz w:val="12"/>
        </w:rPr>
        <w:t>sealed</w:t>
      </w:r>
      <w:r>
        <w:rPr>
          <w:color w:val="231F20"/>
          <w:spacing w:val="13"/>
          <w:sz w:val="12"/>
        </w:rPr>
        <w:t xml:space="preserve"> </w:t>
      </w:r>
      <w:r>
        <w:rPr>
          <w:color w:val="231F20"/>
          <w:sz w:val="12"/>
        </w:rPr>
        <w:t>cases</w:t>
      </w:r>
      <w:r>
        <w:rPr>
          <w:color w:val="231F20"/>
          <w:spacing w:val="13"/>
          <w:sz w:val="12"/>
        </w:rPr>
        <w:t xml:space="preserve"> </w:t>
      </w:r>
      <w:r>
        <w:rPr>
          <w:color w:val="231F20"/>
          <w:sz w:val="12"/>
        </w:rPr>
        <w:t>and</w:t>
      </w:r>
      <w:r>
        <w:rPr>
          <w:color w:val="231F20"/>
          <w:spacing w:val="13"/>
          <w:sz w:val="12"/>
        </w:rPr>
        <w:t xml:space="preserve"> </w:t>
      </w:r>
      <w:r>
        <w:rPr>
          <w:color w:val="231F20"/>
          <w:sz w:val="12"/>
        </w:rPr>
        <w:t>totes</w:t>
      </w:r>
      <w:r>
        <w:rPr>
          <w:color w:val="231F20"/>
          <w:spacing w:val="13"/>
          <w:sz w:val="12"/>
        </w:rPr>
        <w:t xml:space="preserve"> </w:t>
      </w:r>
      <w:r>
        <w:rPr>
          <w:color w:val="231F20"/>
          <w:sz w:val="12"/>
        </w:rPr>
        <w:t>as</w:t>
      </w:r>
      <w:r>
        <w:rPr>
          <w:color w:val="231F20"/>
          <w:spacing w:val="13"/>
          <w:sz w:val="12"/>
        </w:rPr>
        <w:t xml:space="preserve"> </w:t>
      </w:r>
      <w:r>
        <w:rPr>
          <w:color w:val="231F20"/>
          <w:sz w:val="12"/>
        </w:rPr>
        <w:t>it</w:t>
      </w:r>
      <w:r>
        <w:rPr>
          <w:color w:val="231F20"/>
          <w:spacing w:val="13"/>
          <w:sz w:val="12"/>
        </w:rPr>
        <w:t xml:space="preserve"> </w:t>
      </w:r>
      <w:r>
        <w:rPr>
          <w:color w:val="231F20"/>
          <w:sz w:val="12"/>
        </w:rPr>
        <w:t>suggests</w:t>
      </w:r>
      <w:r>
        <w:rPr>
          <w:color w:val="231F20"/>
          <w:spacing w:val="13"/>
          <w:sz w:val="12"/>
        </w:rPr>
        <w:t xml:space="preserve"> </w:t>
      </w:r>
      <w:r>
        <w:rPr>
          <w:color w:val="231F20"/>
          <w:sz w:val="12"/>
        </w:rPr>
        <w:t>that</w:t>
      </w:r>
      <w:r>
        <w:rPr>
          <w:color w:val="231F20"/>
          <w:spacing w:val="13"/>
          <w:sz w:val="12"/>
        </w:rPr>
        <w:t xml:space="preserve"> </w:t>
      </w:r>
      <w:r>
        <w:rPr>
          <w:color w:val="231F20"/>
          <w:sz w:val="12"/>
        </w:rPr>
        <w:t>every</w:t>
      </w:r>
      <w:r>
        <w:rPr>
          <w:color w:val="231F20"/>
          <w:spacing w:val="13"/>
          <w:sz w:val="12"/>
        </w:rPr>
        <w:t xml:space="preserve"> </w:t>
      </w:r>
      <w:r>
        <w:rPr>
          <w:color w:val="231F20"/>
          <w:sz w:val="12"/>
        </w:rPr>
        <w:t>package</w:t>
      </w:r>
      <w:r>
        <w:rPr>
          <w:color w:val="231F20"/>
          <w:spacing w:val="13"/>
          <w:sz w:val="12"/>
        </w:rPr>
        <w:t xml:space="preserve"> </w:t>
      </w:r>
      <w:r>
        <w:rPr>
          <w:color w:val="231F20"/>
          <w:sz w:val="12"/>
        </w:rPr>
        <w:t>the</w:t>
      </w:r>
      <w:r>
        <w:rPr>
          <w:color w:val="231F20"/>
          <w:spacing w:val="13"/>
          <w:sz w:val="12"/>
        </w:rPr>
        <w:t xml:space="preserve"> </w:t>
      </w:r>
      <w:r>
        <w:rPr>
          <w:color w:val="231F20"/>
          <w:sz w:val="12"/>
        </w:rPr>
        <w:t>purchasing</w:t>
      </w:r>
      <w:r>
        <w:rPr>
          <w:color w:val="231F20"/>
          <w:spacing w:val="13"/>
          <w:sz w:val="12"/>
        </w:rPr>
        <w:t xml:space="preserve"> </w:t>
      </w:r>
      <w:r>
        <w:rPr>
          <w:color w:val="231F20"/>
          <w:sz w:val="12"/>
        </w:rPr>
        <w:t>trading</w:t>
      </w:r>
      <w:r>
        <w:rPr>
          <w:color w:val="231F20"/>
          <w:spacing w:val="13"/>
          <w:sz w:val="12"/>
        </w:rPr>
        <w:t xml:space="preserve"> </w:t>
      </w:r>
      <w:r>
        <w:rPr>
          <w:color w:val="231F20"/>
          <w:sz w:val="12"/>
        </w:rPr>
        <w:t>partner</w:t>
      </w:r>
      <w:r>
        <w:rPr>
          <w:color w:val="231F20"/>
          <w:spacing w:val="13"/>
          <w:sz w:val="12"/>
        </w:rPr>
        <w:t xml:space="preserve"> </w:t>
      </w:r>
      <w:r>
        <w:rPr>
          <w:color w:val="231F20"/>
          <w:sz w:val="12"/>
        </w:rPr>
        <w:t>receives</w:t>
      </w:r>
      <w:r>
        <w:rPr>
          <w:color w:val="231F20"/>
          <w:spacing w:val="13"/>
          <w:sz w:val="12"/>
        </w:rPr>
        <w:t xml:space="preserve"> </w:t>
      </w:r>
      <w:r>
        <w:rPr>
          <w:color w:val="231F20"/>
          <w:sz w:val="12"/>
        </w:rPr>
        <w:t>must</w:t>
      </w:r>
      <w:r>
        <w:rPr>
          <w:color w:val="231F20"/>
          <w:spacing w:val="13"/>
          <w:sz w:val="12"/>
        </w:rPr>
        <w:t xml:space="preserve"> </w:t>
      </w:r>
      <w:r>
        <w:rPr>
          <w:color w:val="231F20"/>
          <w:sz w:val="12"/>
        </w:rPr>
        <w:t>be</w:t>
      </w:r>
      <w:r>
        <w:rPr>
          <w:color w:val="231F20"/>
          <w:spacing w:val="13"/>
          <w:sz w:val="12"/>
        </w:rPr>
        <w:t xml:space="preserve"> </w:t>
      </w:r>
      <w:r>
        <w:rPr>
          <w:color w:val="231F20"/>
          <w:sz w:val="12"/>
        </w:rPr>
        <w:t>“checked,”</w:t>
      </w:r>
      <w:r>
        <w:rPr>
          <w:color w:val="231F20"/>
          <w:spacing w:val="13"/>
          <w:sz w:val="12"/>
        </w:rPr>
        <w:t xml:space="preserve"> </w:t>
      </w:r>
      <w:r>
        <w:rPr>
          <w:color w:val="231F20"/>
          <w:sz w:val="12"/>
        </w:rPr>
        <w:t>that</w:t>
      </w:r>
      <w:r>
        <w:rPr>
          <w:color w:val="231F20"/>
          <w:spacing w:val="13"/>
          <w:sz w:val="12"/>
        </w:rPr>
        <w:t xml:space="preserve"> </w:t>
      </w:r>
      <w:r>
        <w:rPr>
          <w:color w:val="231F20"/>
          <w:sz w:val="12"/>
        </w:rPr>
        <w:t>is,</w:t>
      </w:r>
      <w:r>
        <w:rPr>
          <w:color w:val="231F20"/>
          <w:spacing w:val="13"/>
          <w:sz w:val="12"/>
        </w:rPr>
        <w:t xml:space="preserve"> </w:t>
      </w:r>
      <w:r>
        <w:rPr>
          <w:color w:val="231F20"/>
          <w:sz w:val="12"/>
        </w:rPr>
        <w:t>removed</w:t>
      </w:r>
      <w:r>
        <w:rPr>
          <w:color w:val="231F20"/>
          <w:spacing w:val="13"/>
          <w:sz w:val="12"/>
        </w:rPr>
        <w:t xml:space="preserve"> </w:t>
      </w:r>
      <w:r>
        <w:rPr>
          <w:color w:val="231F20"/>
          <w:sz w:val="12"/>
        </w:rPr>
        <w:t>from</w:t>
      </w:r>
      <w:r>
        <w:rPr>
          <w:color w:val="231F20"/>
          <w:spacing w:val="13"/>
          <w:sz w:val="12"/>
        </w:rPr>
        <w:t xml:space="preserve"> </w:t>
      </w:r>
      <w:r>
        <w:rPr>
          <w:color w:val="231F20"/>
          <w:sz w:val="12"/>
        </w:rPr>
        <w:t>the</w:t>
      </w:r>
      <w:r>
        <w:rPr>
          <w:color w:val="231F20"/>
          <w:spacing w:val="13"/>
          <w:sz w:val="12"/>
        </w:rPr>
        <w:t xml:space="preserve"> </w:t>
      </w:r>
      <w:r>
        <w:rPr>
          <w:color w:val="231F20"/>
          <w:sz w:val="12"/>
        </w:rPr>
        <w:t>larger</w:t>
      </w:r>
      <w:r>
        <w:rPr>
          <w:color w:val="231F20"/>
          <w:spacing w:val="40"/>
          <w:sz w:val="12"/>
        </w:rPr>
        <w:t xml:space="preserve"> </w:t>
      </w:r>
      <w:r>
        <w:rPr>
          <w:color w:val="231F20"/>
          <w:sz w:val="12"/>
        </w:rPr>
        <w:t>container,</w:t>
      </w:r>
      <w:r>
        <w:rPr>
          <w:color w:val="231F20"/>
          <w:spacing w:val="16"/>
          <w:sz w:val="12"/>
        </w:rPr>
        <w:t xml:space="preserve"> </w:t>
      </w:r>
      <w:r>
        <w:rPr>
          <w:color w:val="231F20"/>
          <w:sz w:val="12"/>
        </w:rPr>
        <w:t>and</w:t>
      </w:r>
      <w:r>
        <w:rPr>
          <w:color w:val="231F20"/>
          <w:spacing w:val="16"/>
          <w:sz w:val="12"/>
        </w:rPr>
        <w:t xml:space="preserve"> </w:t>
      </w:r>
      <w:r>
        <w:rPr>
          <w:color w:val="231F20"/>
          <w:sz w:val="12"/>
        </w:rPr>
        <w:t>scanned</w:t>
      </w:r>
      <w:r>
        <w:rPr>
          <w:color w:val="231F20"/>
          <w:spacing w:val="16"/>
          <w:sz w:val="12"/>
        </w:rPr>
        <w:t xml:space="preserve"> </w:t>
      </w:r>
      <w:proofErr w:type="gramStart"/>
      <w:r>
        <w:rPr>
          <w:color w:val="231F20"/>
          <w:sz w:val="12"/>
        </w:rPr>
        <w:t>in</w:t>
      </w:r>
      <w:r>
        <w:rPr>
          <w:color w:val="231F20"/>
          <w:spacing w:val="16"/>
          <w:sz w:val="12"/>
        </w:rPr>
        <w:t xml:space="preserve"> </w:t>
      </w:r>
      <w:r>
        <w:rPr>
          <w:color w:val="231F20"/>
          <w:sz w:val="12"/>
        </w:rPr>
        <w:t>order</w:t>
      </w:r>
      <w:r>
        <w:rPr>
          <w:color w:val="231F20"/>
          <w:spacing w:val="16"/>
          <w:sz w:val="12"/>
        </w:rPr>
        <w:t xml:space="preserve"> </w:t>
      </w:r>
      <w:r>
        <w:rPr>
          <w:color w:val="231F20"/>
          <w:sz w:val="12"/>
        </w:rPr>
        <w:t>to</w:t>
      </w:r>
      <w:proofErr w:type="gramEnd"/>
      <w:r>
        <w:rPr>
          <w:color w:val="231F20"/>
          <w:spacing w:val="16"/>
          <w:sz w:val="12"/>
        </w:rPr>
        <w:t xml:space="preserve"> </w:t>
      </w:r>
      <w:r>
        <w:rPr>
          <w:color w:val="231F20"/>
          <w:sz w:val="12"/>
        </w:rPr>
        <w:t>be</w:t>
      </w:r>
      <w:r>
        <w:rPr>
          <w:color w:val="231F20"/>
          <w:spacing w:val="16"/>
          <w:sz w:val="12"/>
        </w:rPr>
        <w:t xml:space="preserve"> </w:t>
      </w:r>
      <w:r>
        <w:rPr>
          <w:color w:val="231F20"/>
          <w:sz w:val="12"/>
        </w:rPr>
        <w:t>“properly</w:t>
      </w:r>
      <w:r>
        <w:rPr>
          <w:color w:val="231F20"/>
          <w:spacing w:val="16"/>
          <w:sz w:val="12"/>
        </w:rPr>
        <w:t xml:space="preserve"> </w:t>
      </w:r>
      <w:r>
        <w:rPr>
          <w:color w:val="231F20"/>
          <w:sz w:val="12"/>
        </w:rPr>
        <w:t>associated”</w:t>
      </w:r>
      <w:r>
        <w:rPr>
          <w:color w:val="231F20"/>
          <w:spacing w:val="16"/>
          <w:sz w:val="12"/>
        </w:rPr>
        <w:t xml:space="preserve"> </w:t>
      </w:r>
      <w:r>
        <w:rPr>
          <w:color w:val="231F20"/>
          <w:sz w:val="12"/>
        </w:rPr>
        <w:t>with</w:t>
      </w:r>
      <w:r>
        <w:rPr>
          <w:color w:val="231F20"/>
          <w:spacing w:val="16"/>
          <w:sz w:val="12"/>
        </w:rPr>
        <w:t xml:space="preserve"> </w:t>
      </w:r>
      <w:r>
        <w:rPr>
          <w:color w:val="231F20"/>
          <w:sz w:val="12"/>
        </w:rPr>
        <w:t>the</w:t>
      </w:r>
      <w:r>
        <w:rPr>
          <w:color w:val="231F20"/>
          <w:spacing w:val="16"/>
          <w:sz w:val="12"/>
        </w:rPr>
        <w:t xml:space="preserve"> </w:t>
      </w:r>
      <w:r>
        <w:rPr>
          <w:color w:val="231F20"/>
          <w:sz w:val="12"/>
        </w:rPr>
        <w:t>data</w:t>
      </w:r>
      <w:r>
        <w:rPr>
          <w:color w:val="231F20"/>
          <w:spacing w:val="16"/>
          <w:sz w:val="12"/>
        </w:rPr>
        <w:t xml:space="preserve"> </w:t>
      </w:r>
      <w:r>
        <w:rPr>
          <w:color w:val="231F20"/>
          <w:sz w:val="12"/>
        </w:rPr>
        <w:t>received</w:t>
      </w:r>
      <w:r>
        <w:rPr>
          <w:color w:val="231F20"/>
          <w:spacing w:val="16"/>
          <w:sz w:val="12"/>
        </w:rPr>
        <w:t xml:space="preserve"> </w:t>
      </w:r>
      <w:r>
        <w:rPr>
          <w:color w:val="231F20"/>
          <w:sz w:val="12"/>
        </w:rPr>
        <w:t>from</w:t>
      </w:r>
      <w:r>
        <w:rPr>
          <w:color w:val="231F20"/>
          <w:spacing w:val="16"/>
          <w:sz w:val="12"/>
        </w:rPr>
        <w:t xml:space="preserve"> </w:t>
      </w:r>
      <w:r>
        <w:rPr>
          <w:color w:val="231F20"/>
          <w:sz w:val="12"/>
        </w:rPr>
        <w:t>the</w:t>
      </w:r>
      <w:r>
        <w:rPr>
          <w:color w:val="231F20"/>
          <w:spacing w:val="16"/>
          <w:sz w:val="12"/>
        </w:rPr>
        <w:t xml:space="preserve"> </w:t>
      </w:r>
      <w:r>
        <w:rPr>
          <w:color w:val="231F20"/>
          <w:sz w:val="12"/>
        </w:rPr>
        <w:t>selling</w:t>
      </w:r>
      <w:r>
        <w:rPr>
          <w:color w:val="231F20"/>
          <w:spacing w:val="16"/>
          <w:sz w:val="12"/>
        </w:rPr>
        <w:t xml:space="preserve"> </w:t>
      </w:r>
      <w:r>
        <w:rPr>
          <w:color w:val="231F20"/>
          <w:sz w:val="12"/>
        </w:rPr>
        <w:t>trading</w:t>
      </w:r>
      <w:r>
        <w:rPr>
          <w:color w:val="231F20"/>
          <w:spacing w:val="16"/>
          <w:sz w:val="12"/>
        </w:rPr>
        <w:t xml:space="preserve"> </w:t>
      </w:r>
      <w:r>
        <w:rPr>
          <w:color w:val="231F20"/>
          <w:sz w:val="12"/>
        </w:rPr>
        <w:t>partner.</w:t>
      </w:r>
      <w:r>
        <w:rPr>
          <w:color w:val="231F20"/>
          <w:spacing w:val="16"/>
          <w:sz w:val="12"/>
        </w:rPr>
        <w:t xml:space="preserve"> </w:t>
      </w:r>
      <w:r>
        <w:rPr>
          <w:color w:val="231F20"/>
          <w:sz w:val="12"/>
        </w:rPr>
        <w:t>The</w:t>
      </w:r>
      <w:r>
        <w:rPr>
          <w:color w:val="231F20"/>
          <w:spacing w:val="16"/>
          <w:sz w:val="12"/>
        </w:rPr>
        <w:t xml:space="preserve"> </w:t>
      </w:r>
      <w:r>
        <w:rPr>
          <w:color w:val="231F20"/>
          <w:sz w:val="12"/>
        </w:rPr>
        <w:t>provisions</w:t>
      </w:r>
      <w:r>
        <w:rPr>
          <w:color w:val="231F20"/>
          <w:spacing w:val="16"/>
          <w:sz w:val="12"/>
        </w:rPr>
        <w:t xml:space="preserve"> </w:t>
      </w:r>
      <w:r>
        <w:rPr>
          <w:color w:val="231F20"/>
          <w:sz w:val="12"/>
        </w:rPr>
        <w:t>on</w:t>
      </w:r>
      <w:r>
        <w:rPr>
          <w:color w:val="231F20"/>
          <w:spacing w:val="16"/>
          <w:sz w:val="12"/>
        </w:rPr>
        <w:t xml:space="preserve"> </w:t>
      </w:r>
      <w:r>
        <w:rPr>
          <w:color w:val="231F20"/>
          <w:sz w:val="12"/>
        </w:rPr>
        <w:t>aggregation</w:t>
      </w:r>
      <w:r>
        <w:rPr>
          <w:color w:val="231F20"/>
          <w:spacing w:val="16"/>
          <w:sz w:val="12"/>
        </w:rPr>
        <w:t xml:space="preserve"> </w:t>
      </w:r>
      <w:r>
        <w:rPr>
          <w:color w:val="231F20"/>
          <w:sz w:val="12"/>
        </w:rPr>
        <w:t>and</w:t>
      </w:r>
      <w:r>
        <w:rPr>
          <w:color w:val="231F20"/>
          <w:spacing w:val="16"/>
          <w:sz w:val="12"/>
        </w:rPr>
        <w:t xml:space="preserve"> </w:t>
      </w:r>
      <w:r>
        <w:rPr>
          <w:color w:val="231F20"/>
          <w:sz w:val="12"/>
        </w:rPr>
        <w:t>inference</w:t>
      </w:r>
      <w:r>
        <w:rPr>
          <w:color w:val="231F20"/>
          <w:spacing w:val="16"/>
          <w:sz w:val="12"/>
        </w:rPr>
        <w:t xml:space="preserve"> </w:t>
      </w:r>
      <w:r>
        <w:rPr>
          <w:color w:val="231F20"/>
          <w:sz w:val="12"/>
        </w:rPr>
        <w:t>in</w:t>
      </w:r>
      <w:r>
        <w:rPr>
          <w:color w:val="231F20"/>
          <w:spacing w:val="16"/>
          <w:sz w:val="12"/>
        </w:rPr>
        <w:t xml:space="preserve"> </w:t>
      </w:r>
      <w:r>
        <w:rPr>
          <w:color w:val="231F20"/>
          <w:sz w:val="12"/>
        </w:rPr>
        <w:t>the</w:t>
      </w:r>
      <w:r>
        <w:rPr>
          <w:color w:val="231F20"/>
          <w:spacing w:val="16"/>
          <w:sz w:val="12"/>
        </w:rPr>
        <w:t xml:space="preserve"> </w:t>
      </w:r>
      <w:r>
        <w:rPr>
          <w:color w:val="231F20"/>
          <w:sz w:val="12"/>
        </w:rPr>
        <w:t>EDDS</w:t>
      </w:r>
      <w:r>
        <w:rPr>
          <w:color w:val="231F20"/>
          <w:spacing w:val="40"/>
          <w:sz w:val="12"/>
        </w:rPr>
        <w:t xml:space="preserve"> </w:t>
      </w:r>
      <w:r>
        <w:rPr>
          <w:color w:val="231F20"/>
          <w:sz w:val="12"/>
        </w:rPr>
        <w:t>Draft</w:t>
      </w:r>
      <w:r>
        <w:rPr>
          <w:color w:val="231F20"/>
          <w:spacing w:val="14"/>
          <w:sz w:val="12"/>
        </w:rPr>
        <w:t xml:space="preserve"> </w:t>
      </w:r>
      <w:r>
        <w:rPr>
          <w:color w:val="231F20"/>
          <w:sz w:val="12"/>
        </w:rPr>
        <w:t>Guidance</w:t>
      </w:r>
      <w:r>
        <w:rPr>
          <w:color w:val="231F20"/>
          <w:spacing w:val="14"/>
          <w:sz w:val="12"/>
        </w:rPr>
        <w:t xml:space="preserve"> </w:t>
      </w:r>
      <w:r>
        <w:rPr>
          <w:color w:val="231F20"/>
          <w:sz w:val="12"/>
        </w:rPr>
        <w:t>specifically</w:t>
      </w:r>
      <w:r>
        <w:rPr>
          <w:color w:val="231F20"/>
          <w:spacing w:val="14"/>
          <w:sz w:val="12"/>
        </w:rPr>
        <w:t xml:space="preserve"> </w:t>
      </w:r>
      <w:r>
        <w:rPr>
          <w:color w:val="231F20"/>
          <w:sz w:val="12"/>
        </w:rPr>
        <w:t>state</w:t>
      </w:r>
      <w:r>
        <w:rPr>
          <w:color w:val="231F20"/>
          <w:spacing w:val="14"/>
          <w:sz w:val="12"/>
        </w:rPr>
        <w:t xml:space="preserve"> </w:t>
      </w:r>
      <w:r>
        <w:rPr>
          <w:color w:val="231F20"/>
          <w:sz w:val="12"/>
        </w:rPr>
        <w:t>that</w:t>
      </w:r>
      <w:r>
        <w:rPr>
          <w:color w:val="231F20"/>
          <w:spacing w:val="14"/>
          <w:sz w:val="12"/>
        </w:rPr>
        <w:t xml:space="preserve"> </w:t>
      </w:r>
      <w:r>
        <w:rPr>
          <w:color w:val="231F20"/>
          <w:sz w:val="12"/>
        </w:rPr>
        <w:t>the</w:t>
      </w:r>
      <w:r>
        <w:rPr>
          <w:color w:val="231F20"/>
          <w:spacing w:val="14"/>
          <w:sz w:val="12"/>
        </w:rPr>
        <w:t xml:space="preserve"> </w:t>
      </w:r>
      <w:r>
        <w:rPr>
          <w:color w:val="231F20"/>
          <w:sz w:val="12"/>
        </w:rPr>
        <w:t>contents</w:t>
      </w:r>
      <w:r>
        <w:rPr>
          <w:color w:val="231F20"/>
          <w:spacing w:val="14"/>
          <w:sz w:val="12"/>
        </w:rPr>
        <w:t xml:space="preserve"> </w:t>
      </w:r>
      <w:r>
        <w:rPr>
          <w:color w:val="231F20"/>
          <w:sz w:val="12"/>
        </w:rPr>
        <w:t>of</w:t>
      </w:r>
      <w:r>
        <w:rPr>
          <w:color w:val="231F20"/>
          <w:spacing w:val="14"/>
          <w:sz w:val="12"/>
        </w:rPr>
        <w:t xml:space="preserve"> </w:t>
      </w:r>
      <w:r>
        <w:rPr>
          <w:color w:val="231F20"/>
          <w:sz w:val="12"/>
        </w:rPr>
        <w:t>sealed</w:t>
      </w:r>
      <w:r>
        <w:rPr>
          <w:color w:val="231F20"/>
          <w:spacing w:val="14"/>
          <w:sz w:val="12"/>
        </w:rPr>
        <w:t xml:space="preserve"> </w:t>
      </w:r>
      <w:r>
        <w:rPr>
          <w:color w:val="231F20"/>
          <w:sz w:val="12"/>
        </w:rPr>
        <w:t>cases</w:t>
      </w:r>
      <w:r>
        <w:rPr>
          <w:color w:val="231F20"/>
          <w:spacing w:val="14"/>
          <w:sz w:val="12"/>
        </w:rPr>
        <w:t xml:space="preserve"> </w:t>
      </w:r>
      <w:r>
        <w:rPr>
          <w:color w:val="231F20"/>
          <w:sz w:val="12"/>
        </w:rPr>
        <w:t>may</w:t>
      </w:r>
      <w:r>
        <w:rPr>
          <w:color w:val="231F20"/>
          <w:spacing w:val="14"/>
          <w:sz w:val="12"/>
        </w:rPr>
        <w:t xml:space="preserve"> </w:t>
      </w:r>
      <w:r>
        <w:rPr>
          <w:color w:val="231F20"/>
          <w:sz w:val="12"/>
        </w:rPr>
        <w:t>be</w:t>
      </w:r>
      <w:r>
        <w:rPr>
          <w:color w:val="231F20"/>
          <w:spacing w:val="14"/>
          <w:sz w:val="12"/>
        </w:rPr>
        <w:t xml:space="preserve"> </w:t>
      </w:r>
      <w:r>
        <w:rPr>
          <w:color w:val="231F20"/>
          <w:sz w:val="12"/>
        </w:rPr>
        <w:t>inferred</w:t>
      </w:r>
      <w:r>
        <w:rPr>
          <w:color w:val="231F20"/>
          <w:spacing w:val="14"/>
          <w:sz w:val="12"/>
        </w:rPr>
        <w:t xml:space="preserve"> </w:t>
      </w:r>
      <w:r>
        <w:rPr>
          <w:color w:val="231F20"/>
          <w:sz w:val="12"/>
        </w:rPr>
        <w:t>and</w:t>
      </w:r>
      <w:r>
        <w:rPr>
          <w:color w:val="231F20"/>
          <w:spacing w:val="14"/>
          <w:sz w:val="12"/>
        </w:rPr>
        <w:t xml:space="preserve"> </w:t>
      </w:r>
      <w:r>
        <w:rPr>
          <w:color w:val="231F20"/>
          <w:sz w:val="12"/>
        </w:rPr>
        <w:t>that</w:t>
      </w:r>
      <w:r>
        <w:rPr>
          <w:color w:val="231F20"/>
          <w:spacing w:val="14"/>
          <w:sz w:val="12"/>
        </w:rPr>
        <w:t xml:space="preserve"> </w:t>
      </w:r>
      <w:r>
        <w:rPr>
          <w:color w:val="231F20"/>
          <w:sz w:val="12"/>
        </w:rPr>
        <w:t>they</w:t>
      </w:r>
      <w:r>
        <w:rPr>
          <w:color w:val="231F20"/>
          <w:spacing w:val="14"/>
          <w:sz w:val="12"/>
        </w:rPr>
        <w:t xml:space="preserve"> </w:t>
      </w:r>
      <w:r>
        <w:rPr>
          <w:color w:val="231F20"/>
          <w:sz w:val="12"/>
        </w:rPr>
        <w:t>do</w:t>
      </w:r>
      <w:r>
        <w:rPr>
          <w:color w:val="231F20"/>
          <w:spacing w:val="14"/>
          <w:sz w:val="12"/>
        </w:rPr>
        <w:t xml:space="preserve"> </w:t>
      </w:r>
      <w:r>
        <w:rPr>
          <w:color w:val="231F20"/>
          <w:sz w:val="12"/>
        </w:rPr>
        <w:t>not</w:t>
      </w:r>
      <w:r>
        <w:rPr>
          <w:color w:val="231F20"/>
          <w:spacing w:val="14"/>
          <w:sz w:val="12"/>
        </w:rPr>
        <w:t xml:space="preserve"> </w:t>
      </w:r>
      <w:r>
        <w:rPr>
          <w:color w:val="231F20"/>
          <w:sz w:val="12"/>
        </w:rPr>
        <w:t>have</w:t>
      </w:r>
      <w:r>
        <w:rPr>
          <w:color w:val="231F20"/>
          <w:spacing w:val="14"/>
          <w:sz w:val="12"/>
        </w:rPr>
        <w:t xml:space="preserve"> </w:t>
      </w:r>
      <w:r>
        <w:rPr>
          <w:color w:val="231F20"/>
          <w:sz w:val="12"/>
        </w:rPr>
        <w:t>to</w:t>
      </w:r>
      <w:r>
        <w:rPr>
          <w:color w:val="231F20"/>
          <w:spacing w:val="14"/>
          <w:sz w:val="12"/>
        </w:rPr>
        <w:t xml:space="preserve"> </w:t>
      </w:r>
      <w:r>
        <w:rPr>
          <w:color w:val="231F20"/>
          <w:sz w:val="12"/>
        </w:rPr>
        <w:t>be</w:t>
      </w:r>
      <w:r>
        <w:rPr>
          <w:color w:val="231F20"/>
          <w:spacing w:val="14"/>
          <w:sz w:val="12"/>
        </w:rPr>
        <w:t xml:space="preserve"> </w:t>
      </w:r>
      <w:r>
        <w:rPr>
          <w:color w:val="231F20"/>
          <w:sz w:val="12"/>
        </w:rPr>
        <w:t>(and,</w:t>
      </w:r>
      <w:r>
        <w:rPr>
          <w:color w:val="231F20"/>
          <w:spacing w:val="14"/>
          <w:sz w:val="12"/>
        </w:rPr>
        <w:t xml:space="preserve"> </w:t>
      </w:r>
      <w:r>
        <w:rPr>
          <w:color w:val="231F20"/>
          <w:sz w:val="12"/>
        </w:rPr>
        <w:t>for</w:t>
      </w:r>
      <w:r>
        <w:rPr>
          <w:color w:val="231F20"/>
          <w:spacing w:val="14"/>
          <w:sz w:val="12"/>
        </w:rPr>
        <w:t xml:space="preserve"> </w:t>
      </w:r>
      <w:r>
        <w:rPr>
          <w:color w:val="231F20"/>
          <w:sz w:val="12"/>
        </w:rPr>
        <w:t>security</w:t>
      </w:r>
      <w:r>
        <w:rPr>
          <w:color w:val="231F20"/>
          <w:spacing w:val="14"/>
          <w:sz w:val="12"/>
        </w:rPr>
        <w:t xml:space="preserve"> </w:t>
      </w:r>
      <w:r>
        <w:rPr>
          <w:color w:val="231F20"/>
          <w:sz w:val="12"/>
        </w:rPr>
        <w:t>and</w:t>
      </w:r>
      <w:r>
        <w:rPr>
          <w:color w:val="231F20"/>
          <w:spacing w:val="14"/>
          <w:sz w:val="12"/>
        </w:rPr>
        <w:t xml:space="preserve"> </w:t>
      </w:r>
      <w:r>
        <w:rPr>
          <w:color w:val="231F20"/>
          <w:sz w:val="12"/>
        </w:rPr>
        <w:t>operational</w:t>
      </w:r>
      <w:r>
        <w:rPr>
          <w:color w:val="231F20"/>
          <w:spacing w:val="14"/>
          <w:sz w:val="12"/>
        </w:rPr>
        <w:t xml:space="preserve"> </w:t>
      </w:r>
      <w:r>
        <w:rPr>
          <w:color w:val="231F20"/>
          <w:sz w:val="12"/>
        </w:rPr>
        <w:t>reasons</w:t>
      </w:r>
      <w:r>
        <w:rPr>
          <w:color w:val="231F20"/>
          <w:spacing w:val="14"/>
          <w:sz w:val="12"/>
        </w:rPr>
        <w:t xml:space="preserve"> </w:t>
      </w:r>
      <w:r>
        <w:rPr>
          <w:color w:val="231F20"/>
          <w:sz w:val="12"/>
        </w:rPr>
        <w:t>should</w:t>
      </w:r>
      <w:r>
        <w:rPr>
          <w:color w:val="231F20"/>
          <w:spacing w:val="14"/>
          <w:sz w:val="12"/>
        </w:rPr>
        <w:t xml:space="preserve"> </w:t>
      </w:r>
      <w:r>
        <w:rPr>
          <w:color w:val="231F20"/>
          <w:sz w:val="12"/>
        </w:rPr>
        <w:t>not</w:t>
      </w:r>
      <w:r>
        <w:rPr>
          <w:color w:val="231F20"/>
          <w:spacing w:val="14"/>
          <w:sz w:val="12"/>
        </w:rPr>
        <w:t xml:space="preserve"> </w:t>
      </w:r>
      <w:r>
        <w:rPr>
          <w:color w:val="231F20"/>
          <w:sz w:val="12"/>
        </w:rPr>
        <w:t>be)</w:t>
      </w:r>
      <w:r>
        <w:rPr>
          <w:color w:val="231F20"/>
          <w:spacing w:val="40"/>
          <w:sz w:val="12"/>
        </w:rPr>
        <w:t xml:space="preserve"> </w:t>
      </w:r>
      <w:r>
        <w:rPr>
          <w:color w:val="231F20"/>
          <w:sz w:val="12"/>
        </w:rPr>
        <w:t>opened.</w:t>
      </w:r>
      <w:r>
        <w:rPr>
          <w:color w:val="231F20"/>
          <w:spacing w:val="17"/>
          <w:sz w:val="12"/>
        </w:rPr>
        <w:t xml:space="preserve"> </w:t>
      </w:r>
      <w:r>
        <w:rPr>
          <w:color w:val="231F20"/>
          <w:sz w:val="12"/>
        </w:rPr>
        <w:t>HDA</w:t>
      </w:r>
      <w:r>
        <w:rPr>
          <w:color w:val="231F20"/>
          <w:spacing w:val="17"/>
          <w:sz w:val="12"/>
        </w:rPr>
        <w:t xml:space="preserve"> </w:t>
      </w:r>
      <w:r>
        <w:rPr>
          <w:color w:val="231F20"/>
          <w:sz w:val="12"/>
        </w:rPr>
        <w:t>and</w:t>
      </w:r>
      <w:r>
        <w:rPr>
          <w:color w:val="231F20"/>
          <w:spacing w:val="17"/>
          <w:sz w:val="12"/>
        </w:rPr>
        <w:t xml:space="preserve"> </w:t>
      </w:r>
      <w:r>
        <w:rPr>
          <w:color w:val="231F20"/>
          <w:sz w:val="12"/>
        </w:rPr>
        <w:t>other</w:t>
      </w:r>
      <w:r>
        <w:rPr>
          <w:color w:val="231F20"/>
          <w:spacing w:val="17"/>
          <w:sz w:val="12"/>
        </w:rPr>
        <w:t xml:space="preserve"> </w:t>
      </w:r>
      <w:r>
        <w:rPr>
          <w:color w:val="231F20"/>
          <w:sz w:val="12"/>
        </w:rPr>
        <w:t>stakeholders</w:t>
      </w:r>
      <w:r>
        <w:rPr>
          <w:color w:val="231F20"/>
          <w:spacing w:val="17"/>
          <w:sz w:val="12"/>
        </w:rPr>
        <w:t xml:space="preserve"> </w:t>
      </w:r>
      <w:r>
        <w:rPr>
          <w:color w:val="231F20"/>
          <w:sz w:val="12"/>
        </w:rPr>
        <w:t>have</w:t>
      </w:r>
      <w:r>
        <w:rPr>
          <w:color w:val="231F20"/>
          <w:spacing w:val="17"/>
          <w:sz w:val="12"/>
        </w:rPr>
        <w:t xml:space="preserve"> </w:t>
      </w:r>
      <w:r>
        <w:rPr>
          <w:color w:val="231F20"/>
          <w:sz w:val="12"/>
        </w:rPr>
        <w:t>asked</w:t>
      </w:r>
      <w:r>
        <w:rPr>
          <w:color w:val="231F20"/>
          <w:spacing w:val="17"/>
          <w:sz w:val="12"/>
        </w:rPr>
        <w:t xml:space="preserve"> </w:t>
      </w:r>
      <w:r>
        <w:rPr>
          <w:color w:val="231F20"/>
          <w:sz w:val="12"/>
        </w:rPr>
        <w:t>that</w:t>
      </w:r>
      <w:r>
        <w:rPr>
          <w:color w:val="231F20"/>
          <w:spacing w:val="17"/>
          <w:sz w:val="12"/>
        </w:rPr>
        <w:t xml:space="preserve"> </w:t>
      </w:r>
      <w:r>
        <w:rPr>
          <w:color w:val="231F20"/>
          <w:sz w:val="12"/>
        </w:rPr>
        <w:t>the</w:t>
      </w:r>
      <w:r>
        <w:rPr>
          <w:color w:val="231F20"/>
          <w:spacing w:val="17"/>
          <w:sz w:val="12"/>
        </w:rPr>
        <w:t xml:space="preserve"> </w:t>
      </w:r>
      <w:r>
        <w:rPr>
          <w:color w:val="231F20"/>
          <w:sz w:val="12"/>
        </w:rPr>
        <w:t>EDDS</w:t>
      </w:r>
      <w:r>
        <w:rPr>
          <w:color w:val="231F20"/>
          <w:spacing w:val="17"/>
          <w:sz w:val="12"/>
        </w:rPr>
        <w:t xml:space="preserve"> </w:t>
      </w:r>
      <w:r>
        <w:rPr>
          <w:color w:val="231F20"/>
          <w:sz w:val="12"/>
        </w:rPr>
        <w:t>Draft</w:t>
      </w:r>
      <w:r>
        <w:rPr>
          <w:color w:val="231F20"/>
          <w:spacing w:val="17"/>
          <w:sz w:val="12"/>
        </w:rPr>
        <w:t xml:space="preserve"> </w:t>
      </w:r>
      <w:r>
        <w:rPr>
          <w:color w:val="231F20"/>
          <w:sz w:val="12"/>
        </w:rPr>
        <w:t>Guidance</w:t>
      </w:r>
      <w:r>
        <w:rPr>
          <w:color w:val="231F20"/>
          <w:spacing w:val="17"/>
          <w:sz w:val="12"/>
        </w:rPr>
        <w:t xml:space="preserve"> </w:t>
      </w:r>
      <w:r>
        <w:rPr>
          <w:color w:val="231F20"/>
          <w:sz w:val="12"/>
        </w:rPr>
        <w:t>positions</w:t>
      </w:r>
      <w:r>
        <w:rPr>
          <w:color w:val="231F20"/>
          <w:spacing w:val="17"/>
          <w:sz w:val="12"/>
        </w:rPr>
        <w:t xml:space="preserve"> </w:t>
      </w:r>
      <w:r>
        <w:rPr>
          <w:color w:val="231F20"/>
          <w:sz w:val="12"/>
        </w:rPr>
        <w:t>on</w:t>
      </w:r>
      <w:r>
        <w:rPr>
          <w:color w:val="231F20"/>
          <w:spacing w:val="17"/>
          <w:sz w:val="12"/>
        </w:rPr>
        <w:t xml:space="preserve"> </w:t>
      </w:r>
      <w:r>
        <w:rPr>
          <w:color w:val="231F20"/>
          <w:sz w:val="12"/>
        </w:rPr>
        <w:t>reconciliation</w:t>
      </w:r>
      <w:r>
        <w:rPr>
          <w:color w:val="231F20"/>
          <w:spacing w:val="17"/>
          <w:sz w:val="12"/>
        </w:rPr>
        <w:t xml:space="preserve"> </w:t>
      </w:r>
      <w:r>
        <w:rPr>
          <w:color w:val="231F20"/>
          <w:sz w:val="12"/>
        </w:rPr>
        <w:t>and</w:t>
      </w:r>
      <w:r>
        <w:rPr>
          <w:color w:val="231F20"/>
          <w:spacing w:val="17"/>
          <w:sz w:val="12"/>
        </w:rPr>
        <w:t xml:space="preserve"> </w:t>
      </w:r>
      <w:r>
        <w:rPr>
          <w:color w:val="231F20"/>
          <w:sz w:val="12"/>
        </w:rPr>
        <w:t>use</w:t>
      </w:r>
      <w:r>
        <w:rPr>
          <w:color w:val="231F20"/>
          <w:spacing w:val="17"/>
          <w:sz w:val="12"/>
        </w:rPr>
        <w:t xml:space="preserve"> </w:t>
      </w:r>
      <w:r>
        <w:rPr>
          <w:color w:val="231F20"/>
          <w:sz w:val="12"/>
        </w:rPr>
        <w:t>of</w:t>
      </w:r>
      <w:r>
        <w:rPr>
          <w:color w:val="231F20"/>
          <w:spacing w:val="17"/>
          <w:sz w:val="12"/>
        </w:rPr>
        <w:t xml:space="preserve"> </w:t>
      </w:r>
      <w:r>
        <w:rPr>
          <w:color w:val="231F20"/>
          <w:sz w:val="12"/>
        </w:rPr>
        <w:t>aggregation</w:t>
      </w:r>
      <w:r>
        <w:rPr>
          <w:color w:val="231F20"/>
          <w:spacing w:val="17"/>
          <w:sz w:val="12"/>
        </w:rPr>
        <w:t xml:space="preserve"> </w:t>
      </w:r>
      <w:r>
        <w:rPr>
          <w:color w:val="231F20"/>
          <w:sz w:val="12"/>
        </w:rPr>
        <w:t>and</w:t>
      </w:r>
      <w:r>
        <w:rPr>
          <w:color w:val="231F20"/>
          <w:spacing w:val="17"/>
          <w:sz w:val="12"/>
        </w:rPr>
        <w:t xml:space="preserve"> </w:t>
      </w:r>
      <w:r>
        <w:rPr>
          <w:color w:val="231F20"/>
          <w:sz w:val="12"/>
        </w:rPr>
        <w:t>inference</w:t>
      </w:r>
      <w:r>
        <w:rPr>
          <w:color w:val="231F20"/>
          <w:spacing w:val="17"/>
          <w:sz w:val="12"/>
        </w:rPr>
        <w:t xml:space="preserve"> </w:t>
      </w:r>
      <w:r>
        <w:rPr>
          <w:color w:val="231F20"/>
          <w:sz w:val="12"/>
        </w:rPr>
        <w:t>be</w:t>
      </w:r>
      <w:r>
        <w:rPr>
          <w:color w:val="231F20"/>
          <w:spacing w:val="17"/>
          <w:sz w:val="12"/>
        </w:rPr>
        <w:t xml:space="preserve"> </w:t>
      </w:r>
      <w:r>
        <w:rPr>
          <w:color w:val="231F20"/>
          <w:sz w:val="12"/>
        </w:rPr>
        <w:t>aligned.</w:t>
      </w:r>
    </w:p>
    <w:p w14:paraId="7B777BA8" w14:textId="77777777" w:rsidR="00DD45C2" w:rsidRDefault="00DD45C2">
      <w:pPr>
        <w:spacing w:line="211" w:lineRule="auto"/>
        <w:rPr>
          <w:sz w:val="12"/>
        </w:rPr>
        <w:sectPr w:rsidR="00DD45C2">
          <w:pgSz w:w="12240" w:h="15840"/>
          <w:pgMar w:top="1000" w:right="620" w:bottom="560" w:left="780" w:header="0" w:footer="372" w:gutter="0"/>
          <w:cols w:space="720"/>
        </w:sectPr>
      </w:pPr>
    </w:p>
    <w:p w14:paraId="0CC26CD3" w14:textId="70552B51" w:rsidR="00DD45C2" w:rsidRDefault="00543AB4" w:rsidP="0034260D">
      <w:pPr>
        <w:pStyle w:val="BodyText"/>
        <w:spacing w:before="80" w:line="247" w:lineRule="auto"/>
        <w:ind w:left="660" w:right="1042"/>
      </w:pPr>
      <w:r>
        <w:rPr>
          <w:color w:val="231F20"/>
        </w:rPr>
        <w:t>If a wholesale distributor</w:t>
      </w:r>
      <w:r w:rsidR="00D565D9">
        <w:rPr>
          <w:color w:val="231F20"/>
        </w:rPr>
        <w:t xml:space="preserve"> reports a shortage on an invoice,</w:t>
      </w:r>
      <w:r>
        <w:rPr>
          <w:color w:val="231F20"/>
        </w:rPr>
        <w:t xml:space="preserve"> it</w:t>
      </w:r>
      <w:r w:rsidR="0034260D">
        <w:rPr>
          <w:color w:val="231F20"/>
        </w:rPr>
        <w:t xml:space="preserve"> will</w:t>
      </w:r>
      <w:r>
        <w:rPr>
          <w:color w:val="231F20"/>
        </w:rPr>
        <w:t xml:space="preserve"> then identify the exception </w:t>
      </w:r>
      <w:r w:rsidR="0034260D">
        <w:rPr>
          <w:color w:val="231F20"/>
        </w:rPr>
        <w:t>and notify</w:t>
      </w:r>
      <w:r>
        <w:rPr>
          <w:color w:val="231F20"/>
        </w:rPr>
        <w:t xml:space="preserve"> </w:t>
      </w:r>
      <w:r w:rsidR="0034260D">
        <w:rPr>
          <w:color w:val="231F20"/>
        </w:rPr>
        <w:t>the manufacturer</w:t>
      </w:r>
      <w:r>
        <w:rPr>
          <w:color w:val="231F20"/>
        </w:rPr>
        <w:t>.</w:t>
      </w:r>
      <w:r w:rsidR="0034260D">
        <w:rPr>
          <w:color w:val="231F20"/>
        </w:rPr>
        <w:t xml:space="preserve">  </w:t>
      </w:r>
      <w:r w:rsidR="004807E8">
        <w:rPr>
          <w:color w:val="231F20"/>
        </w:rPr>
        <w:t xml:space="preserve">The wholesaler </w:t>
      </w:r>
      <w:r w:rsidR="0034260D">
        <w:rPr>
          <w:color w:val="231F20"/>
        </w:rPr>
        <w:t>should correct their data according to Gs1 recommendations if warranted.</w:t>
      </w:r>
      <w:r w:rsidR="004807E8">
        <w:rPr>
          <w:color w:val="231F20"/>
        </w:rPr>
        <w:t xml:space="preserve"> </w:t>
      </w:r>
    </w:p>
    <w:p w14:paraId="2EA69196" w14:textId="77777777" w:rsidR="00DD45C2" w:rsidRDefault="00DD45C2">
      <w:pPr>
        <w:pStyle w:val="BodyText"/>
        <w:spacing w:before="5"/>
        <w:rPr>
          <w:sz w:val="20"/>
        </w:rPr>
      </w:pPr>
    </w:p>
    <w:p w14:paraId="472BFC03" w14:textId="6E9B5660" w:rsidR="00DD45C2" w:rsidRDefault="00543AB4">
      <w:pPr>
        <w:pStyle w:val="BodyText"/>
        <w:spacing w:line="247" w:lineRule="auto"/>
        <w:ind w:left="660" w:right="672"/>
      </w:pPr>
      <w:r>
        <w:rPr>
          <w:rFonts w:ascii="Avenir-Heavy"/>
          <w:b/>
          <w:color w:val="231F20"/>
        </w:rPr>
        <w:t xml:space="preserve">Manufacturer Action: </w:t>
      </w:r>
      <w:r>
        <w:rPr>
          <w:color w:val="231F20"/>
        </w:rPr>
        <w:t xml:space="preserve">A manufacturer will investigate and </w:t>
      </w:r>
      <w:r w:rsidR="0034260D">
        <w:rPr>
          <w:color w:val="231F20"/>
        </w:rPr>
        <w:t>determine if data</w:t>
      </w:r>
      <w:r>
        <w:rPr>
          <w:color w:val="231F20"/>
        </w:rPr>
        <w:t xml:space="preserve"> correction</w:t>
      </w:r>
      <w:r w:rsidR="0034260D">
        <w:rPr>
          <w:color w:val="231F20"/>
        </w:rPr>
        <w:t xml:space="preserve"> per Gs1 instructions is warranted.  This could also result from </w:t>
      </w:r>
      <w:r>
        <w:rPr>
          <w:color w:val="231F20"/>
        </w:rPr>
        <w:t>a</w:t>
      </w:r>
      <w:r>
        <w:rPr>
          <w:color w:val="231F20"/>
          <w:spacing w:val="-1"/>
        </w:rPr>
        <w:t xml:space="preserve"> </w:t>
      </w:r>
      <w:r>
        <w:rPr>
          <w:color w:val="231F20"/>
        </w:rPr>
        <w:t>manufacturer</w:t>
      </w:r>
      <w:r>
        <w:rPr>
          <w:color w:val="231F20"/>
          <w:spacing w:val="-1"/>
        </w:rPr>
        <w:t xml:space="preserve"> </w:t>
      </w:r>
      <w:r w:rsidR="0034260D">
        <w:rPr>
          <w:color w:val="231F20"/>
          <w:spacing w:val="-1"/>
        </w:rPr>
        <w:t>d</w:t>
      </w:r>
      <w:r>
        <w:rPr>
          <w:color w:val="231F20"/>
        </w:rPr>
        <w:t>iscover</w:t>
      </w:r>
      <w:r w:rsidR="0034260D">
        <w:rPr>
          <w:color w:val="231F20"/>
        </w:rPr>
        <w:t>ing</w:t>
      </w:r>
      <w:r>
        <w:rPr>
          <w:color w:val="231F20"/>
          <w:spacing w:val="-1"/>
        </w:rPr>
        <w:t xml:space="preserve"> </w:t>
      </w:r>
      <w:r>
        <w:rPr>
          <w:color w:val="231F20"/>
        </w:rPr>
        <w:t>that</w:t>
      </w:r>
      <w:r>
        <w:rPr>
          <w:color w:val="231F20"/>
          <w:spacing w:val="-1"/>
        </w:rPr>
        <w:t xml:space="preserve"> </w:t>
      </w:r>
      <w:r>
        <w:rPr>
          <w:color w:val="231F20"/>
        </w:rPr>
        <w:t>data</w:t>
      </w:r>
      <w:r>
        <w:rPr>
          <w:color w:val="231F20"/>
          <w:spacing w:val="-1"/>
        </w:rPr>
        <w:t xml:space="preserve"> </w:t>
      </w:r>
      <w:r w:rsidR="0034260D">
        <w:rPr>
          <w:color w:val="231F20"/>
        </w:rPr>
        <w:t>has</w:t>
      </w:r>
      <w:r>
        <w:rPr>
          <w:color w:val="231F20"/>
          <w:spacing w:val="-1"/>
        </w:rPr>
        <w:t xml:space="preserve"> </w:t>
      </w:r>
      <w:r>
        <w:rPr>
          <w:color w:val="231F20"/>
        </w:rPr>
        <w:t>been</w:t>
      </w:r>
      <w:r>
        <w:rPr>
          <w:color w:val="231F20"/>
          <w:spacing w:val="-1"/>
        </w:rPr>
        <w:t xml:space="preserve"> </w:t>
      </w:r>
      <w:r>
        <w:rPr>
          <w:color w:val="231F20"/>
        </w:rPr>
        <w:t>sent</w:t>
      </w:r>
      <w:r>
        <w:rPr>
          <w:color w:val="231F20"/>
          <w:spacing w:val="-1"/>
        </w:rPr>
        <w:t xml:space="preserve"> </w:t>
      </w:r>
      <w:r>
        <w:rPr>
          <w:color w:val="231F20"/>
        </w:rPr>
        <w:t>to</w:t>
      </w:r>
      <w:r>
        <w:rPr>
          <w:color w:val="231F20"/>
          <w:spacing w:val="-1"/>
        </w:rPr>
        <w:t xml:space="preserve"> </w:t>
      </w:r>
      <w:r>
        <w:rPr>
          <w:color w:val="231F20"/>
        </w:rPr>
        <w:t>the</w:t>
      </w:r>
      <w:r>
        <w:rPr>
          <w:color w:val="231F20"/>
          <w:spacing w:val="-1"/>
        </w:rPr>
        <w:t xml:space="preserve"> </w:t>
      </w:r>
      <w:r>
        <w:rPr>
          <w:color w:val="231F20"/>
        </w:rPr>
        <w:t>wrong</w:t>
      </w:r>
      <w:r>
        <w:rPr>
          <w:color w:val="231F20"/>
          <w:spacing w:val="-1"/>
        </w:rPr>
        <w:t xml:space="preserve"> </w:t>
      </w:r>
      <w:r>
        <w:rPr>
          <w:color w:val="231F20"/>
        </w:rPr>
        <w:t>place</w:t>
      </w:r>
      <w:r>
        <w:rPr>
          <w:color w:val="231F20"/>
          <w:spacing w:val="-1"/>
        </w:rPr>
        <w:t xml:space="preserve"> </w:t>
      </w:r>
      <w:r>
        <w:rPr>
          <w:color w:val="231F20"/>
        </w:rPr>
        <w:t>because</w:t>
      </w:r>
      <w:r>
        <w:rPr>
          <w:color w:val="231F20"/>
          <w:spacing w:val="-1"/>
        </w:rPr>
        <w:t xml:space="preserve"> </w:t>
      </w:r>
      <w:r>
        <w:rPr>
          <w:color w:val="231F20"/>
        </w:rPr>
        <w:t xml:space="preserve">of </w:t>
      </w:r>
      <w:r w:rsidR="0034260D">
        <w:rPr>
          <w:color w:val="231F20"/>
        </w:rPr>
        <w:t>product</w:t>
      </w:r>
      <w:r>
        <w:rPr>
          <w:color w:val="231F20"/>
        </w:rPr>
        <w:t xml:space="preserve"> overage elsewhere. </w:t>
      </w:r>
      <w:r w:rsidR="0034260D">
        <w:rPr>
          <w:color w:val="231F20"/>
        </w:rPr>
        <w:t xml:space="preserve"> </w:t>
      </w:r>
      <w:r>
        <w:rPr>
          <w:color w:val="231F20"/>
        </w:rPr>
        <w:t>Therefore, an investigation will be conducted per their SOPs.</w:t>
      </w:r>
    </w:p>
    <w:p w14:paraId="4640FB60" w14:textId="3A4956EE" w:rsidR="00DD45C2" w:rsidRDefault="00473DBF">
      <w:pPr>
        <w:pStyle w:val="BodyText"/>
        <w:rPr>
          <w:sz w:val="23"/>
        </w:rPr>
      </w:pPr>
      <w:r>
        <w:rPr>
          <w:noProof/>
        </w:rPr>
        <mc:AlternateContent>
          <mc:Choice Requires="wps">
            <w:drawing>
              <wp:anchor distT="0" distB="0" distL="0" distR="0" simplePos="0" relativeHeight="487600640" behindDoc="1" locked="0" layoutInCell="1" allowOverlap="1" wp14:anchorId="073ADB09" wp14:editId="4C217319">
                <wp:simplePos x="0" y="0"/>
                <wp:positionH relativeFrom="page">
                  <wp:posOffset>777240</wp:posOffset>
                </wp:positionH>
                <wp:positionV relativeFrom="paragraph">
                  <wp:posOffset>208915</wp:posOffset>
                </wp:positionV>
                <wp:extent cx="6537960" cy="1704340"/>
                <wp:effectExtent l="0" t="0" r="0" b="0"/>
                <wp:wrapTopAndBottom/>
                <wp:docPr id="2039382671" name="docshape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704340"/>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FE5285" w14:textId="34F647D5" w:rsidR="00DE2D4A" w:rsidRDefault="00DE2D4A">
                            <w:pPr>
                              <w:spacing w:before="120" w:line="247" w:lineRule="auto"/>
                              <w:ind w:left="215" w:right="735"/>
                              <w:rPr>
                                <w:rFonts w:ascii="Avenir-Heavy"/>
                                <w:b/>
                                <w:color w:val="000000"/>
                              </w:rPr>
                            </w:pPr>
                            <w:r w:rsidRPr="00BB7029">
                              <w:rPr>
                                <w:rFonts w:ascii="Avenir-Heavy"/>
                                <w:b/>
                                <w:color w:val="231F20"/>
                              </w:rPr>
                              <w:t xml:space="preserve">Scenario </w:t>
                            </w:r>
                            <w:r w:rsidR="0034260D" w:rsidRPr="00BB7029">
                              <w:rPr>
                                <w:rFonts w:ascii="Avenir-Heavy"/>
                                <w:b/>
                                <w:color w:val="231F20"/>
                              </w:rPr>
                              <w:t>3.</w:t>
                            </w:r>
                            <w:r w:rsidRPr="00BB7029">
                              <w:rPr>
                                <w:rFonts w:ascii="Avenir-Heavy"/>
                                <w:b/>
                                <w:color w:val="231F20"/>
                              </w:rPr>
                              <w:t>2: A manufacturer sends data that is received by the distributor, but later the manufacturer cancels the</w:t>
                            </w:r>
                            <w:r w:rsidR="00385F8B">
                              <w:rPr>
                                <w:rFonts w:ascii="Avenir-Heavy"/>
                                <w:b/>
                                <w:color w:val="231F20"/>
                              </w:rPr>
                              <w:t xml:space="preserve"> full/partial</w:t>
                            </w:r>
                            <w:r w:rsidRPr="00BB7029">
                              <w:rPr>
                                <w:rFonts w:ascii="Avenir-Heavy"/>
                                <w:b/>
                                <w:color w:val="231F20"/>
                              </w:rPr>
                              <w:t xml:space="preserve"> shipment</w:t>
                            </w:r>
                            <w:r w:rsidR="00F74350" w:rsidRPr="00BB7029">
                              <w:rPr>
                                <w:rFonts w:ascii="Avenir-Heavy"/>
                                <w:b/>
                                <w:color w:val="231F20"/>
                              </w:rPr>
                              <w:t xml:space="preserve"> or</w:t>
                            </w:r>
                            <w:r w:rsidR="00385F8B">
                              <w:rPr>
                                <w:rFonts w:ascii="Avenir-Heavy"/>
                                <w:b/>
                                <w:color w:val="231F20"/>
                              </w:rPr>
                              <w:t xml:space="preserve"> carrier fails to deliver sellable product</w:t>
                            </w:r>
                            <w:r w:rsidR="00F74350" w:rsidRPr="00BB7029">
                              <w:rPr>
                                <w:rFonts w:ascii="Avenir-Heavy"/>
                                <w:b/>
                                <w:color w:val="231F20"/>
                              </w:rPr>
                              <w:t>.</w:t>
                            </w:r>
                          </w:p>
                          <w:p w14:paraId="6FB07A53" w14:textId="598F0B31" w:rsidR="00DE2D4A" w:rsidRDefault="00DE2D4A">
                            <w:pPr>
                              <w:pStyle w:val="BodyText"/>
                              <w:numPr>
                                <w:ilvl w:val="0"/>
                                <w:numId w:val="10"/>
                              </w:numPr>
                              <w:tabs>
                                <w:tab w:val="left" w:pos="575"/>
                                <w:tab w:val="left" w:pos="576"/>
                              </w:tabs>
                              <w:spacing w:before="269" w:line="247" w:lineRule="auto"/>
                              <w:ind w:left="575" w:right="821"/>
                              <w:rPr>
                                <w:color w:val="000000"/>
                              </w:rPr>
                            </w:pPr>
                            <w:r>
                              <w:rPr>
                                <w:color w:val="231F20"/>
                              </w:rPr>
                              <w:t>Manufacturer customer service contacts a wholesale distributor to cancel or change an order</w:t>
                            </w:r>
                            <w:r>
                              <w:rPr>
                                <w:color w:val="231F20"/>
                                <w:spacing w:val="-1"/>
                              </w:rPr>
                              <w:t xml:space="preserve"> </w:t>
                            </w:r>
                            <w:r>
                              <w:rPr>
                                <w:color w:val="231F20"/>
                              </w:rPr>
                              <w:t>quantity.</w:t>
                            </w:r>
                            <w:r>
                              <w:rPr>
                                <w:color w:val="231F20"/>
                                <w:spacing w:val="-1"/>
                              </w:rPr>
                              <w:t xml:space="preserve"> </w:t>
                            </w:r>
                            <w:r>
                              <w:rPr>
                                <w:color w:val="231F20"/>
                              </w:rPr>
                              <w:t>Note:</w:t>
                            </w:r>
                            <w:r>
                              <w:rPr>
                                <w:color w:val="231F20"/>
                                <w:spacing w:val="-1"/>
                              </w:rPr>
                              <w:t xml:space="preserve"> </w:t>
                            </w:r>
                            <w:r>
                              <w:rPr>
                                <w:color w:val="231F20"/>
                              </w:rPr>
                              <w:t>If</w:t>
                            </w:r>
                            <w:r>
                              <w:rPr>
                                <w:color w:val="231F20"/>
                                <w:spacing w:val="-1"/>
                              </w:rPr>
                              <w:t xml:space="preserve"> </w:t>
                            </w:r>
                            <w:r>
                              <w:rPr>
                                <w:color w:val="231F20"/>
                              </w:rPr>
                              <w:t>a</w:t>
                            </w:r>
                            <w:r>
                              <w:rPr>
                                <w:color w:val="231F20"/>
                                <w:spacing w:val="-1"/>
                              </w:rPr>
                              <w:t xml:space="preserve"> </w:t>
                            </w:r>
                            <w:r>
                              <w:rPr>
                                <w:color w:val="231F20"/>
                              </w:rPr>
                              <w:t>cancellation</w:t>
                            </w:r>
                            <w:r>
                              <w:rPr>
                                <w:color w:val="231F20"/>
                                <w:spacing w:val="-1"/>
                              </w:rPr>
                              <w:t xml:space="preserve"> </w:t>
                            </w:r>
                            <w:r>
                              <w:rPr>
                                <w:color w:val="231F20"/>
                              </w:rPr>
                              <w:t>occurs,</w:t>
                            </w:r>
                            <w:r>
                              <w:rPr>
                                <w:color w:val="231F20"/>
                                <w:spacing w:val="-1"/>
                              </w:rPr>
                              <w:t xml:space="preserve"> </w:t>
                            </w:r>
                            <w:r>
                              <w:rPr>
                                <w:color w:val="231F20"/>
                              </w:rPr>
                              <w:t>it</w:t>
                            </w:r>
                            <w:r>
                              <w:rPr>
                                <w:color w:val="231F20"/>
                                <w:spacing w:val="-1"/>
                              </w:rPr>
                              <w:t xml:space="preserve"> </w:t>
                            </w:r>
                            <w:r>
                              <w:rPr>
                                <w:color w:val="231F20"/>
                              </w:rPr>
                              <w:t>should</w:t>
                            </w:r>
                            <w:r>
                              <w:rPr>
                                <w:color w:val="231F20"/>
                                <w:spacing w:val="-1"/>
                              </w:rPr>
                              <w:t xml:space="preserve"> </w:t>
                            </w:r>
                            <w:r>
                              <w:rPr>
                                <w:color w:val="231F20"/>
                              </w:rPr>
                              <w:t>be</w:t>
                            </w:r>
                            <w:r>
                              <w:rPr>
                                <w:color w:val="231F20"/>
                                <w:spacing w:val="-1"/>
                              </w:rPr>
                              <w:t xml:space="preserve"> </w:t>
                            </w:r>
                            <w:r>
                              <w:rPr>
                                <w:color w:val="231F20"/>
                              </w:rPr>
                              <w:t>prior</w:t>
                            </w:r>
                            <w:r>
                              <w:rPr>
                                <w:color w:val="231F20"/>
                                <w:spacing w:val="-1"/>
                              </w:rPr>
                              <w:t xml:space="preserve"> </w:t>
                            </w:r>
                            <w:r>
                              <w:rPr>
                                <w:color w:val="231F20"/>
                              </w:rPr>
                              <w:t>to</w:t>
                            </w:r>
                            <w:r>
                              <w:rPr>
                                <w:color w:val="231F20"/>
                                <w:spacing w:val="-1"/>
                              </w:rPr>
                              <w:t xml:space="preserve"> </w:t>
                            </w:r>
                            <w:r>
                              <w:rPr>
                                <w:color w:val="231F20"/>
                              </w:rPr>
                              <w:t>a</w:t>
                            </w:r>
                            <w:r>
                              <w:rPr>
                                <w:color w:val="231F20"/>
                                <w:spacing w:val="-1"/>
                              </w:rPr>
                              <w:t xml:space="preserve"> </w:t>
                            </w:r>
                            <w:r>
                              <w:rPr>
                                <w:color w:val="231F20"/>
                              </w:rPr>
                              <w:t>manufacturer</w:t>
                            </w:r>
                            <w:r>
                              <w:rPr>
                                <w:color w:val="231F20"/>
                                <w:spacing w:val="-1"/>
                              </w:rPr>
                              <w:t xml:space="preserve"> </w:t>
                            </w:r>
                            <w:r>
                              <w:rPr>
                                <w:color w:val="231F20"/>
                              </w:rPr>
                              <w:t>shipping the product.</w:t>
                            </w:r>
                          </w:p>
                          <w:p w14:paraId="6051C354" w14:textId="77777777" w:rsidR="00DE2D4A" w:rsidRPr="00042FBA" w:rsidRDefault="00DE2D4A">
                            <w:pPr>
                              <w:pStyle w:val="BodyText"/>
                              <w:numPr>
                                <w:ilvl w:val="0"/>
                                <w:numId w:val="10"/>
                              </w:numPr>
                              <w:tabs>
                                <w:tab w:val="left" w:pos="575"/>
                                <w:tab w:val="left" w:pos="576"/>
                              </w:tabs>
                              <w:spacing w:before="90" w:line="247" w:lineRule="auto"/>
                              <w:ind w:left="575" w:right="1063"/>
                              <w:rPr>
                                <w:strike/>
                                <w:color w:val="000000"/>
                              </w:rPr>
                            </w:pPr>
                            <w:r w:rsidRPr="00042FBA">
                              <w:rPr>
                                <w:strike/>
                                <w:color w:val="231F20"/>
                              </w:rPr>
                              <w:t>The wholesale distributor would confirm that it does have data for the changed quantity amount that it has received.</w:t>
                            </w:r>
                          </w:p>
                          <w:p w14:paraId="74B32DB9" w14:textId="77777777" w:rsidR="00B70F8F" w:rsidRDefault="00B70F8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3ADB09" id="docshape31" o:spid="_x0000_s1038" type="#_x0000_t202" style="position:absolute;margin-left:61.2pt;margin-top:16.45pt;width:514.8pt;height:134.2pt;z-index:-157158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" fillcolor="#fff4dd" stroked="f">
                <v:textbox inset="0,0,0,0">
                  <w:txbxContent>
                    <w:p w14:paraId="18FE5285" w14:textId="34F647D5" w:rsidR="00DE2D4A" w:rsidRDefault="00DE2D4A">
                      <w:pPr>
                        <w:spacing w:before="120" w:line="247" w:lineRule="auto"/>
                        <w:ind w:left="215" w:right="735"/>
                        <w:rPr>
                          <w:rFonts w:ascii="Avenir-Heavy"/>
                          <w:b/>
                          <w:color w:val="000000"/>
                        </w:rPr>
                      </w:pPr>
                      <w:r w:rsidRPr="00BB7029">
                        <w:rPr>
                          <w:rFonts w:ascii="Avenir-Heavy"/>
                          <w:b/>
                          <w:color w:val="231F20"/>
                        </w:rPr>
                        <w:t xml:space="preserve">Scenario </w:t>
                      </w:r>
                      <w:r w:rsidR="0034260D" w:rsidRPr="00BB7029">
                        <w:rPr>
                          <w:rFonts w:ascii="Avenir-Heavy"/>
                          <w:b/>
                          <w:color w:val="231F20"/>
                        </w:rPr>
                        <w:t>3.</w:t>
                      </w:r>
                      <w:r w:rsidRPr="00BB7029">
                        <w:rPr>
                          <w:rFonts w:ascii="Avenir-Heavy"/>
                          <w:b/>
                          <w:color w:val="231F20"/>
                        </w:rPr>
                        <w:t>2: A manufacturer sends data that is received by the distributor, but later the manufacturer cancels the</w:t>
                      </w:r>
                      <w:r w:rsidR="00385F8B">
                        <w:rPr>
                          <w:rFonts w:ascii="Avenir-Heavy"/>
                          <w:b/>
                          <w:color w:val="231F20"/>
                        </w:rPr>
                        <w:t xml:space="preserve"> full/partial</w:t>
                      </w:r>
                      <w:r w:rsidRPr="00BB7029">
                        <w:rPr>
                          <w:rFonts w:ascii="Avenir-Heavy"/>
                          <w:b/>
                          <w:color w:val="231F20"/>
                        </w:rPr>
                        <w:t xml:space="preserve"> shipment</w:t>
                      </w:r>
                      <w:r w:rsidR="00F74350" w:rsidRPr="00BB7029">
                        <w:rPr>
                          <w:rFonts w:ascii="Avenir-Heavy"/>
                          <w:b/>
                          <w:color w:val="231F20"/>
                        </w:rPr>
                        <w:t xml:space="preserve"> or</w:t>
                      </w:r>
                      <w:r w:rsidR="00385F8B">
                        <w:rPr>
                          <w:rFonts w:ascii="Avenir-Heavy"/>
                          <w:b/>
                          <w:color w:val="231F20"/>
                        </w:rPr>
                        <w:t xml:space="preserve"> carrier fails to deliver sellable product</w:t>
                      </w:r>
                      <w:r w:rsidR="00F74350" w:rsidRPr="00BB7029">
                        <w:rPr>
                          <w:rFonts w:ascii="Avenir-Heavy"/>
                          <w:b/>
                          <w:color w:val="231F20"/>
                        </w:rPr>
                        <w:t>.</w:t>
                      </w:r>
                    </w:p>
                    <w:p w14:paraId="6FB07A53" w14:textId="598F0B31" w:rsidR="00DE2D4A" w:rsidRDefault="00DE2D4A">
                      <w:pPr>
                        <w:pStyle w:val="BodyText"/>
                        <w:numPr>
                          <w:ilvl w:val="0"/>
                          <w:numId w:val="10"/>
                        </w:numPr>
                        <w:tabs>
                          <w:tab w:val="left" w:pos="575"/>
                          <w:tab w:val="left" w:pos="576"/>
                        </w:tabs>
                        <w:spacing w:before="269" w:line="247" w:lineRule="auto"/>
                        <w:ind w:left="575" w:right="821"/>
                        <w:rPr>
                          <w:color w:val="000000"/>
                        </w:rPr>
                      </w:pPr>
                      <w:r>
                        <w:rPr>
                          <w:color w:val="231F20"/>
                        </w:rPr>
                        <w:t>Manufacturer customer service contacts a wholesale distributor to cancel or change an order</w:t>
                      </w:r>
                      <w:r>
                        <w:rPr>
                          <w:color w:val="231F20"/>
                          <w:spacing w:val="-1"/>
                        </w:rPr>
                        <w:t xml:space="preserve"> </w:t>
                      </w:r>
                      <w:r>
                        <w:rPr>
                          <w:color w:val="231F20"/>
                        </w:rPr>
                        <w:t>quantity.</w:t>
                      </w:r>
                      <w:r>
                        <w:rPr>
                          <w:color w:val="231F20"/>
                          <w:spacing w:val="-1"/>
                        </w:rPr>
                        <w:t xml:space="preserve"> </w:t>
                      </w:r>
                      <w:r>
                        <w:rPr>
                          <w:color w:val="231F20"/>
                        </w:rPr>
                        <w:t>Note:</w:t>
                      </w:r>
                      <w:r>
                        <w:rPr>
                          <w:color w:val="231F20"/>
                          <w:spacing w:val="-1"/>
                        </w:rPr>
                        <w:t xml:space="preserve"> </w:t>
                      </w:r>
                      <w:r>
                        <w:rPr>
                          <w:color w:val="231F20"/>
                        </w:rPr>
                        <w:t>If</w:t>
                      </w:r>
                      <w:r>
                        <w:rPr>
                          <w:color w:val="231F20"/>
                          <w:spacing w:val="-1"/>
                        </w:rPr>
                        <w:t xml:space="preserve"> </w:t>
                      </w:r>
                      <w:r>
                        <w:rPr>
                          <w:color w:val="231F20"/>
                        </w:rPr>
                        <w:t>a</w:t>
                      </w:r>
                      <w:r>
                        <w:rPr>
                          <w:color w:val="231F20"/>
                          <w:spacing w:val="-1"/>
                        </w:rPr>
                        <w:t xml:space="preserve"> </w:t>
                      </w:r>
                      <w:r>
                        <w:rPr>
                          <w:color w:val="231F20"/>
                        </w:rPr>
                        <w:t>cancellation</w:t>
                      </w:r>
                      <w:r>
                        <w:rPr>
                          <w:color w:val="231F20"/>
                          <w:spacing w:val="-1"/>
                        </w:rPr>
                        <w:t xml:space="preserve"> </w:t>
                      </w:r>
                      <w:r>
                        <w:rPr>
                          <w:color w:val="231F20"/>
                        </w:rPr>
                        <w:t>occurs,</w:t>
                      </w:r>
                      <w:r>
                        <w:rPr>
                          <w:color w:val="231F20"/>
                          <w:spacing w:val="-1"/>
                        </w:rPr>
                        <w:t xml:space="preserve"> </w:t>
                      </w:r>
                      <w:r>
                        <w:rPr>
                          <w:color w:val="231F20"/>
                        </w:rPr>
                        <w:t>it</w:t>
                      </w:r>
                      <w:r>
                        <w:rPr>
                          <w:color w:val="231F20"/>
                          <w:spacing w:val="-1"/>
                        </w:rPr>
                        <w:t xml:space="preserve"> </w:t>
                      </w:r>
                      <w:r>
                        <w:rPr>
                          <w:color w:val="231F20"/>
                        </w:rPr>
                        <w:t>should</w:t>
                      </w:r>
                      <w:r>
                        <w:rPr>
                          <w:color w:val="231F20"/>
                          <w:spacing w:val="-1"/>
                        </w:rPr>
                        <w:t xml:space="preserve"> </w:t>
                      </w:r>
                      <w:r>
                        <w:rPr>
                          <w:color w:val="231F20"/>
                        </w:rPr>
                        <w:t>be</w:t>
                      </w:r>
                      <w:r>
                        <w:rPr>
                          <w:color w:val="231F20"/>
                          <w:spacing w:val="-1"/>
                        </w:rPr>
                        <w:t xml:space="preserve"> </w:t>
                      </w:r>
                      <w:r>
                        <w:rPr>
                          <w:color w:val="231F20"/>
                        </w:rPr>
                        <w:t>prior</w:t>
                      </w:r>
                      <w:r>
                        <w:rPr>
                          <w:color w:val="231F20"/>
                          <w:spacing w:val="-1"/>
                        </w:rPr>
                        <w:t xml:space="preserve"> </w:t>
                      </w:r>
                      <w:r>
                        <w:rPr>
                          <w:color w:val="231F20"/>
                        </w:rPr>
                        <w:t>to</w:t>
                      </w:r>
                      <w:r>
                        <w:rPr>
                          <w:color w:val="231F20"/>
                          <w:spacing w:val="-1"/>
                        </w:rPr>
                        <w:t xml:space="preserve"> </w:t>
                      </w:r>
                      <w:r>
                        <w:rPr>
                          <w:color w:val="231F20"/>
                        </w:rPr>
                        <w:t>a</w:t>
                      </w:r>
                      <w:r>
                        <w:rPr>
                          <w:color w:val="231F20"/>
                          <w:spacing w:val="-1"/>
                        </w:rPr>
                        <w:t xml:space="preserve"> </w:t>
                      </w:r>
                      <w:r>
                        <w:rPr>
                          <w:color w:val="231F20"/>
                        </w:rPr>
                        <w:t>manufacturer</w:t>
                      </w:r>
                      <w:r>
                        <w:rPr>
                          <w:color w:val="231F20"/>
                          <w:spacing w:val="-1"/>
                        </w:rPr>
                        <w:t xml:space="preserve"> </w:t>
                      </w:r>
                      <w:r>
                        <w:rPr>
                          <w:color w:val="231F20"/>
                        </w:rPr>
                        <w:t>shipping the product.</w:t>
                      </w:r>
                    </w:p>
                    <w:p w14:paraId="6051C354" w14:textId="77777777" w:rsidR="00DE2D4A" w:rsidRPr="00042FBA" w:rsidRDefault="00DE2D4A">
                      <w:pPr>
                        <w:pStyle w:val="BodyText"/>
                        <w:numPr>
                          <w:ilvl w:val="0"/>
                          <w:numId w:val="10"/>
                        </w:numPr>
                        <w:tabs>
                          <w:tab w:val="left" w:pos="575"/>
                          <w:tab w:val="left" w:pos="576"/>
                        </w:tabs>
                        <w:spacing w:before="90" w:line="247" w:lineRule="auto"/>
                        <w:ind w:left="575" w:right="1063"/>
                        <w:rPr>
                          <w:strike/>
                          <w:color w:val="000000"/>
                        </w:rPr>
                      </w:pPr>
                      <w:r w:rsidRPr="00042FBA">
                        <w:rPr>
                          <w:strike/>
                          <w:color w:val="231F20"/>
                        </w:rPr>
                        <w:t>The wholesale distributor would confirm that it does have data for the changed quantity amount that it has received.</w:t>
                      </w:r>
                    </w:p>
                    <w:p w14:paraId="74B32DB9" w14:textId="77777777" w:rsidR="00B70F8F" w:rsidRDefault="00B70F8F"/>
                  </w:txbxContent>
                </v:textbox>
                <w10:wrap type="topAndBottom" anchorx="page"/>
              </v:shape>
            </w:pict>
          </mc:Fallback>
        </mc:AlternateContent>
      </w:r>
    </w:p>
    <w:p w14:paraId="45F86C04" w14:textId="19C6DCB0" w:rsidR="00DD45C2" w:rsidRDefault="00543AB4">
      <w:pPr>
        <w:pStyle w:val="BodyText"/>
        <w:spacing w:before="166" w:line="247" w:lineRule="auto"/>
        <w:ind w:left="660" w:right="500"/>
      </w:pPr>
      <w:r>
        <w:rPr>
          <w:rFonts w:ascii="Avenir-Heavy"/>
          <w:b/>
          <w:color w:val="231F20"/>
        </w:rPr>
        <w:t xml:space="preserve">Distributor Action: </w:t>
      </w:r>
      <w:r>
        <w:rPr>
          <w:color w:val="231F20"/>
        </w:rPr>
        <w:t xml:space="preserve">A wholesale distributor receives a phone call/email from a manufacturer notifying them of a shipment cancellation or change to order quantity. </w:t>
      </w:r>
      <w:r w:rsidRPr="00042FBA">
        <w:rPr>
          <w:strike/>
          <w:color w:val="231F20"/>
        </w:rPr>
        <w:t>If the cancellation or</w:t>
      </w:r>
      <w:r w:rsidRPr="00042FBA">
        <w:rPr>
          <w:strike/>
          <w:color w:val="231F20"/>
          <w:spacing w:val="40"/>
        </w:rPr>
        <w:t xml:space="preserve"> </w:t>
      </w:r>
      <w:r w:rsidRPr="00042FBA">
        <w:rPr>
          <w:strike/>
          <w:color w:val="231F20"/>
        </w:rPr>
        <w:t>change occurs prior to a manufacturer shipping the product, then the data should also not have been</w:t>
      </w:r>
      <w:r w:rsidRPr="00042FBA">
        <w:rPr>
          <w:strike/>
          <w:color w:val="231F20"/>
          <w:spacing w:val="-2"/>
        </w:rPr>
        <w:t xml:space="preserve"> </w:t>
      </w:r>
      <w:r w:rsidRPr="00042FBA">
        <w:rPr>
          <w:strike/>
          <w:color w:val="231F20"/>
        </w:rPr>
        <w:t>sent.</w:t>
      </w:r>
      <w:r>
        <w:rPr>
          <w:color w:val="231F20"/>
          <w:spacing w:val="-2"/>
        </w:rPr>
        <w:t xml:space="preserve"> </w:t>
      </w:r>
      <w:r w:rsidRPr="00042FBA">
        <w:rPr>
          <w:strike/>
          <w:color w:val="231F20"/>
        </w:rPr>
        <w:t>The data should reflect what was sent by the manufacturer (either no products or the correct product identifiers for the shipment).</w:t>
      </w:r>
      <w:r w:rsidR="00042FBA">
        <w:rPr>
          <w:color w:val="231F20"/>
        </w:rPr>
        <w:t xml:space="preserve"> </w:t>
      </w:r>
      <w:r w:rsidR="00042FBA" w:rsidRPr="00042FBA">
        <w:rPr>
          <w:i/>
          <w:iCs/>
          <w:color w:val="231F20"/>
          <w:highlight w:val="yellow"/>
        </w:rPr>
        <w:t>Note: Data should be corrected to only reflect data that will be or is received.</w:t>
      </w:r>
      <w:r w:rsidR="00042FBA">
        <w:rPr>
          <w:i/>
          <w:iCs/>
          <w:color w:val="231F20"/>
        </w:rPr>
        <w:t xml:space="preserve"> </w:t>
      </w:r>
    </w:p>
    <w:p w14:paraId="66549CA2" w14:textId="17001859" w:rsidR="00DD45C2" w:rsidRPr="00042FBA" w:rsidRDefault="00543AB4">
      <w:pPr>
        <w:pStyle w:val="BodyText"/>
        <w:spacing w:before="269" w:line="247" w:lineRule="auto"/>
        <w:ind w:left="660" w:right="550"/>
        <w:rPr>
          <w:strike/>
        </w:rPr>
      </w:pPr>
      <w:r w:rsidRPr="00042FBA">
        <w:rPr>
          <w:strike/>
          <w:color w:val="231F20"/>
        </w:rPr>
        <w:t>If quantity changes, but the data has already been sent then the distributor would have to notify the manufacturer of what products (by identifiers) it did receive and what data it received to identify and reconcile the shortage.</w:t>
      </w:r>
    </w:p>
    <w:p w14:paraId="58B9F7E8" w14:textId="2D840A5D" w:rsidR="00042FBA" w:rsidRPr="00042FBA" w:rsidRDefault="00543AB4" w:rsidP="00042FBA">
      <w:pPr>
        <w:pStyle w:val="BodyText"/>
        <w:spacing w:before="269" w:line="247" w:lineRule="auto"/>
        <w:ind w:left="660" w:right="550"/>
        <w:rPr>
          <w:i/>
          <w:iCs/>
          <w:color w:val="231F20"/>
        </w:rPr>
      </w:pPr>
      <w:r>
        <w:rPr>
          <w:rFonts w:ascii="Avenir-Heavy"/>
          <w:b/>
          <w:color w:val="231F20"/>
        </w:rPr>
        <w:t xml:space="preserve">Manufacturer Action: </w:t>
      </w:r>
      <w:r>
        <w:rPr>
          <w:color w:val="231F20"/>
        </w:rPr>
        <w:t>A manufacturer will investigate and explain to the wholesale distributor what the error was. A manufacturer will notify the wholesale distributor when they are aware that data were sent, but the product that corresponds to the data was pulled from the shipment and is still in their control.</w:t>
      </w:r>
      <w:r w:rsidR="00DB7495">
        <w:rPr>
          <w:color w:val="231F20"/>
        </w:rPr>
        <w:t xml:space="preserve">  However,</w:t>
      </w:r>
      <w:r w:rsidR="00DB7495">
        <w:rPr>
          <w:color w:val="231F20"/>
          <w:spacing w:val="-2"/>
        </w:rPr>
        <w:t xml:space="preserve"> </w:t>
      </w:r>
      <w:r w:rsidR="00042FBA">
        <w:rPr>
          <w:color w:val="231F20"/>
        </w:rPr>
        <w:t>since</w:t>
      </w:r>
      <w:r w:rsidR="00DB7495">
        <w:rPr>
          <w:color w:val="231F20"/>
          <w:spacing w:val="-2"/>
        </w:rPr>
        <w:t xml:space="preserve"> </w:t>
      </w:r>
      <w:r w:rsidR="00DB7495">
        <w:rPr>
          <w:color w:val="231F20"/>
        </w:rPr>
        <w:t>the</w:t>
      </w:r>
      <w:r w:rsidR="00DB7495">
        <w:rPr>
          <w:color w:val="231F20"/>
          <w:spacing w:val="-2"/>
        </w:rPr>
        <w:t xml:space="preserve"> </w:t>
      </w:r>
      <w:r w:rsidR="00DB7495">
        <w:rPr>
          <w:color w:val="231F20"/>
        </w:rPr>
        <w:t>data</w:t>
      </w:r>
      <w:r w:rsidR="00DB7495">
        <w:rPr>
          <w:color w:val="231F20"/>
          <w:spacing w:val="-2"/>
        </w:rPr>
        <w:t xml:space="preserve"> </w:t>
      </w:r>
      <w:r w:rsidR="00DB7495">
        <w:rPr>
          <w:color w:val="231F20"/>
        </w:rPr>
        <w:t>were</w:t>
      </w:r>
      <w:r w:rsidR="00DB7495">
        <w:rPr>
          <w:color w:val="231F20"/>
          <w:spacing w:val="-2"/>
        </w:rPr>
        <w:t xml:space="preserve"> </w:t>
      </w:r>
      <w:r w:rsidR="00DB7495">
        <w:rPr>
          <w:color w:val="231F20"/>
        </w:rPr>
        <w:t>already</w:t>
      </w:r>
      <w:r w:rsidR="00DB7495">
        <w:rPr>
          <w:color w:val="231F20"/>
          <w:spacing w:val="-2"/>
        </w:rPr>
        <w:t xml:space="preserve"> </w:t>
      </w:r>
      <w:r w:rsidR="00DB7495">
        <w:rPr>
          <w:color w:val="231F20"/>
        </w:rPr>
        <w:t>sent,</w:t>
      </w:r>
      <w:r w:rsidR="00DB7495">
        <w:rPr>
          <w:color w:val="231F20"/>
          <w:spacing w:val="-2"/>
        </w:rPr>
        <w:t xml:space="preserve"> </w:t>
      </w:r>
      <w:r w:rsidR="00DB7495">
        <w:rPr>
          <w:color w:val="231F20"/>
        </w:rPr>
        <w:t>a</w:t>
      </w:r>
      <w:r w:rsidR="00DB7495">
        <w:rPr>
          <w:color w:val="231F20"/>
          <w:spacing w:val="-2"/>
        </w:rPr>
        <w:t xml:space="preserve"> </w:t>
      </w:r>
      <w:r w:rsidR="00DB7495" w:rsidRPr="00042FBA">
        <w:rPr>
          <w:color w:val="231F20"/>
        </w:rPr>
        <w:t>manufacturer</w:t>
      </w:r>
      <w:r w:rsidR="00DB7495" w:rsidRPr="00042FBA">
        <w:rPr>
          <w:color w:val="231F20"/>
          <w:spacing w:val="-2"/>
        </w:rPr>
        <w:t xml:space="preserve"> </w:t>
      </w:r>
      <w:r w:rsidR="00DB7495" w:rsidRPr="00042FBA">
        <w:rPr>
          <w:color w:val="231F20"/>
        </w:rPr>
        <w:t>will</w:t>
      </w:r>
      <w:r w:rsidR="00DB7495" w:rsidRPr="00042FBA">
        <w:rPr>
          <w:color w:val="231F20"/>
          <w:spacing w:val="-2"/>
        </w:rPr>
        <w:t xml:space="preserve"> </w:t>
      </w:r>
      <w:r w:rsidR="00DB7495" w:rsidRPr="00042FBA">
        <w:rPr>
          <w:color w:val="231F20"/>
        </w:rPr>
        <w:t>need</w:t>
      </w:r>
      <w:r w:rsidR="00DB7495" w:rsidRPr="00042FBA">
        <w:rPr>
          <w:color w:val="231F20"/>
          <w:spacing w:val="-2"/>
        </w:rPr>
        <w:t xml:space="preserve"> </w:t>
      </w:r>
      <w:r w:rsidR="00DB7495" w:rsidRPr="00042FBA">
        <w:rPr>
          <w:color w:val="231F20"/>
        </w:rPr>
        <w:t>to</w:t>
      </w:r>
      <w:r w:rsidR="00042FBA" w:rsidRPr="00042FBA">
        <w:rPr>
          <w:color w:val="231F20"/>
        </w:rPr>
        <w:t xml:space="preserve"> either </w:t>
      </w:r>
      <w:r w:rsidR="00042FBA" w:rsidRPr="00042FBA">
        <w:rPr>
          <w:color w:val="231F20"/>
          <w:spacing w:val="-2"/>
        </w:rPr>
        <w:t>c</w:t>
      </w:r>
      <w:r w:rsidR="00042FBA" w:rsidRPr="00042FBA">
        <w:rPr>
          <w:color w:val="231F20"/>
        </w:rPr>
        <w:t xml:space="preserve">orrect the data and not send product </w:t>
      </w:r>
      <w:r w:rsidR="00042FBA">
        <w:rPr>
          <w:color w:val="231F20"/>
        </w:rPr>
        <w:t>or s</w:t>
      </w:r>
      <w:r w:rsidR="00042FBA" w:rsidRPr="00042FBA">
        <w:rPr>
          <w:color w:val="231F20"/>
        </w:rPr>
        <w:t>end product that is covered by the data</w:t>
      </w:r>
      <w:r w:rsidR="00DB7495">
        <w:rPr>
          <w:color w:val="231F20"/>
          <w:spacing w:val="-2"/>
        </w:rPr>
        <w:t xml:space="preserve">.  </w:t>
      </w:r>
      <w:r w:rsidRPr="00042FBA">
        <w:rPr>
          <w:b/>
          <w:bCs/>
          <w:color w:val="231F20"/>
          <w:highlight w:val="yellow"/>
        </w:rPr>
        <w:t>At onboarding trading partners should identify a point of contact to notify in the event this occurs</w:t>
      </w:r>
      <w:r w:rsidR="00042FBA" w:rsidRPr="00042FBA">
        <w:rPr>
          <w:b/>
          <w:bCs/>
          <w:color w:val="231F20"/>
          <w:highlight w:val="yellow"/>
        </w:rPr>
        <w:t xml:space="preserve"> (Add to best practices section)</w:t>
      </w:r>
      <w:r w:rsidRPr="00042FBA">
        <w:rPr>
          <w:b/>
          <w:bCs/>
          <w:color w:val="231F20"/>
          <w:highlight w:val="yellow"/>
        </w:rPr>
        <w:t>.</w:t>
      </w:r>
      <w:r w:rsidR="00042FBA">
        <w:rPr>
          <w:color w:val="231F20"/>
        </w:rPr>
        <w:t xml:space="preserve"> </w:t>
      </w:r>
    </w:p>
    <w:p w14:paraId="79D9F2B5" w14:textId="77777777" w:rsidR="00DD45C2" w:rsidRDefault="00DD45C2">
      <w:pPr>
        <w:spacing w:line="247" w:lineRule="auto"/>
      </w:pPr>
    </w:p>
    <w:p w14:paraId="31348EFD" w14:textId="77777777" w:rsidR="00042FBA" w:rsidRDefault="00042FBA">
      <w:pPr>
        <w:spacing w:line="247" w:lineRule="auto"/>
        <w:sectPr w:rsidR="00042FBA">
          <w:pgSz w:w="12240" w:h="15840"/>
          <w:pgMar w:top="1000" w:right="620" w:bottom="560" w:left="780" w:header="0" w:footer="372" w:gutter="0"/>
          <w:cols w:space="720"/>
        </w:sectPr>
      </w:pPr>
    </w:p>
    <w:p w14:paraId="485E3D93" w14:textId="2A9B2955" w:rsidR="00DD45C2" w:rsidRDefault="00473DBF">
      <w:pPr>
        <w:pStyle w:val="BodyText"/>
        <w:ind w:left="444"/>
        <w:rPr>
          <w:sz w:val="20"/>
        </w:rPr>
      </w:pPr>
      <w:r>
        <w:rPr>
          <w:noProof/>
          <w:sz w:val="20"/>
        </w:rPr>
        <mc:AlternateContent>
          <mc:Choice Requires="wps">
            <w:drawing>
              <wp:inline distT="0" distB="0" distL="0" distR="0" wp14:anchorId="08671D4A" wp14:editId="51224418">
                <wp:extent cx="6537960" cy="1310005"/>
                <wp:effectExtent l="0" t="0" r="0" b="0"/>
                <wp:docPr id="1635946119" name="docshape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310005"/>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FBB5E7" w14:textId="1B18290F" w:rsidR="00DE2D4A" w:rsidRDefault="00DE2D4A">
                            <w:pPr>
                              <w:spacing w:before="100" w:line="247" w:lineRule="auto"/>
                              <w:ind w:left="215" w:right="922"/>
                              <w:rPr>
                                <w:rFonts w:ascii="Avenir-Heavy"/>
                                <w:b/>
                                <w:color w:val="000000"/>
                              </w:rPr>
                            </w:pPr>
                            <w:r w:rsidRPr="00BB7029">
                              <w:rPr>
                                <w:rFonts w:ascii="Avenir-Heavy"/>
                                <w:b/>
                                <w:color w:val="231F20"/>
                              </w:rPr>
                              <w:t xml:space="preserve">Scenario </w:t>
                            </w:r>
                            <w:r w:rsidR="00F74350" w:rsidRPr="00BB7029">
                              <w:rPr>
                                <w:rFonts w:ascii="Avenir-Heavy"/>
                                <w:b/>
                                <w:color w:val="231F20"/>
                              </w:rPr>
                              <w:t>3.</w:t>
                            </w:r>
                            <w:r w:rsidRPr="00BB7029">
                              <w:rPr>
                                <w:rFonts w:ascii="Avenir-Heavy"/>
                                <w:b/>
                                <w:color w:val="231F20"/>
                              </w:rPr>
                              <w:t>3: A manufacturer sends data that are received by the wholesale distributor, but the shipment is refused</w:t>
                            </w:r>
                            <w:r w:rsidR="00F74350" w:rsidRPr="00BB7029">
                              <w:rPr>
                                <w:rFonts w:ascii="Avenir-Heavy"/>
                                <w:b/>
                                <w:color w:val="231F20"/>
                              </w:rPr>
                              <w:t xml:space="preserve"> </w:t>
                            </w:r>
                            <w:r w:rsidR="00D9110B">
                              <w:rPr>
                                <w:rFonts w:ascii="Avenir-Heavy"/>
                                <w:b/>
                                <w:color w:val="231F20"/>
                              </w:rPr>
                              <w:t>because product is deemed non-sellable</w:t>
                            </w:r>
                            <w:r w:rsidRPr="00BB7029">
                              <w:rPr>
                                <w:rFonts w:ascii="Avenir-Heavy"/>
                                <w:b/>
                                <w:color w:val="231F20"/>
                              </w:rPr>
                              <w:t>.</w:t>
                            </w:r>
                          </w:p>
                          <w:p w14:paraId="377E3204" w14:textId="77777777" w:rsidR="00DE2D4A" w:rsidRPr="00D9110B" w:rsidRDefault="00DE2D4A">
                            <w:pPr>
                              <w:pStyle w:val="BodyText"/>
                              <w:numPr>
                                <w:ilvl w:val="0"/>
                                <w:numId w:val="9"/>
                              </w:numPr>
                              <w:tabs>
                                <w:tab w:val="left" w:pos="575"/>
                                <w:tab w:val="left" w:pos="576"/>
                              </w:tabs>
                              <w:spacing w:before="269" w:line="247" w:lineRule="auto"/>
                              <w:ind w:left="575" w:right="1000"/>
                              <w:rPr>
                                <w:strike/>
                                <w:color w:val="000000"/>
                              </w:rPr>
                            </w:pPr>
                            <w:r w:rsidRPr="00D9110B">
                              <w:rPr>
                                <w:strike/>
                                <w:color w:val="231F20"/>
                              </w:rPr>
                              <w:t>A wholesale distributor might refuse delivery of a shipment, or the carrier may be unable to deliver the shipment.</w:t>
                            </w:r>
                          </w:p>
                          <w:p w14:paraId="60A54EBA" w14:textId="30BBB2D9" w:rsidR="005F129A" w:rsidRPr="005F129A" w:rsidRDefault="005F129A" w:rsidP="00D9110B">
                            <w:pPr>
                              <w:pStyle w:val="BodyText"/>
                              <w:numPr>
                                <w:ilvl w:val="0"/>
                                <w:numId w:val="9"/>
                              </w:numPr>
                              <w:tabs>
                                <w:tab w:val="left" w:pos="576"/>
                                <w:tab w:val="left" w:pos="576"/>
                              </w:tabs>
                              <w:spacing w:before="89" w:line="247" w:lineRule="auto"/>
                              <w:ind w:left="575" w:right="1150"/>
                              <w:jc w:val="both"/>
                              <w:rPr>
                                <w:color w:val="000000"/>
                              </w:rPr>
                            </w:pPr>
                            <w:r w:rsidRPr="00D9110B">
                              <w:rPr>
                                <w:color w:val="231F20"/>
                              </w:rPr>
                              <w:t>Refusal examples could be damages to product</w:t>
                            </w:r>
                            <w:r w:rsidR="00D9110B">
                              <w:rPr>
                                <w:color w:val="231F20"/>
                              </w:rPr>
                              <w:t xml:space="preserve"> or</w:t>
                            </w:r>
                            <w:r w:rsidRPr="00D9110B">
                              <w:rPr>
                                <w:color w:val="231F20"/>
                              </w:rPr>
                              <w:t xml:space="preserve"> temperature excursion</w:t>
                            </w:r>
                            <w:r w:rsidR="00D9110B">
                              <w:rPr>
                                <w:color w:val="231F20"/>
                              </w:rPr>
                              <w:t>.</w:t>
                            </w:r>
                          </w:p>
                        </w:txbxContent>
                      </wps:txbx>
                      <wps:bodyPr rot="0" vert="horz" wrap="square" lIns="0" tIns="0" rIns="0" bIns="0" anchor="t" anchorCtr="0" upright="1">
                        <a:noAutofit/>
                      </wps:bodyPr>
                    </wps:wsp>
                  </a:graphicData>
                </a:graphic>
              </wp:inline>
            </w:drawing>
          </mc:Choice>
          <mc:Fallback>
            <w:pict>
              <v:shape w14:anchorId="08671D4A" id="docshape32" o:spid="_x0000_s1039" type="#_x0000_t202" style="width:514.8pt;height:10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" fillcolor="#fff4dd" stroked="f">
                <v:textbox inset="0,0,0,0">
                  <w:txbxContent>
                    <w:p w14:paraId="34FBB5E7" w14:textId="1B18290F" w:rsidR="00DE2D4A" w:rsidRDefault="00DE2D4A">
                      <w:pPr>
                        <w:spacing w:before="100" w:line="247" w:lineRule="auto"/>
                        <w:ind w:left="215" w:right="922"/>
                        <w:rPr>
                          <w:rFonts w:ascii="Avenir-Heavy"/>
                          <w:b/>
                          <w:color w:val="000000"/>
                        </w:rPr>
                      </w:pPr>
                      <w:r w:rsidRPr="00BB7029">
                        <w:rPr>
                          <w:rFonts w:ascii="Avenir-Heavy"/>
                          <w:b/>
                          <w:color w:val="231F20"/>
                        </w:rPr>
                        <w:t xml:space="preserve">Scenario </w:t>
                      </w:r>
                      <w:r w:rsidR="00F74350" w:rsidRPr="00BB7029">
                        <w:rPr>
                          <w:rFonts w:ascii="Avenir-Heavy"/>
                          <w:b/>
                          <w:color w:val="231F20"/>
                        </w:rPr>
                        <w:t>3.</w:t>
                      </w:r>
                      <w:r w:rsidRPr="00BB7029">
                        <w:rPr>
                          <w:rFonts w:ascii="Avenir-Heavy"/>
                          <w:b/>
                          <w:color w:val="231F20"/>
                        </w:rPr>
                        <w:t>3: A manufacturer sends data that are received by the wholesale distributor, but the shipment is refused</w:t>
                      </w:r>
                      <w:r w:rsidR="00F74350" w:rsidRPr="00BB7029">
                        <w:rPr>
                          <w:rFonts w:ascii="Avenir-Heavy"/>
                          <w:b/>
                          <w:color w:val="231F20"/>
                        </w:rPr>
                        <w:t xml:space="preserve"> </w:t>
                      </w:r>
                      <w:r w:rsidR="00D9110B">
                        <w:rPr>
                          <w:rFonts w:ascii="Avenir-Heavy"/>
                          <w:b/>
                          <w:color w:val="231F20"/>
                        </w:rPr>
                        <w:t>because product is deemed non-sellable</w:t>
                      </w:r>
                      <w:r w:rsidRPr="00BB7029">
                        <w:rPr>
                          <w:rFonts w:ascii="Avenir-Heavy"/>
                          <w:b/>
                          <w:color w:val="231F20"/>
                        </w:rPr>
                        <w:t>.</w:t>
                      </w:r>
                    </w:p>
                    <w:p w14:paraId="377E3204" w14:textId="77777777" w:rsidR="00DE2D4A" w:rsidRPr="00D9110B" w:rsidRDefault="00DE2D4A">
                      <w:pPr>
                        <w:pStyle w:val="BodyText"/>
                        <w:numPr>
                          <w:ilvl w:val="0"/>
                          <w:numId w:val="9"/>
                        </w:numPr>
                        <w:tabs>
                          <w:tab w:val="left" w:pos="575"/>
                          <w:tab w:val="left" w:pos="576"/>
                        </w:tabs>
                        <w:spacing w:before="269" w:line="247" w:lineRule="auto"/>
                        <w:ind w:left="575" w:right="1000"/>
                        <w:rPr>
                          <w:strike/>
                          <w:color w:val="000000"/>
                        </w:rPr>
                      </w:pPr>
                      <w:r w:rsidRPr="00D9110B">
                        <w:rPr>
                          <w:strike/>
                          <w:color w:val="231F20"/>
                        </w:rPr>
                        <w:t>A wholesale distributor might refuse delivery of a shipment, or the carrier may be unable to deliver the shipment.</w:t>
                      </w:r>
                    </w:p>
                    <w:p w14:paraId="60A54EBA" w14:textId="30BBB2D9" w:rsidR="005F129A" w:rsidRPr="005F129A" w:rsidRDefault="005F129A" w:rsidP="00D9110B">
                      <w:pPr>
                        <w:pStyle w:val="BodyText"/>
                        <w:numPr>
                          <w:ilvl w:val="0"/>
                          <w:numId w:val="9"/>
                        </w:numPr>
                        <w:tabs>
                          <w:tab w:val="left" w:pos="576"/>
                          <w:tab w:val="left" w:pos="576"/>
                        </w:tabs>
                        <w:spacing w:before="89" w:line="247" w:lineRule="auto"/>
                        <w:ind w:left="575" w:right="1150"/>
                        <w:jc w:val="both"/>
                        <w:rPr>
                          <w:color w:val="000000"/>
                        </w:rPr>
                      </w:pPr>
                      <w:r w:rsidRPr="00D9110B">
                        <w:rPr>
                          <w:color w:val="231F20"/>
                        </w:rPr>
                        <w:t>Refusal examples could be damages to product</w:t>
                      </w:r>
                      <w:r w:rsidR="00D9110B">
                        <w:rPr>
                          <w:color w:val="231F20"/>
                        </w:rPr>
                        <w:t xml:space="preserve"> or</w:t>
                      </w:r>
                      <w:r w:rsidRPr="00D9110B">
                        <w:rPr>
                          <w:color w:val="231F20"/>
                        </w:rPr>
                        <w:t xml:space="preserve"> temperature excursion</w:t>
                      </w:r>
                      <w:r w:rsidR="00D9110B">
                        <w:rPr>
                          <w:color w:val="231F20"/>
                        </w:rPr>
                        <w:t>.</w:t>
                      </w:r>
                    </w:p>
                  </w:txbxContent>
                </v:textbox>
                <w10:anchorlock/>
              </v:shape>
            </w:pict>
          </mc:Fallback>
        </mc:AlternateContent>
      </w:r>
    </w:p>
    <w:p w14:paraId="10D207D6" w14:textId="77777777" w:rsidR="00D9110B" w:rsidRDefault="00543AB4" w:rsidP="00D9110B">
      <w:pPr>
        <w:pStyle w:val="BodyText"/>
        <w:tabs>
          <w:tab w:val="left" w:pos="575"/>
          <w:tab w:val="left" w:pos="576"/>
        </w:tabs>
        <w:spacing w:before="90" w:line="247" w:lineRule="auto"/>
        <w:ind w:left="575" w:right="811"/>
        <w:rPr>
          <w:color w:val="231F20"/>
        </w:rPr>
      </w:pPr>
      <w:r>
        <w:rPr>
          <w:rFonts w:ascii="Avenir-Heavy"/>
          <w:b/>
          <w:color w:val="231F20"/>
        </w:rPr>
        <w:t xml:space="preserve">Distributor Action: </w:t>
      </w:r>
      <w:r w:rsidRPr="00D9110B">
        <w:rPr>
          <w:strike/>
          <w:color w:val="231F20"/>
        </w:rPr>
        <w:t xml:space="preserve">When a wholesale distributor rejects a </w:t>
      </w:r>
      <w:proofErr w:type="gramStart"/>
      <w:r w:rsidRPr="00D9110B">
        <w:rPr>
          <w:strike/>
          <w:color w:val="231F20"/>
        </w:rPr>
        <w:t>shipment</w:t>
      </w:r>
      <w:r w:rsidR="00D9110B" w:rsidRPr="00D9110B">
        <w:rPr>
          <w:strike/>
          <w:color w:val="231F20"/>
        </w:rPr>
        <w:t xml:space="preserve">, </w:t>
      </w:r>
      <w:r w:rsidRPr="00D9110B">
        <w:rPr>
          <w:strike/>
          <w:color w:val="231F20"/>
        </w:rPr>
        <w:t xml:space="preserve"> or</w:t>
      </w:r>
      <w:proofErr w:type="gramEnd"/>
      <w:r w:rsidRPr="00D9110B">
        <w:rPr>
          <w:strike/>
          <w:color w:val="231F20"/>
        </w:rPr>
        <w:t xml:space="preserve"> the carrier is unable to make delivery, the carrier should return the product to the manufacturer. </w:t>
      </w:r>
      <w:r w:rsidR="00A6086B" w:rsidRPr="00D9110B">
        <w:rPr>
          <w:strike/>
          <w:color w:val="231F20"/>
        </w:rPr>
        <w:t xml:space="preserve"> </w:t>
      </w:r>
      <w:r w:rsidRPr="00D9110B">
        <w:rPr>
          <w:strike/>
          <w:color w:val="231F20"/>
        </w:rPr>
        <w:t>If the wholesale distributor refused the shipment, it will need to update its systems to indicate that, though it received data for a shipment, it did not take delivery of any of the products in the shipment.</w:t>
      </w:r>
      <w:r w:rsidR="00BB7029" w:rsidRPr="00D9110B">
        <w:rPr>
          <w:strike/>
          <w:color w:val="231F20"/>
        </w:rPr>
        <w:t xml:space="preserve"> In instances where part of or the entirety of the shipment is refused, there should be a way to note which serial numbers are not received.</w:t>
      </w:r>
      <w:r w:rsidR="00D9110B">
        <w:rPr>
          <w:color w:val="231F20"/>
        </w:rPr>
        <w:t xml:space="preserve"> </w:t>
      </w:r>
    </w:p>
    <w:p w14:paraId="0B6FCC10" w14:textId="10F9D0C4" w:rsidR="00BB7029" w:rsidRDefault="00D9110B" w:rsidP="00D9110B">
      <w:pPr>
        <w:pStyle w:val="BodyText"/>
        <w:tabs>
          <w:tab w:val="left" w:pos="575"/>
          <w:tab w:val="left" w:pos="576"/>
        </w:tabs>
        <w:spacing w:before="90" w:line="247" w:lineRule="auto"/>
        <w:ind w:left="575" w:right="811"/>
        <w:rPr>
          <w:color w:val="000000"/>
        </w:rPr>
      </w:pPr>
      <w:r>
        <w:rPr>
          <w:color w:val="231F20"/>
        </w:rPr>
        <w:t xml:space="preserve">Wholesale distributors should contact the manufacturer and let them know what product is being refused by communicating exactly what was refused or what was received or that the whole shipment was refused. Wholesale distributors should correct the data. </w:t>
      </w:r>
    </w:p>
    <w:p w14:paraId="0F003DBD" w14:textId="5AF428A0" w:rsidR="00DD45C2" w:rsidRDefault="00DD45C2" w:rsidP="00A6086B">
      <w:pPr>
        <w:pStyle w:val="BodyText"/>
        <w:spacing w:before="120" w:line="247" w:lineRule="auto"/>
        <w:ind w:left="660" w:right="481"/>
      </w:pPr>
    </w:p>
    <w:p w14:paraId="10EBC6F0" w14:textId="7D9DC305" w:rsidR="00DD45C2" w:rsidRDefault="00543AB4" w:rsidP="00E44C8F">
      <w:pPr>
        <w:pStyle w:val="BodyText"/>
        <w:spacing w:before="269" w:line="247" w:lineRule="auto"/>
        <w:ind w:left="660" w:right="428"/>
      </w:pPr>
      <w:r>
        <w:rPr>
          <w:rFonts w:ascii="Avenir-Heavy" w:hAnsi="Avenir-Heavy"/>
          <w:b/>
          <w:color w:val="231F20"/>
        </w:rPr>
        <w:t xml:space="preserve">Manufacturer Action: </w:t>
      </w:r>
      <w:r>
        <w:rPr>
          <w:color w:val="231F20"/>
        </w:rPr>
        <w:t>The manufacturer will be contacted by the wholesale distributor’s customer operations group. The manufacturer will need to update the serialized data in its system to reflect that the products were not accepted</w:t>
      </w:r>
      <w:r w:rsidR="00E44C8F">
        <w:rPr>
          <w:color w:val="231F20"/>
        </w:rPr>
        <w:t>.</w:t>
      </w:r>
      <w:r>
        <w:rPr>
          <w:color w:val="231F20"/>
        </w:rPr>
        <w:t xml:space="preserve"> The manufacturer and wholesale distributor </w:t>
      </w:r>
      <w:r w:rsidR="00646C39">
        <w:rPr>
          <w:color w:val="231F20"/>
        </w:rPr>
        <w:t>will also</w:t>
      </w:r>
      <w:r>
        <w:rPr>
          <w:color w:val="231F20"/>
        </w:rPr>
        <w:t xml:space="preserve"> need to work together to determine why the rejection</w:t>
      </w:r>
      <w:r w:rsidR="00E44C8F">
        <w:rPr>
          <w:color w:val="231F20"/>
        </w:rPr>
        <w:t xml:space="preserve"> occurred</w:t>
      </w:r>
      <w:r>
        <w:rPr>
          <w:color w:val="231F20"/>
        </w:rPr>
        <w:t>.</w:t>
      </w:r>
    </w:p>
    <w:p w14:paraId="63016E98" w14:textId="2028E44C" w:rsidR="00D9110B" w:rsidRDefault="00D9110B">
      <w:pPr>
        <w:pStyle w:val="BodyText"/>
        <w:spacing w:before="270" w:line="247" w:lineRule="auto"/>
        <w:ind w:left="660" w:right="550"/>
        <w:rPr>
          <w:color w:val="231F20"/>
        </w:rPr>
      </w:pPr>
      <w:r>
        <w:rPr>
          <w:noProof/>
          <w:sz w:val="20"/>
        </w:rPr>
        <mc:AlternateContent>
          <mc:Choice Requires="wps">
            <w:drawing>
              <wp:inline distT="0" distB="0" distL="0" distR="0" wp14:anchorId="46F5C8DD" wp14:editId="6E4ED6AD">
                <wp:extent cx="6537960" cy="865414"/>
                <wp:effectExtent l="0" t="0" r="0" b="0"/>
                <wp:docPr id="46823021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865414"/>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2806ED" w14:textId="01C20643" w:rsidR="00D9110B" w:rsidRDefault="00D9110B" w:rsidP="00D9110B">
                            <w:pPr>
                              <w:spacing w:before="100" w:line="247" w:lineRule="auto"/>
                              <w:ind w:left="215" w:right="922"/>
                              <w:rPr>
                                <w:rFonts w:ascii="Avenir-Heavy"/>
                                <w:b/>
                                <w:color w:val="000000"/>
                              </w:rPr>
                            </w:pPr>
                            <w:r w:rsidRPr="00BB7029">
                              <w:rPr>
                                <w:rFonts w:ascii="Avenir-Heavy"/>
                                <w:b/>
                                <w:color w:val="231F20"/>
                              </w:rPr>
                              <w:t>Scenario 3.</w:t>
                            </w:r>
                            <w:r>
                              <w:rPr>
                                <w:rFonts w:ascii="Avenir-Heavy"/>
                                <w:b/>
                                <w:color w:val="231F20"/>
                              </w:rPr>
                              <w:t>4</w:t>
                            </w:r>
                            <w:r w:rsidRPr="00BB7029">
                              <w:rPr>
                                <w:rFonts w:ascii="Avenir-Heavy"/>
                                <w:b/>
                                <w:color w:val="231F20"/>
                              </w:rPr>
                              <w:t xml:space="preserve">: A manufacturer sends data that are received by the wholesale distributor, but the shipment is </w:t>
                            </w:r>
                            <w:r w:rsidR="00385F8B">
                              <w:rPr>
                                <w:rFonts w:ascii="Avenir-Heavy"/>
                                <w:b/>
                                <w:color w:val="231F20"/>
                              </w:rPr>
                              <w:t xml:space="preserve">refused even though it is sellable. </w:t>
                            </w:r>
                          </w:p>
                          <w:p w14:paraId="7ECC73A8" w14:textId="1C0DDE6F" w:rsidR="00D9110B" w:rsidRDefault="00385F8B" w:rsidP="00D9110B">
                            <w:pPr>
                              <w:pStyle w:val="BodyText"/>
                              <w:numPr>
                                <w:ilvl w:val="0"/>
                                <w:numId w:val="9"/>
                              </w:numPr>
                              <w:tabs>
                                <w:tab w:val="left" w:pos="575"/>
                                <w:tab w:val="left" w:pos="576"/>
                              </w:tabs>
                              <w:spacing w:before="269" w:line="247" w:lineRule="auto"/>
                              <w:ind w:left="575" w:right="1000"/>
                              <w:rPr>
                                <w:color w:val="000000"/>
                              </w:rPr>
                            </w:pPr>
                            <w:r>
                              <w:rPr>
                                <w:color w:val="231F20"/>
                              </w:rPr>
                              <w:t>Sellable</w:t>
                            </w:r>
                            <w:r w:rsidR="00E44C8F">
                              <w:rPr>
                                <w:color w:val="231F20"/>
                              </w:rPr>
                              <w:t xml:space="preserve"> product refused due to cancelled</w:t>
                            </w:r>
                            <w:r>
                              <w:rPr>
                                <w:color w:val="231F20"/>
                              </w:rPr>
                              <w:t xml:space="preserve"> or expired</w:t>
                            </w:r>
                            <w:r w:rsidR="00E44C8F">
                              <w:rPr>
                                <w:color w:val="231F20"/>
                              </w:rPr>
                              <w:t xml:space="preserve"> order</w:t>
                            </w:r>
                            <w:r w:rsidR="00D9110B">
                              <w:rPr>
                                <w:color w:val="231F20"/>
                              </w:rPr>
                              <w:t>.</w:t>
                            </w:r>
                          </w:p>
                        </w:txbxContent>
                      </wps:txbx>
                      <wps:bodyPr rot="0" vert="horz" wrap="square" lIns="0" tIns="0" rIns="0" bIns="0" anchor="t" anchorCtr="0" upright="1">
                        <a:noAutofit/>
                      </wps:bodyPr>
                    </wps:wsp>
                  </a:graphicData>
                </a:graphic>
              </wp:inline>
            </w:drawing>
          </mc:Choice>
          <mc:Fallback>
            <w:pict>
              <v:shape w14:anchorId="46F5C8DD" id="Text Box 1" o:spid="_x0000_s1040" type="#_x0000_t202" style="width:514.8pt;height:6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" fillcolor="#fff4dd" stroked="f">
                <v:textbox inset="0,0,0,0">
                  <w:txbxContent>
                    <w:p w14:paraId="332806ED" w14:textId="01C20643" w:rsidR="00D9110B" w:rsidRDefault="00D9110B" w:rsidP="00D9110B">
                      <w:pPr>
                        <w:spacing w:before="100" w:line="247" w:lineRule="auto"/>
                        <w:ind w:left="215" w:right="922"/>
                        <w:rPr>
                          <w:rFonts w:ascii="Avenir-Heavy"/>
                          <w:b/>
                          <w:color w:val="000000"/>
                        </w:rPr>
                      </w:pPr>
                      <w:r w:rsidRPr="00BB7029">
                        <w:rPr>
                          <w:rFonts w:ascii="Avenir-Heavy"/>
                          <w:b/>
                          <w:color w:val="231F20"/>
                        </w:rPr>
                        <w:t>Scenario 3.</w:t>
                      </w:r>
                      <w:r>
                        <w:rPr>
                          <w:rFonts w:ascii="Avenir-Heavy"/>
                          <w:b/>
                          <w:color w:val="231F20"/>
                        </w:rPr>
                        <w:t>4</w:t>
                      </w:r>
                      <w:r w:rsidRPr="00BB7029">
                        <w:rPr>
                          <w:rFonts w:ascii="Avenir-Heavy"/>
                          <w:b/>
                          <w:color w:val="231F20"/>
                        </w:rPr>
                        <w:t xml:space="preserve">: A manufacturer sends data that are received by the wholesale distributor, but the shipment is </w:t>
                      </w:r>
                      <w:r w:rsidR="00385F8B">
                        <w:rPr>
                          <w:rFonts w:ascii="Avenir-Heavy"/>
                          <w:b/>
                          <w:color w:val="231F20"/>
                        </w:rPr>
                        <w:t xml:space="preserve">refused even though it is sellable. </w:t>
                      </w:r>
                    </w:p>
                    <w:p w14:paraId="7ECC73A8" w14:textId="1C0DDE6F" w:rsidR="00D9110B" w:rsidRDefault="00385F8B" w:rsidP="00D9110B">
                      <w:pPr>
                        <w:pStyle w:val="BodyText"/>
                        <w:numPr>
                          <w:ilvl w:val="0"/>
                          <w:numId w:val="9"/>
                        </w:numPr>
                        <w:tabs>
                          <w:tab w:val="left" w:pos="575"/>
                          <w:tab w:val="left" w:pos="576"/>
                        </w:tabs>
                        <w:spacing w:before="269" w:line="247" w:lineRule="auto"/>
                        <w:ind w:left="575" w:right="1000"/>
                        <w:rPr>
                          <w:color w:val="000000"/>
                        </w:rPr>
                      </w:pPr>
                      <w:r>
                        <w:rPr>
                          <w:color w:val="231F20"/>
                        </w:rPr>
                        <w:t>Sellable</w:t>
                      </w:r>
                      <w:r w:rsidR="00E44C8F">
                        <w:rPr>
                          <w:color w:val="231F20"/>
                        </w:rPr>
                        <w:t xml:space="preserve"> product refused due to cancelled</w:t>
                      </w:r>
                      <w:r>
                        <w:rPr>
                          <w:color w:val="231F20"/>
                        </w:rPr>
                        <w:t xml:space="preserve"> or expired</w:t>
                      </w:r>
                      <w:r w:rsidR="00E44C8F">
                        <w:rPr>
                          <w:color w:val="231F20"/>
                        </w:rPr>
                        <w:t xml:space="preserve"> order</w:t>
                      </w:r>
                      <w:r w:rsidR="00D9110B">
                        <w:rPr>
                          <w:color w:val="231F20"/>
                        </w:rPr>
                        <w:t>.</w:t>
                      </w:r>
                    </w:p>
                  </w:txbxContent>
                </v:textbox>
                <w10:anchorlock/>
              </v:shape>
            </w:pict>
          </mc:Fallback>
        </mc:AlternateContent>
      </w:r>
    </w:p>
    <w:p w14:paraId="33B66B67" w14:textId="77777777" w:rsidR="008D3664" w:rsidRDefault="00D9110B" w:rsidP="00D9110B">
      <w:pPr>
        <w:pStyle w:val="BodyText"/>
        <w:tabs>
          <w:tab w:val="left" w:pos="575"/>
          <w:tab w:val="left" w:pos="576"/>
        </w:tabs>
        <w:spacing w:before="90" w:line="247" w:lineRule="auto"/>
        <w:ind w:left="575" w:right="811"/>
        <w:rPr>
          <w:color w:val="231F20"/>
        </w:rPr>
      </w:pPr>
      <w:r>
        <w:rPr>
          <w:rFonts w:ascii="Avenir-Heavy"/>
          <w:b/>
          <w:color w:val="231F20"/>
        </w:rPr>
        <w:t xml:space="preserve">Distributor Action: </w:t>
      </w:r>
      <w:r w:rsidRPr="008D3664">
        <w:rPr>
          <w:strike/>
          <w:color w:val="231F20"/>
        </w:rPr>
        <w:t>When a wholesale distributor rejects a shipment or the carrier is unable to make delivery, the carrier should return the product to the manufacturer.  If the wholesale distributor refused the shipment, it will need to update its systems to indicate that, though it received data for a shipment, it did not take delivery of any of the products in the shipment. In instances where part of or the entirety of the shipment is refused, there should be a way to note which serial numbers are not received.</w:t>
      </w:r>
      <w:r w:rsidR="008D3664">
        <w:rPr>
          <w:color w:val="231F20"/>
        </w:rPr>
        <w:t xml:space="preserve"> </w:t>
      </w:r>
    </w:p>
    <w:p w14:paraId="09A6EFF8" w14:textId="71457B18" w:rsidR="008D3664" w:rsidRDefault="008D3664" w:rsidP="008D3664">
      <w:pPr>
        <w:pStyle w:val="BodyText"/>
        <w:tabs>
          <w:tab w:val="left" w:pos="575"/>
          <w:tab w:val="left" w:pos="576"/>
        </w:tabs>
        <w:spacing w:before="90" w:line="247" w:lineRule="auto"/>
        <w:ind w:left="575" w:right="811"/>
        <w:rPr>
          <w:color w:val="000000"/>
        </w:rPr>
      </w:pPr>
      <w:r>
        <w:rPr>
          <w:color w:val="231F20"/>
        </w:rPr>
        <w:t xml:space="preserve">Wholesale distributors should contact the manufacturer and let them know what product is being refused by communicating exactly what was refused or what was received or that the whole shipment was refused. Wholesale distributors should correct the data in their EPCIS systems in case the same product is received in the future. </w:t>
      </w:r>
    </w:p>
    <w:p w14:paraId="41F1CDB5" w14:textId="77777777" w:rsidR="008D3664" w:rsidRDefault="008D3664" w:rsidP="008D3664">
      <w:pPr>
        <w:pStyle w:val="BodyText"/>
        <w:tabs>
          <w:tab w:val="left" w:pos="575"/>
          <w:tab w:val="left" w:pos="576"/>
        </w:tabs>
        <w:spacing w:before="90" w:line="247" w:lineRule="auto"/>
        <w:ind w:left="575" w:right="811"/>
        <w:rPr>
          <w:color w:val="231F20"/>
        </w:rPr>
      </w:pPr>
      <w:r>
        <w:rPr>
          <w:color w:val="231F20"/>
        </w:rPr>
        <w:t xml:space="preserve"> </w:t>
      </w:r>
    </w:p>
    <w:p w14:paraId="1FCB4EA3" w14:textId="0E08A72B" w:rsidR="00D9110B" w:rsidRDefault="00D9110B" w:rsidP="008D3664">
      <w:pPr>
        <w:pStyle w:val="BodyText"/>
        <w:tabs>
          <w:tab w:val="left" w:pos="575"/>
          <w:tab w:val="left" w:pos="576"/>
        </w:tabs>
        <w:spacing w:before="90" w:line="247" w:lineRule="auto"/>
        <w:ind w:left="575" w:right="811"/>
        <w:rPr>
          <w:color w:val="231F20"/>
        </w:rPr>
      </w:pPr>
      <w:r>
        <w:rPr>
          <w:rFonts w:ascii="Avenir-Heavy" w:hAnsi="Avenir-Heavy"/>
          <w:b/>
          <w:color w:val="231F20"/>
        </w:rPr>
        <w:t xml:space="preserve">Manufacturer Action: </w:t>
      </w:r>
      <w:r w:rsidR="008D3664">
        <w:rPr>
          <w:color w:val="231F20"/>
        </w:rPr>
        <w:t>The manufacturer will be contacted by the wholesale distributor’s customer operations group. The manufacturer and wholesale distributor will also need to work together to determine why the rejection occurred.</w:t>
      </w:r>
      <w:r w:rsidR="00C1141B">
        <w:rPr>
          <w:color w:val="231F20"/>
        </w:rPr>
        <w:t xml:space="preserve"> The manufacturer will provide further instructions on dispositioning of the product, if appropriate, and update the serialized data in its system to reflect that the products were not accepted.</w:t>
      </w:r>
    </w:p>
    <w:p w14:paraId="26591CD0" w14:textId="77777777" w:rsidR="008D3664" w:rsidRDefault="008D3664" w:rsidP="008D3664">
      <w:pPr>
        <w:pStyle w:val="BodyText"/>
        <w:tabs>
          <w:tab w:val="left" w:pos="575"/>
          <w:tab w:val="left" w:pos="576"/>
        </w:tabs>
        <w:spacing w:before="90" w:line="247" w:lineRule="auto"/>
        <w:ind w:left="575" w:right="811"/>
      </w:pPr>
    </w:p>
    <w:p w14:paraId="4859CF12" w14:textId="5EB05D89" w:rsidR="00DD45C2" w:rsidRDefault="00473DBF">
      <w:pPr>
        <w:pStyle w:val="BodyText"/>
        <w:spacing w:before="8"/>
        <w:rPr>
          <w:sz w:val="23"/>
        </w:rPr>
      </w:pPr>
      <w:r>
        <w:rPr>
          <w:noProof/>
        </w:rPr>
        <mc:AlternateContent>
          <mc:Choice Requires="wps">
            <w:drawing>
              <wp:anchor distT="0" distB="0" distL="0" distR="0" simplePos="0" relativeHeight="487601664" behindDoc="1" locked="0" layoutInCell="1" allowOverlap="1" wp14:anchorId="76DB5D8C" wp14:editId="284448FA">
                <wp:simplePos x="0" y="0"/>
                <wp:positionH relativeFrom="page">
                  <wp:posOffset>777240</wp:posOffset>
                </wp:positionH>
                <wp:positionV relativeFrom="paragraph">
                  <wp:posOffset>213995</wp:posOffset>
                </wp:positionV>
                <wp:extent cx="6537960" cy="1282700"/>
                <wp:effectExtent l="0" t="0" r="0" b="0"/>
                <wp:wrapTopAndBottom/>
                <wp:docPr id="247983271" name="docshape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282700"/>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EDDBD2" w14:textId="1B0301B0" w:rsidR="00DE2D4A" w:rsidRDefault="00DE2D4A">
                            <w:pPr>
                              <w:spacing w:before="112" w:line="247" w:lineRule="auto"/>
                              <w:ind w:left="215" w:right="735"/>
                              <w:rPr>
                                <w:rFonts w:ascii="Avenir-Heavy"/>
                                <w:b/>
                                <w:color w:val="000000"/>
                              </w:rPr>
                            </w:pPr>
                            <w:r w:rsidRPr="00A64280">
                              <w:rPr>
                                <w:rFonts w:ascii="Avenir-Heavy"/>
                                <w:b/>
                                <w:color w:val="231F20"/>
                                <w:rPrChange w:id="134" w:author="Rand, Jaidalyn" w:date="2023-06-14T14:39:00Z">
                                  <w:rPr>
                                    <w:rFonts w:ascii="Avenir-Heavy"/>
                                    <w:b/>
                                    <w:color w:val="231F20"/>
                                    <w:highlight w:val="red"/>
                                  </w:rPr>
                                </w:rPrChange>
                              </w:rPr>
                              <w:t xml:space="preserve">Scenario </w:t>
                            </w:r>
                            <w:r w:rsidR="00042FBA" w:rsidRPr="00A64280">
                              <w:rPr>
                                <w:rFonts w:ascii="Avenir-Heavy"/>
                                <w:b/>
                                <w:color w:val="231F20"/>
                                <w:rPrChange w:id="135" w:author="Rand, Jaidalyn" w:date="2023-06-14T14:39:00Z">
                                  <w:rPr>
                                    <w:rFonts w:ascii="Avenir-Heavy"/>
                                    <w:b/>
                                    <w:color w:val="231F20"/>
                                    <w:highlight w:val="red"/>
                                  </w:rPr>
                                </w:rPrChange>
                              </w:rPr>
                              <w:t>3.</w:t>
                            </w:r>
                            <w:r w:rsidR="00D9110B" w:rsidRPr="00A64280">
                              <w:rPr>
                                <w:rFonts w:ascii="Avenir-Heavy"/>
                                <w:b/>
                                <w:color w:val="231F20"/>
                                <w:rPrChange w:id="136" w:author="Rand, Jaidalyn" w:date="2023-06-14T14:39:00Z">
                                  <w:rPr>
                                    <w:rFonts w:ascii="Avenir-Heavy"/>
                                    <w:b/>
                                    <w:color w:val="231F20"/>
                                    <w:highlight w:val="red"/>
                                  </w:rPr>
                                </w:rPrChange>
                              </w:rPr>
                              <w:t>5</w:t>
                            </w:r>
                            <w:r w:rsidRPr="00A64280">
                              <w:rPr>
                                <w:rFonts w:ascii="Avenir-Heavy"/>
                                <w:b/>
                                <w:color w:val="231F20"/>
                                <w:rPrChange w:id="137" w:author="Rand, Jaidalyn" w:date="2023-06-14T14:39:00Z">
                                  <w:rPr>
                                    <w:rFonts w:ascii="Avenir-Heavy"/>
                                    <w:b/>
                                    <w:color w:val="231F20"/>
                                    <w:highlight w:val="red"/>
                                  </w:rPr>
                                </w:rPrChange>
                              </w:rPr>
                              <w:t>: A manufacturer sends data for a shipment that is to be received by a wholesale distributor, but the shipment or partial shipment is stolen.</w:t>
                            </w:r>
                          </w:p>
                          <w:p w14:paraId="3F16BCCA" w14:textId="2E916235" w:rsidR="00DE2D4A" w:rsidRPr="00DB53D1" w:rsidRDefault="00DE2D4A">
                            <w:pPr>
                              <w:pStyle w:val="BodyText"/>
                              <w:numPr>
                                <w:ilvl w:val="0"/>
                                <w:numId w:val="8"/>
                              </w:numPr>
                              <w:tabs>
                                <w:tab w:val="left" w:pos="575"/>
                                <w:tab w:val="left" w:pos="576"/>
                              </w:tabs>
                              <w:spacing w:before="269" w:line="247" w:lineRule="auto"/>
                              <w:ind w:left="575" w:right="727"/>
                              <w:rPr>
                                <w:color w:val="000000"/>
                              </w:rPr>
                            </w:pPr>
                            <w:r>
                              <w:rPr>
                                <w:color w:val="231F20"/>
                              </w:rPr>
                              <w:t>A trading partner discovers the shipment is stolen in transit.</w:t>
                            </w:r>
                          </w:p>
                          <w:p w14:paraId="52CCC977" w14:textId="6F384350" w:rsidR="00DB53D1" w:rsidRDefault="00DB53D1">
                            <w:pPr>
                              <w:pStyle w:val="BodyText"/>
                              <w:numPr>
                                <w:ilvl w:val="0"/>
                                <w:numId w:val="8"/>
                              </w:numPr>
                              <w:tabs>
                                <w:tab w:val="left" w:pos="575"/>
                                <w:tab w:val="left" w:pos="576"/>
                              </w:tabs>
                              <w:spacing w:before="269" w:line="247" w:lineRule="auto"/>
                              <w:ind w:left="575" w:right="727"/>
                              <w:rPr>
                                <w:color w:val="000000"/>
                              </w:rPr>
                            </w:pPr>
                            <w:r>
                              <w:rPr>
                                <w:color w:val="231F20"/>
                              </w:rPr>
                              <w:t>Wholesale distributor may observe tampered parcels/pallets.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DB5D8C" id="docshape33" o:spid="_x0000_s1041" type="#_x0000_t202" style="position:absolute;margin-left:61.2pt;margin-top:16.85pt;width:514.8pt;height:101pt;z-index:-15714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" fillcolor="#fff4dd" stroked="f">
                <v:textbox inset="0,0,0,0">
                  <w:txbxContent>
                    <w:p w14:paraId="0BEDDBD2" w14:textId="1B0301B0" w:rsidR="00DE2D4A" w:rsidRDefault="00DE2D4A">
                      <w:pPr>
                        <w:spacing w:before="112" w:line="247" w:lineRule="auto"/>
                        <w:ind w:left="215" w:right="735"/>
                        <w:rPr>
                          <w:rFonts w:ascii="Avenir-Heavy"/>
                          <w:b/>
                          <w:color w:val="000000"/>
                        </w:rPr>
                      </w:pPr>
                      <w:r w:rsidRPr="00A64280">
                        <w:rPr>
                          <w:rFonts w:ascii="Avenir-Heavy"/>
                          <w:b/>
                          <w:color w:val="231F20"/>
                          <w:rPrChange w:id="138" w:author="Rand, Jaidalyn" w:date="2023-06-14T14:39:00Z">
                            <w:rPr>
                              <w:rFonts w:ascii="Avenir-Heavy"/>
                              <w:b/>
                              <w:color w:val="231F20"/>
                              <w:highlight w:val="red"/>
                            </w:rPr>
                          </w:rPrChange>
                        </w:rPr>
                        <w:t xml:space="preserve">Scenario </w:t>
                      </w:r>
                      <w:r w:rsidR="00042FBA" w:rsidRPr="00A64280">
                        <w:rPr>
                          <w:rFonts w:ascii="Avenir-Heavy"/>
                          <w:b/>
                          <w:color w:val="231F20"/>
                          <w:rPrChange w:id="139" w:author="Rand, Jaidalyn" w:date="2023-06-14T14:39:00Z">
                            <w:rPr>
                              <w:rFonts w:ascii="Avenir-Heavy"/>
                              <w:b/>
                              <w:color w:val="231F20"/>
                              <w:highlight w:val="red"/>
                            </w:rPr>
                          </w:rPrChange>
                        </w:rPr>
                        <w:t>3.</w:t>
                      </w:r>
                      <w:r w:rsidR="00D9110B" w:rsidRPr="00A64280">
                        <w:rPr>
                          <w:rFonts w:ascii="Avenir-Heavy"/>
                          <w:b/>
                          <w:color w:val="231F20"/>
                          <w:rPrChange w:id="140" w:author="Rand, Jaidalyn" w:date="2023-06-14T14:39:00Z">
                            <w:rPr>
                              <w:rFonts w:ascii="Avenir-Heavy"/>
                              <w:b/>
                              <w:color w:val="231F20"/>
                              <w:highlight w:val="red"/>
                            </w:rPr>
                          </w:rPrChange>
                        </w:rPr>
                        <w:t>5</w:t>
                      </w:r>
                      <w:r w:rsidRPr="00A64280">
                        <w:rPr>
                          <w:rFonts w:ascii="Avenir-Heavy"/>
                          <w:b/>
                          <w:color w:val="231F20"/>
                          <w:rPrChange w:id="141" w:author="Rand, Jaidalyn" w:date="2023-06-14T14:39:00Z">
                            <w:rPr>
                              <w:rFonts w:ascii="Avenir-Heavy"/>
                              <w:b/>
                              <w:color w:val="231F20"/>
                              <w:highlight w:val="red"/>
                            </w:rPr>
                          </w:rPrChange>
                        </w:rPr>
                        <w:t>: A manufacturer sends data for a shipment that is to be received by a wholesale distributor, but the shipment or partial shipment is stolen.</w:t>
                      </w:r>
                    </w:p>
                    <w:p w14:paraId="3F16BCCA" w14:textId="2E916235" w:rsidR="00DE2D4A" w:rsidRPr="00DB53D1" w:rsidRDefault="00DE2D4A">
                      <w:pPr>
                        <w:pStyle w:val="BodyText"/>
                        <w:numPr>
                          <w:ilvl w:val="0"/>
                          <w:numId w:val="8"/>
                        </w:numPr>
                        <w:tabs>
                          <w:tab w:val="left" w:pos="575"/>
                          <w:tab w:val="left" w:pos="576"/>
                        </w:tabs>
                        <w:spacing w:before="269" w:line="247" w:lineRule="auto"/>
                        <w:ind w:left="575" w:right="727"/>
                        <w:rPr>
                          <w:color w:val="000000"/>
                        </w:rPr>
                      </w:pPr>
                      <w:r>
                        <w:rPr>
                          <w:color w:val="231F20"/>
                        </w:rPr>
                        <w:t>A trading partner discovers the shipment is stolen in transit.</w:t>
                      </w:r>
                    </w:p>
                    <w:p w14:paraId="52CCC977" w14:textId="6F384350" w:rsidR="00DB53D1" w:rsidRDefault="00DB53D1">
                      <w:pPr>
                        <w:pStyle w:val="BodyText"/>
                        <w:numPr>
                          <w:ilvl w:val="0"/>
                          <w:numId w:val="8"/>
                        </w:numPr>
                        <w:tabs>
                          <w:tab w:val="left" w:pos="575"/>
                          <w:tab w:val="left" w:pos="576"/>
                        </w:tabs>
                        <w:spacing w:before="269" w:line="247" w:lineRule="auto"/>
                        <w:ind w:left="575" w:right="727"/>
                        <w:rPr>
                          <w:color w:val="000000"/>
                        </w:rPr>
                      </w:pPr>
                      <w:r>
                        <w:rPr>
                          <w:color w:val="231F20"/>
                        </w:rPr>
                        <w:t>Wholesale distributor may observe tampered parcels/pallets.</w:t>
                      </w:r>
                    </w:p>
                  </w:txbxContent>
                </v:textbox>
                <w10:wrap type="topAndBottom" anchorx="page"/>
              </v:shape>
            </w:pict>
          </mc:Fallback>
        </mc:AlternateContent>
      </w:r>
    </w:p>
    <w:p w14:paraId="71AC3F7C" w14:textId="77777777" w:rsidR="00473DBF" w:rsidRDefault="00473DBF">
      <w:pPr>
        <w:pStyle w:val="BodyText"/>
        <w:spacing w:before="80" w:line="247" w:lineRule="auto"/>
        <w:ind w:left="660" w:right="496"/>
        <w:jc w:val="both"/>
        <w:rPr>
          <w:rFonts w:ascii="Avenir-Heavy" w:hAnsi="Avenir-Heavy"/>
          <w:b/>
          <w:color w:val="231F20"/>
        </w:rPr>
      </w:pPr>
    </w:p>
    <w:p w14:paraId="49E5D4AC" w14:textId="45809A4C" w:rsidR="00DD45C2" w:rsidRDefault="00543AB4">
      <w:pPr>
        <w:pStyle w:val="BodyText"/>
        <w:spacing w:before="80" w:line="247" w:lineRule="auto"/>
        <w:ind w:left="660" w:right="496"/>
        <w:jc w:val="both"/>
        <w:rPr>
          <w:color w:val="231F20"/>
        </w:rPr>
      </w:pPr>
      <w:r>
        <w:rPr>
          <w:rFonts w:ascii="Avenir-Heavy" w:hAnsi="Avenir-Heavy"/>
          <w:b/>
          <w:color w:val="231F20"/>
        </w:rPr>
        <w:t xml:space="preserve">Distributor Action: </w:t>
      </w:r>
      <w:r>
        <w:rPr>
          <w:color w:val="231F20"/>
        </w:rPr>
        <w:t>If the wholesale distributor receives only a partial shipment or no shipment at all, it will notify the manufacturer. The wholesale distributor will work with the manufacturer on the manufacturer’s investigation and will provide the serial numbers of the product that it has received to help the manufacturer identify what product</w:t>
      </w:r>
      <w:r w:rsidR="00C1141B">
        <w:rPr>
          <w:color w:val="231F20"/>
        </w:rPr>
        <w:t xml:space="preserve"> </w:t>
      </w:r>
      <w:r>
        <w:rPr>
          <w:color w:val="231F20"/>
        </w:rPr>
        <w:t>identifiers are missing.</w:t>
      </w:r>
    </w:p>
    <w:p w14:paraId="744C7404" w14:textId="77777777" w:rsidR="00C1141B" w:rsidRDefault="00C1141B">
      <w:pPr>
        <w:pStyle w:val="BodyText"/>
        <w:spacing w:before="80" w:line="247" w:lineRule="auto"/>
        <w:ind w:left="660" w:right="496"/>
        <w:jc w:val="both"/>
      </w:pPr>
    </w:p>
    <w:p w14:paraId="111CA048" w14:textId="673E03AD" w:rsidR="00DD45C2" w:rsidRDefault="00543AB4">
      <w:pPr>
        <w:pStyle w:val="BodyText"/>
        <w:spacing w:line="247" w:lineRule="auto"/>
        <w:ind w:left="660" w:right="704"/>
      </w:pPr>
      <w:r>
        <w:rPr>
          <w:color w:val="231F20"/>
        </w:rPr>
        <w:t>Given that deliveries can be delayed due to transit issues, splitting of shipments and other ordinary</w:t>
      </w:r>
      <w:r>
        <w:rPr>
          <w:color w:val="231F20"/>
          <w:spacing w:val="-1"/>
        </w:rPr>
        <w:t xml:space="preserve"> </w:t>
      </w:r>
      <w:r>
        <w:rPr>
          <w:color w:val="231F20"/>
        </w:rPr>
        <w:t>reasons,</w:t>
      </w:r>
      <w:r>
        <w:rPr>
          <w:color w:val="231F20"/>
          <w:spacing w:val="-1"/>
        </w:rPr>
        <w:t xml:space="preserve"> </w:t>
      </w:r>
      <w:r>
        <w:rPr>
          <w:color w:val="231F20"/>
        </w:rPr>
        <w:t>the</w:t>
      </w:r>
      <w:r>
        <w:rPr>
          <w:color w:val="231F20"/>
          <w:spacing w:val="-1"/>
        </w:rPr>
        <w:t xml:space="preserve"> </w:t>
      </w:r>
      <w:r>
        <w:rPr>
          <w:color w:val="231F20"/>
        </w:rPr>
        <w:t>wholesale</w:t>
      </w:r>
      <w:r>
        <w:rPr>
          <w:color w:val="231F20"/>
          <w:spacing w:val="-1"/>
        </w:rPr>
        <w:t xml:space="preserve"> </w:t>
      </w:r>
      <w:r>
        <w:rPr>
          <w:color w:val="231F20"/>
        </w:rPr>
        <w:t>distributor</w:t>
      </w:r>
      <w:r>
        <w:rPr>
          <w:color w:val="231F20"/>
          <w:spacing w:val="-1"/>
        </w:rPr>
        <w:t xml:space="preserve"> </w:t>
      </w:r>
      <w:r>
        <w:rPr>
          <w:color w:val="231F20"/>
        </w:rPr>
        <w:t>may</w:t>
      </w:r>
      <w:r>
        <w:rPr>
          <w:color w:val="231F20"/>
          <w:spacing w:val="-1"/>
        </w:rPr>
        <w:t xml:space="preserve"> </w:t>
      </w:r>
      <w:r>
        <w:rPr>
          <w:color w:val="231F20"/>
        </w:rPr>
        <w:t>wait</w:t>
      </w:r>
      <w:r>
        <w:rPr>
          <w:color w:val="231F20"/>
          <w:spacing w:val="-1"/>
        </w:rPr>
        <w:t xml:space="preserve"> </w:t>
      </w:r>
      <w:r w:rsidR="00871272">
        <w:rPr>
          <w:color w:val="231F20"/>
        </w:rPr>
        <w:t>several</w:t>
      </w:r>
      <w:r>
        <w:rPr>
          <w:color w:val="231F20"/>
          <w:spacing w:val="-1"/>
        </w:rPr>
        <w:t xml:space="preserve"> </w:t>
      </w:r>
      <w:r>
        <w:rPr>
          <w:color w:val="231F20"/>
        </w:rPr>
        <w:t>days</w:t>
      </w:r>
      <w:r>
        <w:rPr>
          <w:color w:val="231F20"/>
          <w:spacing w:val="-1"/>
        </w:rPr>
        <w:t xml:space="preserve"> </w:t>
      </w:r>
      <w:r>
        <w:rPr>
          <w:color w:val="231F20"/>
        </w:rPr>
        <w:t>before</w:t>
      </w:r>
      <w:r>
        <w:rPr>
          <w:color w:val="231F20"/>
          <w:spacing w:val="-1"/>
        </w:rPr>
        <w:t xml:space="preserve"> </w:t>
      </w:r>
      <w:r>
        <w:rPr>
          <w:color w:val="231F20"/>
        </w:rPr>
        <w:t>it</w:t>
      </w:r>
      <w:r>
        <w:rPr>
          <w:color w:val="231F20"/>
          <w:spacing w:val="-1"/>
        </w:rPr>
        <w:t xml:space="preserve"> </w:t>
      </w:r>
      <w:r>
        <w:rPr>
          <w:color w:val="231F20"/>
        </w:rPr>
        <w:t xml:space="preserve">notifies the manufacturer that it appears the shipment </w:t>
      </w:r>
      <w:r w:rsidR="00DB53D1">
        <w:rPr>
          <w:color w:val="231F20"/>
        </w:rPr>
        <w:t>may be</w:t>
      </w:r>
      <w:r>
        <w:rPr>
          <w:color w:val="231F20"/>
        </w:rPr>
        <w:t xml:space="preserve"> stolen.</w:t>
      </w:r>
    </w:p>
    <w:p w14:paraId="123D9CD0" w14:textId="77777777" w:rsidR="00DD45C2" w:rsidRPr="00A64280" w:rsidRDefault="00543AB4">
      <w:pPr>
        <w:pStyle w:val="BodyText"/>
        <w:spacing w:before="268" w:line="247" w:lineRule="auto"/>
        <w:ind w:left="660" w:right="550"/>
        <w:rPr>
          <w:strike/>
        </w:rPr>
      </w:pPr>
      <w:r w:rsidRPr="00A64280">
        <w:rPr>
          <w:strike/>
          <w:color w:val="231F20"/>
        </w:rPr>
        <w:t>If the product is determined to be suspect product after communication with the manufacturer, then the wholesale distributor will follow its relevant SOPs.</w:t>
      </w:r>
    </w:p>
    <w:p w14:paraId="2E6D5E46" w14:textId="1CD95EFA" w:rsidR="00DD45C2" w:rsidRPr="00A64280" w:rsidRDefault="00543AB4" w:rsidP="00A64280">
      <w:pPr>
        <w:pStyle w:val="BodyText"/>
        <w:spacing w:before="269" w:line="247" w:lineRule="auto"/>
        <w:ind w:left="660" w:right="704"/>
        <w:rPr>
          <w:strike/>
          <w:rPrChange w:id="142" w:author="Rand, Jaidalyn" w:date="2023-06-14T14:38:00Z">
            <w:rPr/>
          </w:rPrChange>
        </w:rPr>
      </w:pPr>
      <w:r>
        <w:rPr>
          <w:rFonts w:ascii="Avenir-Heavy"/>
          <w:b/>
          <w:color w:val="231F20"/>
        </w:rPr>
        <w:t>Manufacturer Action:</w:t>
      </w:r>
      <w:r>
        <w:rPr>
          <w:rFonts w:ascii="Avenir-Heavy"/>
          <w:b/>
          <w:color w:val="231F20"/>
          <w:spacing w:val="-2"/>
        </w:rPr>
        <w:t xml:space="preserve"> </w:t>
      </w:r>
      <w:r>
        <w:rPr>
          <w:color w:val="231F20"/>
        </w:rPr>
        <w:t xml:space="preserve">After receiving </w:t>
      </w:r>
      <w:r w:rsidR="00DB53D1">
        <w:rPr>
          <w:color w:val="231F20"/>
        </w:rPr>
        <w:t xml:space="preserve">tracking </w:t>
      </w:r>
      <w:r>
        <w:rPr>
          <w:color w:val="231F20"/>
        </w:rPr>
        <w:t>notification</w:t>
      </w:r>
      <w:r w:rsidR="00DB53D1">
        <w:rPr>
          <w:color w:val="231F20"/>
        </w:rPr>
        <w:t xml:space="preserve"> or communication</w:t>
      </w:r>
      <w:r>
        <w:rPr>
          <w:color w:val="231F20"/>
        </w:rPr>
        <w:t xml:space="preserve"> from the wholesale distributor that it believes all or part of a shipment </w:t>
      </w:r>
      <w:r w:rsidR="00DB53D1">
        <w:rPr>
          <w:color w:val="231F20"/>
        </w:rPr>
        <w:t>was</w:t>
      </w:r>
      <w:r>
        <w:rPr>
          <w:color w:val="231F20"/>
        </w:rPr>
        <w:t xml:space="preserve"> stolen, the manufacturer will </w:t>
      </w:r>
      <w:proofErr w:type="gramStart"/>
      <w:r>
        <w:rPr>
          <w:color w:val="231F20"/>
        </w:rPr>
        <w:t>conduct an investigation</w:t>
      </w:r>
      <w:proofErr w:type="gramEnd"/>
      <w:r>
        <w:rPr>
          <w:color w:val="231F20"/>
        </w:rPr>
        <w:t>. If the</w:t>
      </w:r>
      <w:r w:rsidR="00A64280">
        <w:rPr>
          <w:color w:val="231F20"/>
        </w:rPr>
        <w:t xml:space="preserve"> </w:t>
      </w:r>
      <w:r>
        <w:rPr>
          <w:color w:val="231F20"/>
        </w:rPr>
        <w:t xml:space="preserve">investigation confirms the product was stolen, the manufacturer will proceed per its relevant SOPs. </w:t>
      </w:r>
      <w:r w:rsidR="00F62D60" w:rsidRPr="00A64280">
        <w:rPr>
          <w:strike/>
          <w:color w:val="231F20"/>
          <w:rPrChange w:id="143" w:author="Rand, Jaidalyn" w:date="2023-06-14T14:38:00Z">
            <w:rPr>
              <w:color w:val="231F20"/>
            </w:rPr>
          </w:rPrChange>
        </w:rPr>
        <w:t>A lost or stolen shipment would trigger an investigation by the manufacturer.  With the wholesale distributor’s assistance in the investigation, the manufacturer should be able to identify which product and, if applicable, case identifiers are missing. If the wholesale distributor received part, but not all, of a missing shipment, the wholesale distributor would be able to share, by identifier, the product(s)/case(s) that were received.</w:t>
      </w:r>
    </w:p>
    <w:p w14:paraId="6ABF133B" w14:textId="2E23DCAE" w:rsidR="00F62D60" w:rsidRDefault="00F62D60">
      <w:pPr>
        <w:pStyle w:val="BodyText"/>
        <w:spacing w:before="270" w:line="247" w:lineRule="auto"/>
        <w:ind w:left="660"/>
      </w:pPr>
      <w:r w:rsidRPr="00F62D60">
        <w:t xml:space="preserve">The manufacturer and the wholesale distributor will follow their relevant SOPs </w:t>
      </w:r>
      <w:ins w:id="144" w:author="Rand, Jaidalyn" w:date="2023-06-14T14:38:00Z">
        <w:r w:rsidR="00A64280">
          <w:t xml:space="preserve">for stolen items </w:t>
        </w:r>
      </w:ins>
      <w:r w:rsidRPr="00F62D60">
        <w:t>and determine any legal and compliance obligations such as whether to submit a Form 3911 notification to FDA.</w:t>
      </w:r>
    </w:p>
    <w:bookmarkEnd w:id="132"/>
    <w:p w14:paraId="29E0FC03" w14:textId="77777777" w:rsidR="00DD45C2" w:rsidRDefault="00DD45C2">
      <w:pPr>
        <w:pStyle w:val="BodyText"/>
        <w:spacing w:before="12"/>
        <w:rPr>
          <w:sz w:val="33"/>
        </w:rPr>
      </w:pPr>
    </w:p>
    <w:p w14:paraId="3730CB5E" w14:textId="77777777" w:rsidR="00DD45C2" w:rsidRDefault="00543AB4" w:rsidP="00924CCE">
      <w:pPr>
        <w:pStyle w:val="Heading2"/>
        <w:numPr>
          <w:ilvl w:val="0"/>
          <w:numId w:val="30"/>
        </w:numPr>
        <w:tabs>
          <w:tab w:val="left" w:pos="594"/>
        </w:tabs>
        <w:spacing w:before="0"/>
        <w:ind w:left="593" w:hanging="294"/>
      </w:pPr>
      <w:bookmarkStart w:id="145" w:name="_Toc128644347"/>
      <w:r>
        <w:rPr>
          <w:color w:val="F19D21"/>
        </w:rPr>
        <w:t xml:space="preserve">Packaging and </w:t>
      </w:r>
      <w:r>
        <w:rPr>
          <w:color w:val="F19D21"/>
          <w:spacing w:val="-2"/>
        </w:rPr>
        <w:t>Labeling</w:t>
      </w:r>
      <w:bookmarkEnd w:id="145"/>
    </w:p>
    <w:p w14:paraId="65F6AB8A" w14:textId="241AB906" w:rsidR="00DD45C2" w:rsidRDefault="00473DBF">
      <w:pPr>
        <w:pStyle w:val="BodyText"/>
        <w:spacing w:before="9"/>
        <w:rPr>
          <w:rFonts w:ascii="Avenir-Heavy"/>
          <w:b/>
          <w:sz w:val="4"/>
        </w:rPr>
      </w:pPr>
      <w:r>
        <w:rPr>
          <w:noProof/>
        </w:rPr>
        <mc:AlternateContent>
          <mc:Choice Requires="wps">
            <w:drawing>
              <wp:anchor distT="0" distB="0" distL="0" distR="0" simplePos="0" relativeHeight="487602176" behindDoc="1" locked="0" layoutInCell="1" allowOverlap="1" wp14:anchorId="58A0B081" wp14:editId="216468F1">
                <wp:simplePos x="0" y="0"/>
                <wp:positionH relativeFrom="page">
                  <wp:posOffset>777240</wp:posOffset>
                </wp:positionH>
                <wp:positionV relativeFrom="paragraph">
                  <wp:posOffset>54610</wp:posOffset>
                </wp:positionV>
                <wp:extent cx="6537960" cy="1104265"/>
                <wp:effectExtent l="0" t="0" r="0" b="0"/>
                <wp:wrapTopAndBottom/>
                <wp:docPr id="1282723696" name="docshape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104265"/>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92BACD" w14:textId="6655C7CF" w:rsidR="00DE2D4A" w:rsidRDefault="00DE2D4A">
                            <w:pPr>
                              <w:spacing w:before="89" w:line="247" w:lineRule="auto"/>
                              <w:ind w:left="215" w:right="735"/>
                              <w:rPr>
                                <w:rFonts w:ascii="Avenir-Heavy"/>
                                <w:b/>
                                <w:color w:val="000000"/>
                              </w:rPr>
                            </w:pPr>
                            <w:r>
                              <w:rPr>
                                <w:rFonts w:ascii="Avenir-Heavy"/>
                                <w:b/>
                                <w:color w:val="231F20"/>
                              </w:rPr>
                              <w:t xml:space="preserve">Scenario </w:t>
                            </w:r>
                            <w:ins w:id="146" w:author="Rand, Jaidalyn" w:date="2023-06-14T14:40:00Z">
                              <w:r w:rsidR="00A64280">
                                <w:rPr>
                                  <w:rFonts w:ascii="Avenir-Heavy"/>
                                  <w:b/>
                                  <w:color w:val="231F20"/>
                                </w:rPr>
                                <w:t>4.</w:t>
                              </w:r>
                            </w:ins>
                            <w:r>
                              <w:rPr>
                                <w:rFonts w:ascii="Avenir-Heavy"/>
                                <w:b/>
                                <w:color w:val="231F20"/>
                              </w:rPr>
                              <w:t xml:space="preserve">1: A wholesale distributor scans a product </w:t>
                            </w:r>
                            <w:ins w:id="147" w:author="Rand, Jaidalyn" w:date="2023-06-14T14:50:00Z">
                              <w:r w:rsidR="003A55D2">
                                <w:rPr>
                                  <w:rFonts w:ascii="Avenir-Heavy"/>
                                  <w:b/>
                                  <w:color w:val="231F20"/>
                                </w:rPr>
                                <w:t xml:space="preserve">when receiving or preparing it for shipping </w:t>
                              </w:r>
                            </w:ins>
                            <w:del w:id="148" w:author="Rand, Jaidalyn" w:date="2023-06-14T14:50:00Z">
                              <w:r w:rsidDel="003A55D2">
                                <w:rPr>
                                  <w:rFonts w:ascii="Avenir-Heavy"/>
                                  <w:b/>
                                  <w:color w:val="231F20"/>
                                </w:rPr>
                                <w:delText xml:space="preserve">on receiving </w:delText>
                              </w:r>
                            </w:del>
                            <w:r>
                              <w:rPr>
                                <w:rFonts w:ascii="Avenir-Heavy"/>
                                <w:b/>
                                <w:color w:val="231F20"/>
                              </w:rPr>
                              <w:t>that results in a mismatch between product and transaction data that the manufacturer determines is a labeling issue.</w:t>
                            </w:r>
                          </w:p>
                          <w:p w14:paraId="6E153372" w14:textId="17E20293" w:rsidR="00DE2D4A" w:rsidRDefault="00DE2D4A" w:rsidP="00543AB4">
                            <w:pPr>
                              <w:pStyle w:val="BodyText"/>
                              <w:numPr>
                                <w:ilvl w:val="0"/>
                                <w:numId w:val="7"/>
                              </w:numPr>
                              <w:tabs>
                                <w:tab w:val="left" w:pos="575"/>
                                <w:tab w:val="left" w:pos="576"/>
                              </w:tabs>
                              <w:spacing w:before="89" w:line="247" w:lineRule="auto"/>
                              <w:ind w:left="575" w:right="561"/>
                              <w:rPr>
                                <w:color w:val="000000"/>
                              </w:rPr>
                            </w:pPr>
                            <w:r w:rsidRPr="00543AB4">
                              <w:rPr>
                                <w:color w:val="231F20"/>
                              </w:rPr>
                              <w:t xml:space="preserve">The wholesale distributor scans a product at receiving, revealing a mismatch between the bar code and the data.  This scenario is related to </w:t>
                            </w:r>
                            <w:r>
                              <w:rPr>
                                <w:color w:val="231F20"/>
                              </w:rPr>
                              <w:t xml:space="preserve">section </w:t>
                            </w:r>
                            <w:ins w:id="149" w:author="Rand, Jaidalyn" w:date="2023-06-14T14:41:00Z">
                              <w:r w:rsidR="00A64280">
                                <w:rPr>
                                  <w:color w:val="231F20"/>
                                </w:rPr>
                                <w:t>1</w:t>
                              </w:r>
                            </w:ins>
                            <w:del w:id="150" w:author="Rand, Jaidalyn" w:date="2023-06-14T14:41:00Z">
                              <w:r w:rsidDel="00A64280">
                                <w:rPr>
                                  <w:color w:val="231F20"/>
                                </w:rPr>
                                <w:delText>I</w:delText>
                              </w:r>
                            </w:del>
                            <w:r>
                              <w:rPr>
                                <w:color w:val="231F20"/>
                              </w:rPr>
                              <w:t xml:space="preserve">, scenario 4. </w:t>
                            </w:r>
                            <w:ins w:id="151" w:author="Rand, Jaidalyn" w:date="2023-06-14T14:53:00Z">
                              <w:r w:rsidR="003A55D2">
                                <w:rPr>
                                  <w:color w:val="231F20"/>
                                </w:rPr>
                                <w:t>* does this combine with 1.4?</w:t>
                              </w:r>
                            </w:ins>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A0B081" id="docshape34" o:spid="_x0000_s1042" type="#_x0000_t202" style="position:absolute;margin-left:61.2pt;margin-top:4.3pt;width:514.8pt;height:86.9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" fillcolor="#fff4dd" stroked="f">
                <v:textbox inset="0,0,0,0">
                  <w:txbxContent>
                    <w:p w14:paraId="4E92BACD" w14:textId="6655C7CF" w:rsidR="00DE2D4A" w:rsidRDefault="00DE2D4A">
                      <w:pPr>
                        <w:spacing w:before="89" w:line="247" w:lineRule="auto"/>
                        <w:ind w:left="215" w:right="735"/>
                        <w:rPr>
                          <w:rFonts w:ascii="Avenir-Heavy"/>
                          <w:b/>
                          <w:color w:val="000000"/>
                        </w:rPr>
                      </w:pPr>
                      <w:r>
                        <w:rPr>
                          <w:rFonts w:ascii="Avenir-Heavy"/>
                          <w:b/>
                          <w:color w:val="231F20"/>
                        </w:rPr>
                        <w:t xml:space="preserve">Scenario </w:t>
                      </w:r>
                      <w:ins w:id="152" w:author="Rand, Jaidalyn" w:date="2023-06-14T14:40:00Z">
                        <w:r w:rsidR="00A64280">
                          <w:rPr>
                            <w:rFonts w:ascii="Avenir-Heavy"/>
                            <w:b/>
                            <w:color w:val="231F20"/>
                          </w:rPr>
                          <w:t>4.</w:t>
                        </w:r>
                      </w:ins>
                      <w:r>
                        <w:rPr>
                          <w:rFonts w:ascii="Avenir-Heavy"/>
                          <w:b/>
                          <w:color w:val="231F20"/>
                        </w:rPr>
                        <w:t xml:space="preserve">1: A wholesale distributor scans a product </w:t>
                      </w:r>
                      <w:ins w:id="153" w:author="Rand, Jaidalyn" w:date="2023-06-14T14:50:00Z">
                        <w:r w:rsidR="003A55D2">
                          <w:rPr>
                            <w:rFonts w:ascii="Avenir-Heavy"/>
                            <w:b/>
                            <w:color w:val="231F20"/>
                          </w:rPr>
                          <w:t xml:space="preserve">when receiving or preparing it for shipping </w:t>
                        </w:r>
                      </w:ins>
                      <w:del w:id="154" w:author="Rand, Jaidalyn" w:date="2023-06-14T14:50:00Z">
                        <w:r w:rsidDel="003A55D2">
                          <w:rPr>
                            <w:rFonts w:ascii="Avenir-Heavy"/>
                            <w:b/>
                            <w:color w:val="231F20"/>
                          </w:rPr>
                          <w:delText xml:space="preserve">on receiving </w:delText>
                        </w:r>
                      </w:del>
                      <w:r>
                        <w:rPr>
                          <w:rFonts w:ascii="Avenir-Heavy"/>
                          <w:b/>
                          <w:color w:val="231F20"/>
                        </w:rPr>
                        <w:t>that results in a mismatch between product and transaction data that the manufacturer determines is a labeling issue.</w:t>
                      </w:r>
                    </w:p>
                    <w:p w14:paraId="6E153372" w14:textId="17E20293" w:rsidR="00DE2D4A" w:rsidRDefault="00DE2D4A" w:rsidP="00543AB4">
                      <w:pPr>
                        <w:pStyle w:val="BodyText"/>
                        <w:numPr>
                          <w:ilvl w:val="0"/>
                          <w:numId w:val="7"/>
                        </w:numPr>
                        <w:tabs>
                          <w:tab w:val="left" w:pos="575"/>
                          <w:tab w:val="left" w:pos="576"/>
                        </w:tabs>
                        <w:spacing w:before="89" w:line="247" w:lineRule="auto"/>
                        <w:ind w:left="575" w:right="561"/>
                        <w:rPr>
                          <w:color w:val="000000"/>
                        </w:rPr>
                      </w:pPr>
                      <w:r w:rsidRPr="00543AB4">
                        <w:rPr>
                          <w:color w:val="231F20"/>
                        </w:rPr>
                        <w:t xml:space="preserve">The wholesale distributor scans a product at receiving, revealing a mismatch between the bar code and the data.  This scenario is related to </w:t>
                      </w:r>
                      <w:r>
                        <w:rPr>
                          <w:color w:val="231F20"/>
                        </w:rPr>
                        <w:t xml:space="preserve">section </w:t>
                      </w:r>
                      <w:ins w:id="155" w:author="Rand, Jaidalyn" w:date="2023-06-14T14:41:00Z">
                        <w:r w:rsidR="00A64280">
                          <w:rPr>
                            <w:color w:val="231F20"/>
                          </w:rPr>
                          <w:t>1</w:t>
                        </w:r>
                      </w:ins>
                      <w:del w:id="156" w:author="Rand, Jaidalyn" w:date="2023-06-14T14:41:00Z">
                        <w:r w:rsidDel="00A64280">
                          <w:rPr>
                            <w:color w:val="231F20"/>
                          </w:rPr>
                          <w:delText>I</w:delText>
                        </w:r>
                      </w:del>
                      <w:r>
                        <w:rPr>
                          <w:color w:val="231F20"/>
                        </w:rPr>
                        <w:t xml:space="preserve">, scenario 4. </w:t>
                      </w:r>
                      <w:ins w:id="157" w:author="Rand, Jaidalyn" w:date="2023-06-14T14:53:00Z">
                        <w:r w:rsidR="003A55D2">
                          <w:rPr>
                            <w:color w:val="231F20"/>
                          </w:rPr>
                          <w:t>* does this combine with 1.4?</w:t>
                        </w:r>
                      </w:ins>
                    </w:p>
                  </w:txbxContent>
                </v:textbox>
                <w10:wrap type="topAndBottom" anchorx="page"/>
              </v:shape>
            </w:pict>
          </mc:Fallback>
        </mc:AlternateContent>
      </w:r>
    </w:p>
    <w:p w14:paraId="431FB788" w14:textId="77777777" w:rsidR="00DD45C2" w:rsidRDefault="00DD45C2">
      <w:pPr>
        <w:pStyle w:val="BodyText"/>
        <w:rPr>
          <w:rFonts w:ascii="Avenir-Heavy"/>
          <w:b/>
          <w:sz w:val="6"/>
        </w:rPr>
      </w:pPr>
    </w:p>
    <w:p w14:paraId="0B84E538" w14:textId="2042A72E" w:rsidR="00DD45C2" w:rsidRDefault="00543AB4" w:rsidP="00FA78CE">
      <w:pPr>
        <w:pStyle w:val="BodyText"/>
        <w:spacing w:before="101" w:line="247" w:lineRule="auto"/>
        <w:ind w:left="660" w:right="524"/>
        <w:sectPr w:rsidR="00DD45C2">
          <w:pgSz w:w="12240" w:h="15840"/>
          <w:pgMar w:top="1000" w:right="620" w:bottom="560" w:left="780" w:header="0" w:footer="372" w:gutter="0"/>
          <w:cols w:space="720"/>
        </w:sectPr>
      </w:pPr>
      <w:r>
        <w:rPr>
          <w:rFonts w:ascii="Avenir-Heavy" w:hAnsi="Avenir-Heavy"/>
          <w:b/>
          <w:color w:val="231F20"/>
        </w:rPr>
        <w:t xml:space="preserve">Distributor Action: </w:t>
      </w:r>
      <w:r>
        <w:rPr>
          <w:color w:val="231F20"/>
        </w:rPr>
        <w:t xml:space="preserve">A wholesale distributor discovers </w:t>
      </w:r>
      <w:r w:rsidRPr="003A55D2">
        <w:rPr>
          <w:strike/>
          <w:color w:val="231F20"/>
          <w:rPrChange w:id="158" w:author="Rand, Jaidalyn" w:date="2023-06-14T14:54:00Z">
            <w:rPr>
              <w:color w:val="231F20"/>
            </w:rPr>
          </w:rPrChange>
        </w:rPr>
        <w:t>on receipt</w:t>
      </w:r>
      <w:r>
        <w:rPr>
          <w:color w:val="231F20"/>
        </w:rPr>
        <w:t xml:space="preserve"> that the labeling on a product </w:t>
      </w:r>
      <w:ins w:id="159" w:author="Rand, Jaidalyn" w:date="2023-06-14T14:58:00Z">
        <w:r w:rsidR="006913C7">
          <w:rPr>
            <w:color w:val="231F20"/>
          </w:rPr>
          <w:t>does not match the EPCIS data</w:t>
        </w:r>
      </w:ins>
      <w:ins w:id="160" w:author="Rand, Jaidalyn" w:date="2023-06-14T14:59:00Z">
        <w:r w:rsidR="006913C7">
          <w:rPr>
            <w:color w:val="231F20"/>
          </w:rPr>
          <w:t xml:space="preserve">. </w:t>
        </w:r>
      </w:ins>
      <w:del w:id="161" w:author="Rand, Jaidalyn" w:date="2023-06-14T14:58:00Z">
        <w:r w:rsidDel="006913C7">
          <w:rPr>
            <w:color w:val="231F20"/>
          </w:rPr>
          <w:delText>is incorrect</w:delText>
        </w:r>
      </w:del>
      <w:ins w:id="162" w:author="Rand, Jaidalyn" w:date="2023-06-14T14:55:00Z">
        <w:r w:rsidR="003A55D2">
          <w:rPr>
            <w:color w:val="231F20"/>
          </w:rPr>
          <w:t>,</w:t>
        </w:r>
      </w:ins>
      <w:r>
        <w:rPr>
          <w:color w:val="231F20"/>
        </w:rPr>
        <w:t>. The wholesale distributor will quarantine the product and will reach out to</w:t>
      </w:r>
      <w:ins w:id="163" w:author="Rand, Jaidalyn" w:date="2023-06-14T14:56:00Z">
        <w:r w:rsidR="003A55D2">
          <w:rPr>
            <w:color w:val="231F20"/>
            <w:spacing w:val="80"/>
          </w:rPr>
          <w:t xml:space="preserve"> </w:t>
        </w:r>
      </w:ins>
      <w:del w:id="164" w:author="Rand, Jaidalyn" w:date="2023-06-14T14:55:00Z">
        <w:r w:rsidDel="003A55D2">
          <w:rPr>
            <w:color w:val="231F20"/>
            <w:spacing w:val="80"/>
          </w:rPr>
          <w:delText xml:space="preserve"> </w:delText>
        </w:r>
      </w:del>
      <w:r>
        <w:rPr>
          <w:color w:val="231F20"/>
        </w:rPr>
        <w:t xml:space="preserve">the manufacturer to notify them of the issue.  Issue details could include results of the product scan to show the manufacturer what the wholesale distributor </w:t>
      </w:r>
      <w:ins w:id="165" w:author="Rand, Jaidalyn" w:date="2023-06-14T15:00:00Z">
        <w:r w:rsidR="006913C7">
          <w:rPr>
            <w:color w:val="231F20"/>
          </w:rPr>
          <w:t xml:space="preserve">has discovered. </w:t>
        </w:r>
      </w:ins>
      <w:del w:id="166" w:author="Rand, Jaidalyn" w:date="2023-06-14T15:00:00Z">
        <w:r w:rsidDel="006913C7">
          <w:rPr>
            <w:color w:val="231F20"/>
          </w:rPr>
          <w:delText>is “seeing.”</w:delText>
        </w:r>
      </w:del>
      <w:r>
        <w:rPr>
          <w:color w:val="231F20"/>
        </w:rPr>
        <w:t xml:space="preserve"> </w:t>
      </w:r>
      <w:del w:id="167" w:author="Rand, Jaidalyn" w:date="2023-06-14T15:02:00Z">
        <w:r w:rsidDel="006913C7">
          <w:rPr>
            <w:color w:val="231F20"/>
          </w:rPr>
          <w:delText>The manufacturer will need to</w:delText>
        </w:r>
      </w:del>
      <w:ins w:id="168" w:author="Rand, Jaidalyn" w:date="2023-06-14T15:02:00Z">
        <w:r w:rsidR="006913C7">
          <w:rPr>
            <w:color w:val="231F20"/>
          </w:rPr>
          <w:t>After</w:t>
        </w:r>
      </w:ins>
      <w:r>
        <w:rPr>
          <w:color w:val="231F20"/>
        </w:rPr>
        <w:t xml:space="preserve"> investigat</w:t>
      </w:r>
      <w:ins w:id="169" w:author="Rand, Jaidalyn" w:date="2023-06-14T15:03:00Z">
        <w:r w:rsidR="006913C7">
          <w:rPr>
            <w:color w:val="231F20"/>
          </w:rPr>
          <w:t>ing</w:t>
        </w:r>
      </w:ins>
      <w:del w:id="170" w:author="Rand, Jaidalyn" w:date="2023-06-14T15:03:00Z">
        <w:r w:rsidDel="006913C7">
          <w:rPr>
            <w:color w:val="231F20"/>
          </w:rPr>
          <w:delText>e</w:delText>
        </w:r>
      </w:del>
      <w:r>
        <w:rPr>
          <w:color w:val="231F20"/>
        </w:rPr>
        <w:t xml:space="preserve"> </w:t>
      </w:r>
      <w:ins w:id="171" w:author="Rand, Jaidalyn" w:date="2023-06-14T15:02:00Z">
        <w:r w:rsidR="006913C7">
          <w:rPr>
            <w:color w:val="231F20"/>
          </w:rPr>
          <w:t xml:space="preserve">the manufacturer determines it is a labeling issue </w:t>
        </w:r>
      </w:ins>
      <w:r>
        <w:rPr>
          <w:color w:val="231F20"/>
        </w:rPr>
        <w:t>and respond</w:t>
      </w:r>
      <w:ins w:id="172" w:author="Rand, Jaidalyn" w:date="2023-06-14T15:03:00Z">
        <w:r w:rsidR="006913C7">
          <w:rPr>
            <w:color w:val="231F20"/>
          </w:rPr>
          <w:t>s</w:t>
        </w:r>
      </w:ins>
      <w:r>
        <w:rPr>
          <w:color w:val="231F20"/>
        </w:rPr>
        <w:t xml:space="preserve"> to the wholesale distributor</w:t>
      </w:r>
      <w:del w:id="173" w:author="Rand, Jaidalyn" w:date="2023-06-14T15:03:00Z">
        <w:r w:rsidDel="006913C7">
          <w:rPr>
            <w:color w:val="231F20"/>
          </w:rPr>
          <w:delText xml:space="preserve"> </w:delText>
        </w:r>
      </w:del>
      <w:ins w:id="174" w:author="Rand, Jaidalyn" w:date="2023-06-14T15:03:00Z">
        <w:r w:rsidR="006913C7">
          <w:rPr>
            <w:color w:val="231F20"/>
          </w:rPr>
          <w:t>.</w:t>
        </w:r>
      </w:ins>
      <w:del w:id="175" w:author="Rand, Jaidalyn" w:date="2023-06-14T15:03:00Z">
        <w:r w:rsidDel="006913C7">
          <w:rPr>
            <w:color w:val="231F20"/>
          </w:rPr>
          <w:delText>with a determination</w:delText>
        </w:r>
      </w:del>
      <w:r>
        <w:rPr>
          <w:color w:val="231F20"/>
        </w:rPr>
        <w:t xml:space="preserve">. </w:t>
      </w:r>
      <w:del w:id="176" w:author="Rand, Jaidalyn" w:date="2023-06-14T15:04:00Z">
        <w:r w:rsidDel="006913C7">
          <w:rPr>
            <w:color w:val="231F20"/>
          </w:rPr>
          <w:delText>Once a determination is made, the</w:delText>
        </w:r>
      </w:del>
      <w:ins w:id="177" w:author="Rand, Jaidalyn" w:date="2023-06-14T15:04:00Z">
        <w:r w:rsidR="006913C7">
          <w:rPr>
            <w:color w:val="231F20"/>
          </w:rPr>
          <w:t>The</w:t>
        </w:r>
      </w:ins>
      <w:ins w:id="178" w:author="Rand, Jaidalyn" w:date="2023-06-14T15:17:00Z">
        <w:r w:rsidR="00277FDC">
          <w:rPr>
            <w:color w:val="231F20"/>
          </w:rPr>
          <w:t xml:space="preserve"> wholesale distributor </w:t>
        </w:r>
      </w:ins>
      <w:del w:id="179" w:author="Rand, Jaidalyn" w:date="2023-06-14T15:17:00Z">
        <w:r w:rsidDel="00277FDC">
          <w:rPr>
            <w:color w:val="231F20"/>
          </w:rPr>
          <w:delText xml:space="preserve"> issue </w:delText>
        </w:r>
      </w:del>
      <w:del w:id="180" w:author="Rand, Jaidalyn" w:date="2023-06-14T15:08:00Z">
        <w:r w:rsidDel="006913C7">
          <w:rPr>
            <w:color w:val="231F20"/>
          </w:rPr>
          <w:delText xml:space="preserve">will </w:delText>
        </w:r>
      </w:del>
      <w:ins w:id="181" w:author="Rand, Jaidalyn" w:date="2023-06-14T15:08:00Z">
        <w:r w:rsidR="006913C7">
          <w:rPr>
            <w:color w:val="231F20"/>
          </w:rPr>
          <w:t xml:space="preserve">could </w:t>
        </w:r>
      </w:ins>
      <w:del w:id="182" w:author="Rand, Jaidalyn" w:date="2023-06-14T15:18:00Z">
        <w:r w:rsidDel="00277FDC">
          <w:rPr>
            <w:color w:val="231F20"/>
          </w:rPr>
          <w:delText xml:space="preserve">either be </w:delText>
        </w:r>
      </w:del>
      <w:del w:id="183" w:author="Rand, Jaidalyn" w:date="2023-06-14T15:08:00Z">
        <w:r w:rsidDel="006913C7">
          <w:rPr>
            <w:color w:val="231F20"/>
          </w:rPr>
          <w:delText>resolved</w:delText>
        </w:r>
      </w:del>
      <w:ins w:id="184" w:author="Rand, Jaidalyn" w:date="2023-06-14T15:08:00Z">
        <w:r w:rsidR="006913C7">
          <w:rPr>
            <w:color w:val="231F20"/>
          </w:rPr>
          <w:t>use</w:t>
        </w:r>
      </w:ins>
      <w:ins w:id="185" w:author="Rand, Jaidalyn" w:date="2023-06-14T15:18:00Z">
        <w:r w:rsidR="00277FDC">
          <w:rPr>
            <w:color w:val="231F20"/>
          </w:rPr>
          <w:t xml:space="preserve"> the product</w:t>
        </w:r>
      </w:ins>
      <w:ins w:id="186" w:author="Rand, Jaidalyn" w:date="2023-06-14T15:08:00Z">
        <w:r w:rsidR="006913C7">
          <w:rPr>
            <w:color w:val="231F20"/>
          </w:rPr>
          <w:t xml:space="preserve"> </w:t>
        </w:r>
      </w:ins>
      <w:ins w:id="187" w:author="Rand, Jaidalyn" w:date="2023-06-14T15:07:00Z">
        <w:r w:rsidR="006913C7">
          <w:rPr>
            <w:color w:val="231F20"/>
          </w:rPr>
          <w:t>if</w:t>
        </w:r>
      </w:ins>
      <w:ins w:id="188" w:author="Rand, Jaidalyn" w:date="2023-06-14T15:10:00Z">
        <w:r w:rsidR="00277FDC">
          <w:rPr>
            <w:color w:val="231F20"/>
          </w:rPr>
          <w:t xml:space="preserve"> a</w:t>
        </w:r>
      </w:ins>
      <w:ins w:id="189" w:author="Rand, Jaidalyn" w:date="2023-06-14T15:07:00Z">
        <w:r w:rsidR="006913C7">
          <w:rPr>
            <w:color w:val="231F20"/>
          </w:rPr>
          <w:t xml:space="preserve"> </w:t>
        </w:r>
      </w:ins>
      <w:ins w:id="190" w:author="Rand, Jaidalyn" w:date="2023-06-14T15:08:00Z">
        <w:r w:rsidR="006913C7">
          <w:rPr>
            <w:color w:val="231F20"/>
          </w:rPr>
          <w:t xml:space="preserve">lower </w:t>
        </w:r>
      </w:ins>
      <w:ins w:id="191" w:author="Rand, Jaidalyn" w:date="2023-06-14T15:20:00Z">
        <w:r w:rsidR="00277FDC">
          <w:rPr>
            <w:color w:val="231F20"/>
          </w:rPr>
          <w:t xml:space="preserve">level </w:t>
        </w:r>
      </w:ins>
      <w:ins w:id="192" w:author="Rand, Jaidalyn" w:date="2023-06-14T15:07:00Z">
        <w:r w:rsidR="006913C7">
          <w:rPr>
            <w:color w:val="231F20"/>
          </w:rPr>
          <w:t>package</w:t>
        </w:r>
      </w:ins>
      <w:ins w:id="193" w:author="Rand, Jaidalyn" w:date="2023-06-14T15:08:00Z">
        <w:r w:rsidR="006913C7">
          <w:rPr>
            <w:color w:val="231F20"/>
          </w:rPr>
          <w:t xml:space="preserve"> label is correct</w:t>
        </w:r>
      </w:ins>
      <w:ins w:id="194" w:author="Rand, Jaidalyn" w:date="2023-06-14T15:07:00Z">
        <w:r w:rsidR="006913C7">
          <w:rPr>
            <w:color w:val="231F20"/>
          </w:rPr>
          <w:t xml:space="preserve"> </w:t>
        </w:r>
      </w:ins>
      <w:r>
        <w:rPr>
          <w:color w:val="231F20"/>
        </w:rPr>
        <w:t xml:space="preserve">, or </w:t>
      </w:r>
      <w:ins w:id="195" w:author="Rand, Jaidalyn" w:date="2023-06-14T15:17:00Z">
        <w:r w:rsidR="00277FDC">
          <w:rPr>
            <w:color w:val="231F20"/>
          </w:rPr>
          <w:t xml:space="preserve">they </w:t>
        </w:r>
      </w:ins>
      <w:ins w:id="196" w:author="Rand, Jaidalyn" w:date="2023-06-14T15:20:00Z">
        <w:r w:rsidR="00277FDC">
          <w:rPr>
            <w:color w:val="231F20"/>
          </w:rPr>
          <w:t>sh</w:t>
        </w:r>
      </w:ins>
      <w:ins w:id="197" w:author="Rand, Jaidalyn" w:date="2023-06-14T15:17:00Z">
        <w:r w:rsidR="00277FDC">
          <w:rPr>
            <w:color w:val="231F20"/>
          </w:rPr>
          <w:t>ould work with the manufacturer to further disposition the product</w:t>
        </w:r>
        <w:r w:rsidR="00277FDC" w:rsidDel="00277FDC">
          <w:rPr>
            <w:color w:val="231F20"/>
          </w:rPr>
          <w:t xml:space="preserve"> </w:t>
        </w:r>
      </w:ins>
      <w:del w:id="198" w:author="Rand, Jaidalyn" w:date="2023-06-14T15:17:00Z">
        <w:r w:rsidDel="00277FDC">
          <w:rPr>
            <w:color w:val="231F20"/>
          </w:rPr>
          <w:delText xml:space="preserve">product would be </w:delText>
        </w:r>
      </w:del>
      <w:del w:id="199" w:author="Rand, Jaidalyn" w:date="2023-06-14T15:09:00Z">
        <w:r w:rsidDel="006913C7">
          <w:rPr>
            <w:color w:val="231F20"/>
          </w:rPr>
          <w:delText xml:space="preserve">returned </w:delText>
        </w:r>
      </w:del>
      <w:del w:id="200" w:author="Rand, Jaidalyn" w:date="2023-06-14T15:11:00Z">
        <w:r w:rsidDel="00277FDC">
          <w:rPr>
            <w:color w:val="231F20"/>
          </w:rPr>
          <w:delText>to</w:delText>
        </w:r>
      </w:del>
      <w:del w:id="201" w:author="Rand, Jaidalyn" w:date="2023-06-14T15:17:00Z">
        <w:r w:rsidDel="00277FDC">
          <w:rPr>
            <w:color w:val="231F20"/>
          </w:rPr>
          <w:delText xml:space="preserve"> the manufacturer </w:delText>
        </w:r>
      </w:del>
      <w:del w:id="202" w:author="Rand, Jaidalyn" w:date="2023-06-14T15:18:00Z">
        <w:r w:rsidDel="00277FDC">
          <w:rPr>
            <w:color w:val="231F20"/>
          </w:rPr>
          <w:delText>because of a mismatch between the product labeling</w:delText>
        </w:r>
        <w:r w:rsidR="00FA78CE" w:rsidDel="00277FDC">
          <w:rPr>
            <w:color w:val="231F20"/>
          </w:rPr>
          <w:delText xml:space="preserve"> and the EPCIS </w:delText>
        </w:r>
        <w:commentRangeStart w:id="203"/>
        <w:r w:rsidR="00FA78CE" w:rsidDel="00277FDC">
          <w:rPr>
            <w:color w:val="231F20"/>
          </w:rPr>
          <w:delText>data</w:delText>
        </w:r>
      </w:del>
      <w:commentRangeEnd w:id="203"/>
      <w:r w:rsidR="007A0FC4">
        <w:rPr>
          <w:rStyle w:val="CommentReference"/>
        </w:rPr>
        <w:commentReference w:id="203"/>
      </w:r>
      <w:r w:rsidR="00FA78CE">
        <w:rPr>
          <w:color w:val="231F20"/>
        </w:rPr>
        <w:t>.</w:t>
      </w:r>
    </w:p>
    <w:p w14:paraId="15D3BB89" w14:textId="368B04C3" w:rsidR="00DD45C2" w:rsidRPr="003A55D2" w:rsidRDefault="00543AB4">
      <w:pPr>
        <w:pStyle w:val="BodyText"/>
        <w:spacing w:before="270" w:line="247" w:lineRule="auto"/>
        <w:ind w:left="660" w:right="550"/>
        <w:rPr>
          <w:strike/>
          <w:rPrChange w:id="204" w:author="Rand, Jaidalyn" w:date="2023-06-14T14:45:00Z">
            <w:rPr/>
          </w:rPrChange>
        </w:rPr>
      </w:pPr>
      <w:r w:rsidRPr="003A55D2">
        <w:rPr>
          <w:strike/>
          <w:color w:val="231F20"/>
          <w:rPrChange w:id="205" w:author="Rand, Jaidalyn" w:date="2023-06-14T14:45:00Z">
            <w:rPr>
              <w:color w:val="231F20"/>
            </w:rPr>
          </w:rPrChange>
        </w:rPr>
        <w:t>If the product is determined to be suspect after communication with the manufacturer, then the wholesale distributor will follow its relevant SOPs.</w:t>
      </w:r>
    </w:p>
    <w:p w14:paraId="76CE27D8" w14:textId="4F68A960" w:rsidR="00DD45C2" w:rsidRDefault="00543AB4">
      <w:pPr>
        <w:pStyle w:val="BodyText"/>
        <w:spacing w:before="269" w:line="247" w:lineRule="auto"/>
        <w:ind w:left="660" w:right="550"/>
      </w:pPr>
      <w:r>
        <w:rPr>
          <w:rFonts w:ascii="Avenir-Heavy"/>
          <w:b/>
          <w:color w:val="231F20"/>
        </w:rPr>
        <w:t>Manufacturer Action:</w:t>
      </w:r>
      <w:r>
        <w:rPr>
          <w:rFonts w:ascii="Avenir-Heavy"/>
          <w:b/>
          <w:color w:val="231F20"/>
          <w:spacing w:val="-1"/>
        </w:rPr>
        <w:t xml:space="preserve"> </w:t>
      </w:r>
      <w:r>
        <w:rPr>
          <w:color w:val="231F20"/>
        </w:rPr>
        <w:t xml:space="preserve">The manufacturer will conduct an internal investigation </w:t>
      </w:r>
      <w:del w:id="206" w:author="Rand, Jaidalyn" w:date="2023-06-14T15:35:00Z">
        <w:r w:rsidDel="007A0FC4">
          <w:rPr>
            <w:color w:val="231F20"/>
          </w:rPr>
          <w:delText>after the wholesale distributor notifies them of the product and data mismatch. Once the investigation is completed, the manufacturer</w:delText>
        </w:r>
      </w:del>
      <w:ins w:id="207" w:author="Rand, Jaidalyn" w:date="2023-06-14T15:35:00Z">
        <w:r w:rsidR="007A0FC4">
          <w:rPr>
            <w:color w:val="231F20"/>
          </w:rPr>
          <w:t>and</w:t>
        </w:r>
      </w:ins>
      <w:r>
        <w:rPr>
          <w:color w:val="231F20"/>
        </w:rPr>
        <w:t xml:space="preserve"> will communicate </w:t>
      </w:r>
      <w:del w:id="208" w:author="Rand, Jaidalyn" w:date="2023-06-14T15:35:00Z">
        <w:r w:rsidDel="007A0FC4">
          <w:rPr>
            <w:color w:val="231F20"/>
          </w:rPr>
          <w:delText xml:space="preserve">the determination back </w:delText>
        </w:r>
      </w:del>
      <w:r>
        <w:rPr>
          <w:color w:val="231F20"/>
        </w:rPr>
        <w:t>to the wholesale distributor</w:t>
      </w:r>
      <w:ins w:id="209" w:author="Rand, Jaidalyn" w:date="2023-06-14T15:35:00Z">
        <w:r w:rsidR="007A0FC4">
          <w:rPr>
            <w:color w:val="231F20"/>
          </w:rPr>
          <w:t xml:space="preserve"> that it is a labeling issue</w:t>
        </w:r>
      </w:ins>
      <w:ins w:id="210" w:author="Rand, Jaidalyn" w:date="2023-06-14T15:37:00Z">
        <w:r w:rsidR="007A0FC4">
          <w:rPr>
            <w:color w:val="231F20"/>
          </w:rPr>
          <w:t xml:space="preserve"> and provide further instructions on dispositioning of the product</w:t>
        </w:r>
      </w:ins>
      <w:del w:id="211" w:author="Rand, Jaidalyn" w:date="2023-06-14T15:36:00Z">
        <w:r w:rsidDel="007A0FC4">
          <w:rPr>
            <w:color w:val="231F20"/>
          </w:rPr>
          <w:delText xml:space="preserve"> with instructions</w:delText>
        </w:r>
      </w:del>
      <w:r>
        <w:rPr>
          <w:color w:val="231F20"/>
        </w:rPr>
        <w:t>. The manufacturer also will work with their internal teams to understand the issue and correct in the future based on the returned product.</w:t>
      </w:r>
    </w:p>
    <w:p w14:paraId="5DDB88B2" w14:textId="77777777" w:rsidR="00DD45C2" w:rsidRDefault="00543AB4">
      <w:pPr>
        <w:pStyle w:val="BodyText"/>
        <w:spacing w:before="269" w:line="247" w:lineRule="auto"/>
        <w:ind w:left="660" w:right="463"/>
      </w:pPr>
      <w:r>
        <w:rPr>
          <w:rFonts w:ascii="Avenir-Heavy"/>
          <w:b/>
          <w:color w:val="231F20"/>
        </w:rPr>
        <w:t xml:space="preserve">Best Practice Note: </w:t>
      </w:r>
      <w:r>
        <w:rPr>
          <w:color w:val="231F20"/>
        </w:rPr>
        <w:t>A lot or batch can fail to match because of a special character issue or other upper- and lower-case issues. Each company should ensure that their systems, service providers and</w:t>
      </w:r>
      <w:r>
        <w:rPr>
          <w:color w:val="231F20"/>
          <w:spacing w:val="-6"/>
        </w:rPr>
        <w:t xml:space="preserve"> </w:t>
      </w:r>
      <w:r>
        <w:rPr>
          <w:color w:val="231F20"/>
        </w:rPr>
        <w:t>labels</w:t>
      </w:r>
      <w:r>
        <w:rPr>
          <w:color w:val="231F20"/>
          <w:spacing w:val="-6"/>
        </w:rPr>
        <w:t xml:space="preserve"> </w:t>
      </w:r>
      <w:r>
        <w:rPr>
          <w:color w:val="231F20"/>
        </w:rPr>
        <w:t>comply</w:t>
      </w:r>
      <w:r>
        <w:rPr>
          <w:color w:val="231F20"/>
          <w:spacing w:val="-7"/>
        </w:rPr>
        <w:t xml:space="preserve"> </w:t>
      </w:r>
      <w:r>
        <w:rPr>
          <w:color w:val="231F20"/>
        </w:rPr>
        <w:t>with</w:t>
      </w:r>
      <w:r>
        <w:rPr>
          <w:color w:val="231F20"/>
          <w:spacing w:val="-6"/>
        </w:rPr>
        <w:t xml:space="preserve"> </w:t>
      </w:r>
      <w:r>
        <w:rPr>
          <w:color w:val="231F20"/>
        </w:rPr>
        <w:t>the</w:t>
      </w:r>
      <w:r>
        <w:rPr>
          <w:color w:val="231F20"/>
          <w:spacing w:val="-6"/>
        </w:rPr>
        <w:t xml:space="preserve"> </w:t>
      </w:r>
      <w:r>
        <w:rPr>
          <w:color w:val="231F20"/>
        </w:rPr>
        <w:t>special</w:t>
      </w:r>
      <w:r>
        <w:rPr>
          <w:color w:val="231F20"/>
          <w:spacing w:val="-7"/>
        </w:rPr>
        <w:t xml:space="preserve"> </w:t>
      </w:r>
      <w:r>
        <w:rPr>
          <w:color w:val="231F20"/>
        </w:rPr>
        <w:t>characters</w:t>
      </w:r>
      <w:r>
        <w:rPr>
          <w:color w:val="231F20"/>
          <w:spacing w:val="-6"/>
        </w:rPr>
        <w:t xml:space="preserve"> </w:t>
      </w:r>
      <w:r>
        <w:rPr>
          <w:color w:val="231F20"/>
        </w:rPr>
        <w:t>and</w:t>
      </w:r>
      <w:r>
        <w:rPr>
          <w:color w:val="231F20"/>
          <w:spacing w:val="-6"/>
        </w:rPr>
        <w:t xml:space="preserve"> </w:t>
      </w:r>
      <w:r>
        <w:rPr>
          <w:color w:val="231F20"/>
        </w:rPr>
        <w:t>encoding</w:t>
      </w:r>
      <w:r>
        <w:rPr>
          <w:color w:val="231F20"/>
          <w:spacing w:val="-7"/>
        </w:rPr>
        <w:t xml:space="preserve"> </w:t>
      </w:r>
      <w:r>
        <w:rPr>
          <w:color w:val="231F20"/>
        </w:rPr>
        <w:t>allowed</w:t>
      </w:r>
      <w:r>
        <w:rPr>
          <w:color w:val="231F20"/>
          <w:spacing w:val="-6"/>
        </w:rPr>
        <w:t xml:space="preserve"> </w:t>
      </w:r>
      <w:r>
        <w:rPr>
          <w:color w:val="231F20"/>
        </w:rPr>
        <w:t>per</w:t>
      </w:r>
      <w:r>
        <w:rPr>
          <w:color w:val="231F20"/>
          <w:spacing w:val="-6"/>
        </w:rPr>
        <w:t xml:space="preserve"> </w:t>
      </w:r>
      <w:r>
        <w:rPr>
          <w:color w:val="231F20"/>
        </w:rPr>
        <w:t>GS1:</w:t>
      </w:r>
      <w:r>
        <w:rPr>
          <w:color w:val="231F20"/>
          <w:spacing w:val="-7"/>
        </w:rPr>
        <w:t xml:space="preserve"> </w:t>
      </w:r>
      <w:hyperlink r:id="rId30">
        <w:r>
          <w:rPr>
            <w:color w:val="182857"/>
            <w:u w:val="single" w:color="182857"/>
          </w:rPr>
          <w:t>https://www.gs1.org/</w:t>
        </w:r>
      </w:hyperlink>
      <w:r>
        <w:rPr>
          <w:color w:val="182857"/>
        </w:rPr>
        <w:t xml:space="preserve"> </w:t>
      </w:r>
      <w:hyperlink r:id="rId31">
        <w:r>
          <w:rPr>
            <w:color w:val="182857"/>
            <w:spacing w:val="-2"/>
            <w:u w:val="single" w:color="182857"/>
          </w:rPr>
          <w:t>standards/barcodes-</w:t>
        </w:r>
        <w:proofErr w:type="spellStart"/>
        <w:r>
          <w:rPr>
            <w:color w:val="182857"/>
            <w:spacing w:val="-2"/>
            <w:u w:val="single" w:color="182857"/>
          </w:rPr>
          <w:t>epcrfid</w:t>
        </w:r>
        <w:proofErr w:type="spellEnd"/>
        <w:r>
          <w:rPr>
            <w:color w:val="182857"/>
            <w:spacing w:val="-2"/>
            <w:u w:val="single" w:color="182857"/>
          </w:rPr>
          <w:t>-id-keys/gs1-general-specifications</w:t>
        </w:r>
      </w:hyperlink>
    </w:p>
    <w:p w14:paraId="4A17FEFD" w14:textId="3D6128D7" w:rsidR="00DD45C2" w:rsidRDefault="00473DBF">
      <w:pPr>
        <w:pStyle w:val="BodyText"/>
        <w:spacing w:before="1"/>
      </w:pPr>
      <w:r>
        <w:rPr>
          <w:noProof/>
        </w:rPr>
        <mc:AlternateContent>
          <mc:Choice Requires="wps">
            <w:drawing>
              <wp:anchor distT="0" distB="0" distL="0" distR="0" simplePos="0" relativeHeight="487602688" behindDoc="1" locked="0" layoutInCell="1" allowOverlap="1" wp14:anchorId="27A02D64" wp14:editId="05237C38">
                <wp:simplePos x="0" y="0"/>
                <wp:positionH relativeFrom="page">
                  <wp:posOffset>777240</wp:posOffset>
                </wp:positionH>
                <wp:positionV relativeFrom="paragraph">
                  <wp:posOffset>201295</wp:posOffset>
                </wp:positionV>
                <wp:extent cx="6537960" cy="2113915"/>
                <wp:effectExtent l="0" t="0" r="0" b="0"/>
                <wp:wrapTopAndBottom/>
                <wp:docPr id="2067468919" name="docshape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2113915"/>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1D148C" w14:textId="41A02FFE" w:rsidR="00DE2D4A" w:rsidRDefault="00DE2D4A">
                            <w:pPr>
                              <w:spacing w:before="132" w:line="247" w:lineRule="auto"/>
                              <w:ind w:left="215" w:right="10"/>
                              <w:rPr>
                                <w:rFonts w:ascii="Avenir-Heavy"/>
                                <w:b/>
                                <w:color w:val="000000"/>
                              </w:rPr>
                            </w:pPr>
                            <w:r>
                              <w:rPr>
                                <w:rFonts w:ascii="Avenir-Heavy"/>
                                <w:b/>
                                <w:color w:val="231F20"/>
                              </w:rPr>
                              <w:t xml:space="preserve">Scenario </w:t>
                            </w:r>
                            <w:ins w:id="212" w:author="Rand, Jaidalyn" w:date="2023-06-14T15:46:00Z">
                              <w:r w:rsidR="0074596D">
                                <w:rPr>
                                  <w:rFonts w:ascii="Avenir-Heavy"/>
                                  <w:b/>
                                  <w:color w:val="231F20"/>
                                </w:rPr>
                                <w:t>4.</w:t>
                              </w:r>
                            </w:ins>
                            <w:r>
                              <w:rPr>
                                <w:rFonts w:ascii="Avenir-Heavy"/>
                                <w:b/>
                                <w:color w:val="231F20"/>
                              </w:rPr>
                              <w:t>2: A wholesale distributor discovers when receiving a product or preparing it for shipping that it has no HRI of the GTIN, serial number, lot, or expiry on the label.</w:t>
                            </w:r>
                          </w:p>
                          <w:p w14:paraId="6CAA1E2A" w14:textId="78E84798" w:rsidR="00DE2D4A" w:rsidRPr="0074596D" w:rsidRDefault="00DE2D4A">
                            <w:pPr>
                              <w:pStyle w:val="BodyText"/>
                              <w:numPr>
                                <w:ilvl w:val="0"/>
                                <w:numId w:val="6"/>
                              </w:numPr>
                              <w:tabs>
                                <w:tab w:val="left" w:pos="575"/>
                                <w:tab w:val="left" w:pos="576"/>
                              </w:tabs>
                              <w:spacing w:before="269" w:line="247" w:lineRule="auto"/>
                              <w:ind w:left="575" w:right="466"/>
                              <w:rPr>
                                <w:strike/>
                                <w:color w:val="000000"/>
                                <w:rPrChange w:id="213" w:author="Rand, Jaidalyn" w:date="2023-06-14T15:48:00Z">
                                  <w:rPr>
                                    <w:color w:val="000000"/>
                                  </w:rPr>
                                </w:rPrChange>
                              </w:rPr>
                            </w:pPr>
                            <w:r w:rsidRPr="0074596D">
                              <w:rPr>
                                <w:strike/>
                                <w:color w:val="231F20"/>
                                <w:rPrChange w:id="214" w:author="Rand, Jaidalyn" w:date="2023-06-14T15:48:00Z">
                                  <w:rPr>
                                    <w:color w:val="231F20"/>
                                  </w:rPr>
                                </w:rPrChange>
                              </w:rPr>
                              <w:t>The wholesale distributor will quarantine this product.</w:t>
                            </w:r>
                            <w:r>
                              <w:rPr>
                                <w:color w:val="231F20"/>
                              </w:rPr>
                              <w:t xml:space="preserve"> This product does not comply with the DSCSA</w:t>
                            </w:r>
                            <w:del w:id="215" w:author="Rand, Jaidalyn" w:date="2023-06-14T15:48:00Z">
                              <w:r w:rsidDel="0074596D">
                                <w:rPr>
                                  <w:color w:val="231F20"/>
                                </w:rPr>
                                <w:delText>. It becomes</w:delText>
                              </w:r>
                            </w:del>
                            <w:ins w:id="216" w:author="Rand, Jaidalyn" w:date="2023-06-14T15:48:00Z">
                              <w:r w:rsidR="0074596D">
                                <w:rPr>
                                  <w:color w:val="231F20"/>
                                </w:rPr>
                                <w:t>and is</w:t>
                              </w:r>
                            </w:ins>
                            <w:r>
                              <w:rPr>
                                <w:color w:val="231F20"/>
                              </w:rPr>
                              <w:t xml:space="preserve"> unsaleable product</w:t>
                            </w:r>
                            <w:ins w:id="217" w:author="Rand, Jaidalyn" w:date="2023-06-14T15:48:00Z">
                              <w:r w:rsidR="0074596D">
                                <w:rPr>
                                  <w:color w:val="231F20"/>
                                </w:rPr>
                                <w:t>.</w:t>
                              </w:r>
                            </w:ins>
                            <w:r>
                              <w:rPr>
                                <w:color w:val="231F20"/>
                              </w:rPr>
                              <w:t xml:space="preserve"> </w:t>
                            </w:r>
                            <w:r w:rsidRPr="0074596D">
                              <w:rPr>
                                <w:strike/>
                                <w:color w:val="231F20"/>
                                <w:rPrChange w:id="218" w:author="Rand, Jaidalyn" w:date="2023-06-14T15:48:00Z">
                                  <w:rPr>
                                    <w:color w:val="231F20"/>
                                  </w:rPr>
                                </w:rPrChange>
                              </w:rPr>
                              <w:t>that will go to the wholesale distributor’s reclamation/ morgue and be processed in accordance with the manufacturer’s instructions (return to manufacturer/provide to returns processor for disposition).</w:t>
                            </w:r>
                          </w:p>
                          <w:p w14:paraId="55543342" w14:textId="15B69376" w:rsidR="00DE2D4A" w:rsidRDefault="00DE2D4A">
                            <w:pPr>
                              <w:pStyle w:val="BodyText"/>
                              <w:numPr>
                                <w:ilvl w:val="0"/>
                                <w:numId w:val="6"/>
                              </w:numPr>
                              <w:tabs>
                                <w:tab w:val="left" w:pos="575"/>
                                <w:tab w:val="left" w:pos="576"/>
                              </w:tabs>
                              <w:spacing w:before="89" w:line="247" w:lineRule="auto"/>
                              <w:ind w:left="575" w:right="1424"/>
                              <w:rPr>
                                <w:color w:val="000000"/>
                              </w:rPr>
                            </w:pPr>
                            <w:r>
                              <w:rPr>
                                <w:rFonts w:ascii="Avenir-Heavy" w:hAnsi="Avenir-Heavy"/>
                                <w:b/>
                                <w:color w:val="F19D21"/>
                              </w:rPr>
                              <w:t xml:space="preserve">Note: </w:t>
                            </w:r>
                            <w:r>
                              <w:rPr>
                                <w:color w:val="231F20"/>
                              </w:rPr>
                              <w:t>This scenario assumes product is covered under the DSCSA, is not grandfathered</w:t>
                            </w:r>
                            <w:r>
                              <w:rPr>
                                <w:color w:val="231F20"/>
                                <w:spacing w:val="-1"/>
                              </w:rPr>
                              <w:t xml:space="preserve"> </w:t>
                            </w:r>
                            <w:r>
                              <w:rPr>
                                <w:color w:val="231F20"/>
                              </w:rPr>
                              <w:t>and</w:t>
                            </w:r>
                            <w:r>
                              <w:rPr>
                                <w:color w:val="231F20"/>
                                <w:spacing w:val="-1"/>
                              </w:rPr>
                              <w:t xml:space="preserve"> </w:t>
                            </w:r>
                            <w:r>
                              <w:rPr>
                                <w:color w:val="231F20"/>
                              </w:rPr>
                              <w:t>is</w:t>
                            </w:r>
                            <w:r>
                              <w:rPr>
                                <w:color w:val="231F20"/>
                                <w:spacing w:val="-1"/>
                              </w:rPr>
                              <w:t xml:space="preserve"> </w:t>
                            </w:r>
                            <w:r>
                              <w:rPr>
                                <w:color w:val="231F20"/>
                              </w:rPr>
                              <w:t>not</w:t>
                            </w:r>
                            <w:r>
                              <w:rPr>
                                <w:color w:val="231F20"/>
                                <w:spacing w:val="-1"/>
                              </w:rPr>
                              <w:t xml:space="preserve"> </w:t>
                            </w:r>
                            <w:r>
                              <w:rPr>
                                <w:color w:val="231F20"/>
                              </w:rPr>
                              <w:t>the</w:t>
                            </w:r>
                            <w:r>
                              <w:rPr>
                                <w:color w:val="231F20"/>
                                <w:spacing w:val="-1"/>
                              </w:rPr>
                              <w:t xml:space="preserve"> </w:t>
                            </w:r>
                            <w:r>
                              <w:rPr>
                                <w:color w:val="231F20"/>
                              </w:rPr>
                              <w:t>subject</w:t>
                            </w:r>
                            <w:r>
                              <w:rPr>
                                <w:color w:val="231F20"/>
                                <w:spacing w:val="-1"/>
                              </w:rPr>
                              <w:t xml:space="preserve"> </w:t>
                            </w:r>
                            <w:r>
                              <w:rPr>
                                <w:color w:val="231F20"/>
                              </w:rPr>
                              <w:t>of</w:t>
                            </w:r>
                            <w:r>
                              <w:rPr>
                                <w:color w:val="231F20"/>
                                <w:spacing w:val="-1"/>
                              </w:rPr>
                              <w:t xml:space="preserve"> </w:t>
                            </w:r>
                            <w:r>
                              <w:rPr>
                                <w:color w:val="231F20"/>
                              </w:rPr>
                              <w:t>a</w:t>
                            </w:r>
                            <w:r>
                              <w:rPr>
                                <w:color w:val="231F20"/>
                                <w:spacing w:val="-1"/>
                              </w:rPr>
                              <w:t xml:space="preserve"> </w:t>
                            </w:r>
                            <w:r>
                              <w:rPr>
                                <w:color w:val="231F20"/>
                              </w:rPr>
                              <w:t>temporary</w:t>
                            </w:r>
                            <w:r>
                              <w:rPr>
                                <w:color w:val="231F20"/>
                                <w:spacing w:val="-1"/>
                              </w:rPr>
                              <w:t xml:space="preserve"> </w:t>
                            </w:r>
                            <w:r>
                              <w:rPr>
                                <w:color w:val="231F20"/>
                              </w:rPr>
                              <w:t>or</w:t>
                            </w:r>
                            <w:r>
                              <w:rPr>
                                <w:color w:val="231F20"/>
                                <w:spacing w:val="-1"/>
                              </w:rPr>
                              <w:t xml:space="preserve"> </w:t>
                            </w:r>
                            <w:r>
                              <w:rPr>
                                <w:color w:val="231F20"/>
                              </w:rPr>
                              <w:t>permanent</w:t>
                            </w:r>
                            <w:r>
                              <w:rPr>
                                <w:color w:val="231F20"/>
                                <w:spacing w:val="-1"/>
                              </w:rPr>
                              <w:t xml:space="preserve"> </w:t>
                            </w:r>
                            <w:r>
                              <w:rPr>
                                <w:color w:val="231F20"/>
                              </w:rPr>
                              <w:t>waiver,</w:t>
                            </w:r>
                            <w:r>
                              <w:rPr>
                                <w:color w:val="231F20"/>
                                <w:spacing w:val="-1"/>
                              </w:rPr>
                              <w:t xml:space="preserve"> </w:t>
                            </w:r>
                            <w:r>
                              <w:rPr>
                                <w:color w:val="231F20"/>
                              </w:rPr>
                              <w:t>exception or exemption.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A02D64" id="docshape35" o:spid="_x0000_s1043" type="#_x0000_t202" style="position:absolute;margin-left:61.2pt;margin-top:15.85pt;width:514.8pt;height:166.45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" fillcolor="#fff4dd" stroked="f">
                <v:textbox inset="0,0,0,0">
                  <w:txbxContent>
                    <w:p w14:paraId="6E1D148C" w14:textId="41A02FFE" w:rsidR="00DE2D4A" w:rsidRDefault="00DE2D4A">
                      <w:pPr>
                        <w:spacing w:before="132" w:line="247" w:lineRule="auto"/>
                        <w:ind w:left="215" w:right="10"/>
                        <w:rPr>
                          <w:rFonts w:ascii="Avenir-Heavy"/>
                          <w:b/>
                          <w:color w:val="000000"/>
                        </w:rPr>
                      </w:pPr>
                      <w:r>
                        <w:rPr>
                          <w:rFonts w:ascii="Avenir-Heavy"/>
                          <w:b/>
                          <w:color w:val="231F20"/>
                        </w:rPr>
                        <w:t xml:space="preserve">Scenario </w:t>
                      </w:r>
                      <w:ins w:id="219" w:author="Rand, Jaidalyn" w:date="2023-06-14T15:46:00Z">
                        <w:r w:rsidR="0074596D">
                          <w:rPr>
                            <w:rFonts w:ascii="Avenir-Heavy"/>
                            <w:b/>
                            <w:color w:val="231F20"/>
                          </w:rPr>
                          <w:t>4.</w:t>
                        </w:r>
                      </w:ins>
                      <w:r>
                        <w:rPr>
                          <w:rFonts w:ascii="Avenir-Heavy"/>
                          <w:b/>
                          <w:color w:val="231F20"/>
                        </w:rPr>
                        <w:t>2: A wholesale distributor discovers when receiving a product or preparing it for shipping that it has no HRI of the GTIN, serial number, lot, or expiry on the label.</w:t>
                      </w:r>
                    </w:p>
                    <w:p w14:paraId="6CAA1E2A" w14:textId="78E84798" w:rsidR="00DE2D4A" w:rsidRPr="0074596D" w:rsidRDefault="00DE2D4A">
                      <w:pPr>
                        <w:pStyle w:val="BodyText"/>
                        <w:numPr>
                          <w:ilvl w:val="0"/>
                          <w:numId w:val="6"/>
                        </w:numPr>
                        <w:tabs>
                          <w:tab w:val="left" w:pos="575"/>
                          <w:tab w:val="left" w:pos="576"/>
                        </w:tabs>
                        <w:spacing w:before="269" w:line="247" w:lineRule="auto"/>
                        <w:ind w:left="575" w:right="466"/>
                        <w:rPr>
                          <w:strike/>
                          <w:color w:val="000000"/>
                          <w:rPrChange w:id="220" w:author="Rand, Jaidalyn" w:date="2023-06-14T15:48:00Z">
                            <w:rPr>
                              <w:color w:val="000000"/>
                            </w:rPr>
                          </w:rPrChange>
                        </w:rPr>
                      </w:pPr>
                      <w:r w:rsidRPr="0074596D">
                        <w:rPr>
                          <w:strike/>
                          <w:color w:val="231F20"/>
                          <w:rPrChange w:id="221" w:author="Rand, Jaidalyn" w:date="2023-06-14T15:48:00Z">
                            <w:rPr>
                              <w:color w:val="231F20"/>
                            </w:rPr>
                          </w:rPrChange>
                        </w:rPr>
                        <w:t>The wholesale distributor will quarantine this product.</w:t>
                      </w:r>
                      <w:r>
                        <w:rPr>
                          <w:color w:val="231F20"/>
                        </w:rPr>
                        <w:t xml:space="preserve"> This product does not comply with the DSCSA</w:t>
                      </w:r>
                      <w:del w:id="222" w:author="Rand, Jaidalyn" w:date="2023-06-14T15:48:00Z">
                        <w:r w:rsidDel="0074596D">
                          <w:rPr>
                            <w:color w:val="231F20"/>
                          </w:rPr>
                          <w:delText>. It becomes</w:delText>
                        </w:r>
                      </w:del>
                      <w:ins w:id="223" w:author="Rand, Jaidalyn" w:date="2023-06-14T15:48:00Z">
                        <w:r w:rsidR="0074596D">
                          <w:rPr>
                            <w:color w:val="231F20"/>
                          </w:rPr>
                          <w:t>and is</w:t>
                        </w:r>
                      </w:ins>
                      <w:r>
                        <w:rPr>
                          <w:color w:val="231F20"/>
                        </w:rPr>
                        <w:t xml:space="preserve"> unsaleable product</w:t>
                      </w:r>
                      <w:ins w:id="224" w:author="Rand, Jaidalyn" w:date="2023-06-14T15:48:00Z">
                        <w:r w:rsidR="0074596D">
                          <w:rPr>
                            <w:color w:val="231F20"/>
                          </w:rPr>
                          <w:t>.</w:t>
                        </w:r>
                      </w:ins>
                      <w:r>
                        <w:rPr>
                          <w:color w:val="231F20"/>
                        </w:rPr>
                        <w:t xml:space="preserve"> </w:t>
                      </w:r>
                      <w:r w:rsidRPr="0074596D">
                        <w:rPr>
                          <w:strike/>
                          <w:color w:val="231F20"/>
                          <w:rPrChange w:id="225" w:author="Rand, Jaidalyn" w:date="2023-06-14T15:48:00Z">
                            <w:rPr>
                              <w:color w:val="231F20"/>
                            </w:rPr>
                          </w:rPrChange>
                        </w:rPr>
                        <w:t>that will go to the wholesale distributor’s reclamation/ morgue and be processed in accordance with the manufacturer’s instructions (return to manufacturer/provide to returns processor for disposition).</w:t>
                      </w:r>
                    </w:p>
                    <w:p w14:paraId="55543342" w14:textId="15B69376" w:rsidR="00DE2D4A" w:rsidRDefault="00DE2D4A">
                      <w:pPr>
                        <w:pStyle w:val="BodyText"/>
                        <w:numPr>
                          <w:ilvl w:val="0"/>
                          <w:numId w:val="6"/>
                        </w:numPr>
                        <w:tabs>
                          <w:tab w:val="left" w:pos="575"/>
                          <w:tab w:val="left" w:pos="576"/>
                        </w:tabs>
                        <w:spacing w:before="89" w:line="247" w:lineRule="auto"/>
                        <w:ind w:left="575" w:right="1424"/>
                        <w:rPr>
                          <w:color w:val="000000"/>
                        </w:rPr>
                      </w:pPr>
                      <w:r>
                        <w:rPr>
                          <w:rFonts w:ascii="Avenir-Heavy" w:hAnsi="Avenir-Heavy"/>
                          <w:b/>
                          <w:color w:val="F19D21"/>
                        </w:rPr>
                        <w:t xml:space="preserve">Note: </w:t>
                      </w:r>
                      <w:r>
                        <w:rPr>
                          <w:color w:val="231F20"/>
                        </w:rPr>
                        <w:t>This scenario assumes product is covered under the DSCSA, is not grandfathered</w:t>
                      </w:r>
                      <w:r>
                        <w:rPr>
                          <w:color w:val="231F20"/>
                          <w:spacing w:val="-1"/>
                        </w:rPr>
                        <w:t xml:space="preserve"> </w:t>
                      </w:r>
                      <w:r>
                        <w:rPr>
                          <w:color w:val="231F20"/>
                        </w:rPr>
                        <w:t>and</w:t>
                      </w:r>
                      <w:r>
                        <w:rPr>
                          <w:color w:val="231F20"/>
                          <w:spacing w:val="-1"/>
                        </w:rPr>
                        <w:t xml:space="preserve"> </w:t>
                      </w:r>
                      <w:r>
                        <w:rPr>
                          <w:color w:val="231F20"/>
                        </w:rPr>
                        <w:t>is</w:t>
                      </w:r>
                      <w:r>
                        <w:rPr>
                          <w:color w:val="231F20"/>
                          <w:spacing w:val="-1"/>
                        </w:rPr>
                        <w:t xml:space="preserve"> </w:t>
                      </w:r>
                      <w:r>
                        <w:rPr>
                          <w:color w:val="231F20"/>
                        </w:rPr>
                        <w:t>not</w:t>
                      </w:r>
                      <w:r>
                        <w:rPr>
                          <w:color w:val="231F20"/>
                          <w:spacing w:val="-1"/>
                        </w:rPr>
                        <w:t xml:space="preserve"> </w:t>
                      </w:r>
                      <w:r>
                        <w:rPr>
                          <w:color w:val="231F20"/>
                        </w:rPr>
                        <w:t>the</w:t>
                      </w:r>
                      <w:r>
                        <w:rPr>
                          <w:color w:val="231F20"/>
                          <w:spacing w:val="-1"/>
                        </w:rPr>
                        <w:t xml:space="preserve"> </w:t>
                      </w:r>
                      <w:r>
                        <w:rPr>
                          <w:color w:val="231F20"/>
                        </w:rPr>
                        <w:t>subject</w:t>
                      </w:r>
                      <w:r>
                        <w:rPr>
                          <w:color w:val="231F20"/>
                          <w:spacing w:val="-1"/>
                        </w:rPr>
                        <w:t xml:space="preserve"> </w:t>
                      </w:r>
                      <w:r>
                        <w:rPr>
                          <w:color w:val="231F20"/>
                        </w:rPr>
                        <w:t>of</w:t>
                      </w:r>
                      <w:r>
                        <w:rPr>
                          <w:color w:val="231F20"/>
                          <w:spacing w:val="-1"/>
                        </w:rPr>
                        <w:t xml:space="preserve"> </w:t>
                      </w:r>
                      <w:r>
                        <w:rPr>
                          <w:color w:val="231F20"/>
                        </w:rPr>
                        <w:t>a</w:t>
                      </w:r>
                      <w:r>
                        <w:rPr>
                          <w:color w:val="231F20"/>
                          <w:spacing w:val="-1"/>
                        </w:rPr>
                        <w:t xml:space="preserve"> </w:t>
                      </w:r>
                      <w:r>
                        <w:rPr>
                          <w:color w:val="231F20"/>
                        </w:rPr>
                        <w:t>temporary</w:t>
                      </w:r>
                      <w:r>
                        <w:rPr>
                          <w:color w:val="231F20"/>
                          <w:spacing w:val="-1"/>
                        </w:rPr>
                        <w:t xml:space="preserve"> </w:t>
                      </w:r>
                      <w:r>
                        <w:rPr>
                          <w:color w:val="231F20"/>
                        </w:rPr>
                        <w:t>or</w:t>
                      </w:r>
                      <w:r>
                        <w:rPr>
                          <w:color w:val="231F20"/>
                          <w:spacing w:val="-1"/>
                        </w:rPr>
                        <w:t xml:space="preserve"> </w:t>
                      </w:r>
                      <w:r>
                        <w:rPr>
                          <w:color w:val="231F20"/>
                        </w:rPr>
                        <w:t>permanent</w:t>
                      </w:r>
                      <w:r>
                        <w:rPr>
                          <w:color w:val="231F20"/>
                          <w:spacing w:val="-1"/>
                        </w:rPr>
                        <w:t xml:space="preserve"> </w:t>
                      </w:r>
                      <w:r>
                        <w:rPr>
                          <w:color w:val="231F20"/>
                        </w:rPr>
                        <w:t>waiver,</w:t>
                      </w:r>
                      <w:r>
                        <w:rPr>
                          <w:color w:val="231F20"/>
                          <w:spacing w:val="-1"/>
                        </w:rPr>
                        <w:t xml:space="preserve"> </w:t>
                      </w:r>
                      <w:r>
                        <w:rPr>
                          <w:color w:val="231F20"/>
                        </w:rPr>
                        <w:t>exception or exemption.</w:t>
                      </w:r>
                    </w:p>
                  </w:txbxContent>
                </v:textbox>
                <w10:wrap type="topAndBottom" anchorx="page"/>
              </v:shape>
            </w:pict>
          </mc:Fallback>
        </mc:AlternateContent>
      </w:r>
    </w:p>
    <w:p w14:paraId="159E0016" w14:textId="4EE0A3C9" w:rsidR="00DD45C2" w:rsidRDefault="00543AB4">
      <w:pPr>
        <w:pStyle w:val="BodyText"/>
        <w:spacing w:before="133" w:line="247" w:lineRule="auto"/>
        <w:ind w:left="660" w:right="574"/>
        <w:jc w:val="both"/>
      </w:pPr>
      <w:r>
        <w:rPr>
          <w:rFonts w:ascii="Avenir-Heavy"/>
          <w:b/>
          <w:color w:val="231F20"/>
        </w:rPr>
        <w:t xml:space="preserve">Distributor Action: </w:t>
      </w:r>
      <w:r>
        <w:rPr>
          <w:color w:val="231F20"/>
        </w:rPr>
        <w:t xml:space="preserve">The wholesale distributor discovers </w:t>
      </w:r>
      <w:del w:id="226" w:author="Rand, Jaidalyn" w:date="2023-06-14T15:57:00Z">
        <w:r w:rsidDel="00C34748">
          <w:rPr>
            <w:color w:val="231F20"/>
          </w:rPr>
          <w:delText xml:space="preserve">on receipt </w:delText>
        </w:r>
      </w:del>
      <w:r>
        <w:rPr>
          <w:color w:val="231F20"/>
        </w:rPr>
        <w:t xml:space="preserve">that the product </w:t>
      </w:r>
      <w:del w:id="227" w:author="Rand, Jaidalyn" w:date="2023-06-14T15:57:00Z">
        <w:r w:rsidDel="00C34748">
          <w:rPr>
            <w:color w:val="231F20"/>
          </w:rPr>
          <w:delText>has no</w:delText>
        </w:r>
      </w:del>
      <w:ins w:id="228" w:author="Rand, Jaidalyn" w:date="2023-06-14T15:57:00Z">
        <w:r w:rsidR="00C34748">
          <w:rPr>
            <w:color w:val="231F20"/>
          </w:rPr>
          <w:t>is missing some or all</w:t>
        </w:r>
      </w:ins>
      <w:r>
        <w:rPr>
          <w:color w:val="231F20"/>
        </w:rPr>
        <w:t xml:space="preserve"> HRI </w:t>
      </w:r>
      <w:del w:id="229" w:author="Rand, Jaidalyn" w:date="2023-06-14T15:58:00Z">
        <w:r w:rsidDel="00C34748">
          <w:rPr>
            <w:color w:val="231F20"/>
          </w:rPr>
          <w:delText xml:space="preserve">of the serial number </w:delText>
        </w:r>
      </w:del>
      <w:r>
        <w:rPr>
          <w:color w:val="231F20"/>
        </w:rPr>
        <w:t xml:space="preserve">on the product. The wholesale distributor will reach out to the manufacturer to notify them of the issue. </w:t>
      </w:r>
      <w:ins w:id="230" w:author="Rand, Jaidalyn" w:date="2023-06-14T16:00:00Z">
        <w:r w:rsidR="00C34748">
          <w:rPr>
            <w:color w:val="231F20"/>
          </w:rPr>
          <w:t>They should work with the manufacturer to further disposition the product.</w:t>
        </w:r>
        <w:r w:rsidR="00C34748" w:rsidDel="00277FDC">
          <w:rPr>
            <w:color w:val="231F20"/>
          </w:rPr>
          <w:t xml:space="preserve"> </w:t>
        </w:r>
      </w:ins>
      <w:del w:id="231" w:author="Rand, Jaidalyn" w:date="2023-06-14T15:59:00Z">
        <w:r w:rsidDel="00C34748">
          <w:rPr>
            <w:color w:val="231F20"/>
          </w:rPr>
          <w:delText>The product is unsaleable per DSCSA unless grandfathered or subject to a waiver, exception or exemption that permits it to exclude the HRI.</w:delText>
        </w:r>
      </w:del>
    </w:p>
    <w:p w14:paraId="69760D1A" w14:textId="42196A54" w:rsidR="00DD45C2" w:rsidDel="00C34748" w:rsidRDefault="00543AB4">
      <w:pPr>
        <w:pStyle w:val="BodyText"/>
        <w:spacing w:before="269" w:line="247" w:lineRule="auto"/>
        <w:ind w:left="660" w:right="550"/>
        <w:rPr>
          <w:del w:id="232" w:author="Rand, Jaidalyn" w:date="2023-06-14T15:59:00Z"/>
        </w:rPr>
      </w:pPr>
      <w:del w:id="233" w:author="Rand, Jaidalyn" w:date="2023-06-14T15:59:00Z">
        <w:r w:rsidDel="00C34748">
          <w:rPr>
            <w:color w:val="231F20"/>
          </w:rPr>
          <w:delText>If the product is determined to be suspect product after communication with the manufacturer, then the wholesale distributor will follow the relevant SOPs it has in place.</w:delText>
        </w:r>
      </w:del>
    </w:p>
    <w:p w14:paraId="70E198BA" w14:textId="3B3A99FA" w:rsidR="00DD45C2" w:rsidRDefault="00543AB4">
      <w:pPr>
        <w:pStyle w:val="BodyText"/>
        <w:spacing w:before="269" w:line="247" w:lineRule="auto"/>
        <w:ind w:left="660"/>
      </w:pPr>
      <w:r>
        <w:rPr>
          <w:rFonts w:ascii="Avenir-Heavy"/>
          <w:b/>
          <w:color w:val="231F20"/>
        </w:rPr>
        <w:t>Manufacturer Action:</w:t>
      </w:r>
      <w:r>
        <w:rPr>
          <w:rFonts w:ascii="Avenir-Heavy"/>
          <w:b/>
          <w:color w:val="231F20"/>
          <w:spacing w:val="-2"/>
        </w:rPr>
        <w:t xml:space="preserve"> </w:t>
      </w:r>
      <w:r>
        <w:rPr>
          <w:color w:val="231F20"/>
        </w:rPr>
        <w:t>The manufacturer will conduct an internal investigation with their teams to understand the issue and correct</w:t>
      </w:r>
      <w:ins w:id="234" w:author="Rand, Jaidalyn" w:date="2023-06-14T16:01:00Z">
        <w:r w:rsidR="00C34748">
          <w:rPr>
            <w:color w:val="231F20"/>
          </w:rPr>
          <w:t xml:space="preserve"> it</w:t>
        </w:r>
      </w:ins>
      <w:r>
        <w:rPr>
          <w:color w:val="231F20"/>
        </w:rPr>
        <w:t xml:space="preserve"> in the future.</w:t>
      </w:r>
      <w:ins w:id="235" w:author="Rand, Jaidalyn" w:date="2023-06-14T16:02:00Z">
        <w:r w:rsidR="00C34748">
          <w:rPr>
            <w:color w:val="231F20"/>
          </w:rPr>
          <w:t xml:space="preserve"> They will also provide further instructions on dispositioning of the product.</w:t>
        </w:r>
      </w:ins>
    </w:p>
    <w:p w14:paraId="19AD0232" w14:textId="77777777" w:rsidR="00DD45C2" w:rsidRDefault="00DD45C2">
      <w:pPr>
        <w:pStyle w:val="BodyText"/>
        <w:spacing w:before="5"/>
        <w:rPr>
          <w:sz w:val="20"/>
        </w:rPr>
      </w:pPr>
    </w:p>
    <w:p w14:paraId="1D39FDED" w14:textId="1C0EF444" w:rsidR="00DD45C2" w:rsidRDefault="00543AB4">
      <w:pPr>
        <w:pStyle w:val="BodyText"/>
        <w:spacing w:line="247" w:lineRule="auto"/>
        <w:ind w:left="660" w:right="550"/>
      </w:pPr>
      <w:r>
        <w:rPr>
          <w:rFonts w:ascii="Avenir-Heavy"/>
          <w:b/>
          <w:color w:val="231F20"/>
        </w:rPr>
        <w:t>Best Practice Note:</w:t>
      </w:r>
      <w:r>
        <w:rPr>
          <w:rFonts w:ascii="Avenir-Heavy"/>
          <w:b/>
          <w:color w:val="231F20"/>
          <w:spacing w:val="-5"/>
        </w:rPr>
        <w:t xml:space="preserve"> </w:t>
      </w:r>
      <w:r>
        <w:rPr>
          <w:color w:val="231F20"/>
        </w:rPr>
        <w:t xml:space="preserve">If the product does not contain a serial number because it is not covered by the DSCSA or is the subject of a waiver, </w:t>
      </w:r>
      <w:proofErr w:type="gramStart"/>
      <w:r>
        <w:rPr>
          <w:color w:val="231F20"/>
        </w:rPr>
        <w:t>exception</w:t>
      </w:r>
      <w:proofErr w:type="gramEnd"/>
      <w:r>
        <w:rPr>
          <w:color w:val="231F20"/>
        </w:rPr>
        <w:t xml:space="preserve"> or exemption, then the manufacturer should notify the wholesale distributor</w:t>
      </w:r>
      <w:ins w:id="236" w:author="Rand, Jaidalyn" w:date="2023-06-14T16:09:00Z">
        <w:r w:rsidR="00A0556D">
          <w:rPr>
            <w:color w:val="231F20"/>
          </w:rPr>
          <w:t xml:space="preserve">. </w:t>
        </w:r>
      </w:ins>
      <w:r w:rsidRPr="00A410D8">
        <w:rPr>
          <w:strike/>
          <w:color w:val="231F20"/>
          <w:rPrChange w:id="237" w:author="Rand, Jaidalyn" w:date="2023-06-14T16:14:00Z">
            <w:rPr>
              <w:color w:val="231F20"/>
            </w:rPr>
          </w:rPrChange>
        </w:rPr>
        <w:t xml:space="preserve"> via a letter or by noting this on the </w:t>
      </w:r>
      <w:r w:rsidRPr="00A410D8">
        <w:rPr>
          <w:strike/>
          <w:rPrChange w:id="238" w:author="Rand, Jaidalyn" w:date="2023-06-14T16:14:00Z">
            <w:rPr/>
          </w:rPrChange>
        </w:rPr>
        <w:fldChar w:fldCharType="begin"/>
      </w:r>
      <w:r w:rsidRPr="00A410D8">
        <w:rPr>
          <w:strike/>
          <w:rPrChange w:id="239" w:author="Rand, Jaidalyn" w:date="2023-06-14T16:14:00Z">
            <w:rPr/>
          </w:rPrChange>
        </w:rPr>
        <w:instrText>HYPERLINK "https://www.hda.org/resources/hda-standard-rx-product-and-medical-device-info-form" \h</w:instrText>
      </w:r>
      <w:r w:rsidRPr="007F1892">
        <w:rPr>
          <w:strike/>
        </w:rPr>
      </w:r>
      <w:r w:rsidRPr="00A410D8">
        <w:rPr>
          <w:strike/>
          <w:rPrChange w:id="240" w:author="Rand, Jaidalyn" w:date="2023-06-14T16:14:00Z">
            <w:rPr>
              <w:color w:val="182857"/>
              <w:u w:val="single" w:color="182857"/>
            </w:rPr>
          </w:rPrChange>
        </w:rPr>
        <w:fldChar w:fldCharType="separate"/>
      </w:r>
      <w:r w:rsidRPr="00A410D8">
        <w:rPr>
          <w:strike/>
          <w:color w:val="182857"/>
          <w:u w:val="single" w:color="182857"/>
          <w:rPrChange w:id="241" w:author="Rand, Jaidalyn" w:date="2023-06-14T16:14:00Z">
            <w:rPr>
              <w:color w:val="182857"/>
              <w:u w:val="single" w:color="182857"/>
            </w:rPr>
          </w:rPrChange>
        </w:rPr>
        <w:t>HDA new product form</w:t>
      </w:r>
      <w:r w:rsidRPr="00A410D8">
        <w:rPr>
          <w:strike/>
          <w:color w:val="182857"/>
          <w:u w:val="single" w:color="182857"/>
          <w:rPrChange w:id="242" w:author="Rand, Jaidalyn" w:date="2023-06-14T16:14:00Z">
            <w:rPr>
              <w:color w:val="182857"/>
              <w:u w:val="single" w:color="182857"/>
            </w:rPr>
          </w:rPrChange>
        </w:rPr>
        <w:fldChar w:fldCharType="end"/>
      </w:r>
      <w:r w:rsidRPr="00A410D8">
        <w:rPr>
          <w:strike/>
          <w:color w:val="231F20"/>
          <w:rPrChange w:id="243" w:author="Rand, Jaidalyn" w:date="2023-06-14T16:14:00Z">
            <w:rPr>
              <w:color w:val="231F20"/>
            </w:rPr>
          </w:rPrChange>
        </w:rPr>
        <w:t xml:space="preserve">. </w:t>
      </w:r>
      <w:r w:rsidRPr="00A0556D">
        <w:rPr>
          <w:strike/>
          <w:color w:val="231F20"/>
          <w:rPrChange w:id="244" w:author="Rand, Jaidalyn" w:date="2023-06-14T16:04:00Z">
            <w:rPr>
              <w:color w:val="231F20"/>
            </w:rPr>
          </w:rPrChange>
        </w:rPr>
        <w:t>If grandfathered or subject to one of these exclusions, waivers, exceptions or exemptions, the product may be sold.</w:t>
      </w:r>
    </w:p>
    <w:p w14:paraId="54CF24B2" w14:textId="77777777" w:rsidR="00DD45C2" w:rsidRDefault="00DD45C2">
      <w:pPr>
        <w:spacing w:line="247" w:lineRule="auto"/>
        <w:sectPr w:rsidR="00DD45C2">
          <w:pgSz w:w="12240" w:h="15840"/>
          <w:pgMar w:top="980" w:right="620" w:bottom="560" w:left="780" w:header="0" w:footer="372" w:gutter="0"/>
          <w:cols w:space="720"/>
        </w:sectPr>
      </w:pPr>
    </w:p>
    <w:p w14:paraId="29BF91F7" w14:textId="383DDA75" w:rsidR="00DD45C2" w:rsidRDefault="00473DBF">
      <w:pPr>
        <w:pStyle w:val="BodyText"/>
        <w:ind w:left="444"/>
        <w:rPr>
          <w:sz w:val="20"/>
        </w:rPr>
      </w:pPr>
      <w:r>
        <w:rPr>
          <w:noProof/>
          <w:sz w:val="20"/>
        </w:rPr>
        <mc:AlternateContent>
          <mc:Choice Requires="wps">
            <w:drawing>
              <wp:inline distT="0" distB="0" distL="0" distR="0" wp14:anchorId="036C9EC7" wp14:editId="42D67471">
                <wp:extent cx="6400800" cy="1127125"/>
                <wp:effectExtent l="0" t="3175" r="3810" b="3175"/>
                <wp:docPr id="79466637" name="docshape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127125"/>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1A4DC6" w14:textId="5D4506D8" w:rsidR="00DE2D4A" w:rsidRDefault="00DE2D4A">
                            <w:pPr>
                              <w:spacing w:before="160" w:line="247" w:lineRule="auto"/>
                              <w:ind w:left="215"/>
                              <w:rPr>
                                <w:rFonts w:ascii="Avenir-Heavy"/>
                                <w:b/>
                                <w:color w:val="000000"/>
                              </w:rPr>
                            </w:pPr>
                            <w:r>
                              <w:rPr>
                                <w:rFonts w:ascii="Avenir-Heavy"/>
                                <w:b/>
                                <w:color w:val="231F20"/>
                              </w:rPr>
                              <w:t xml:space="preserve">Scenario </w:t>
                            </w:r>
                            <w:ins w:id="245" w:author="Rand, Jaidalyn" w:date="2023-06-14T16:15:00Z">
                              <w:r w:rsidR="00A410D8">
                                <w:rPr>
                                  <w:rFonts w:ascii="Avenir-Heavy"/>
                                  <w:b/>
                                  <w:color w:val="231F20"/>
                                </w:rPr>
                                <w:t>4.</w:t>
                              </w:r>
                            </w:ins>
                            <w:r>
                              <w:rPr>
                                <w:rFonts w:ascii="Avenir-Heavy"/>
                                <w:b/>
                                <w:color w:val="231F20"/>
                              </w:rPr>
                              <w:t>3: A wholesale distributor discovers during their operations that the Serialized Shipping Container Code (SSCC), is damaged, unusable, or missing.</w:t>
                            </w:r>
                          </w:p>
                          <w:p w14:paraId="512651A9" w14:textId="0751B6AE" w:rsidR="00DE2D4A" w:rsidRDefault="00DE2D4A" w:rsidP="003D75D7">
                            <w:pPr>
                              <w:pStyle w:val="BodyText"/>
                              <w:tabs>
                                <w:tab w:val="left" w:pos="575"/>
                                <w:tab w:val="left" w:pos="576"/>
                              </w:tabs>
                              <w:spacing w:before="269" w:line="247" w:lineRule="auto"/>
                              <w:ind w:left="575" w:right="178"/>
                              <w:rPr>
                                <w:color w:val="000000"/>
                              </w:rPr>
                            </w:pPr>
                          </w:p>
                        </w:txbxContent>
                      </wps:txbx>
                      <wps:bodyPr rot="0" vert="horz" wrap="square" lIns="0" tIns="0" rIns="0" bIns="0" anchor="t" anchorCtr="0" upright="1">
                        <a:noAutofit/>
                      </wps:bodyPr>
                    </wps:wsp>
                  </a:graphicData>
                </a:graphic>
              </wp:inline>
            </w:drawing>
          </mc:Choice>
          <mc:Fallback>
            <w:pict>
              <v:shape w14:anchorId="036C9EC7" id="docshape36" o:spid="_x0000_s1044" type="#_x0000_t202" style="width:7in;height:8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" fillcolor="#fff4dd" stroked="f">
                <v:textbox inset="0,0,0,0">
                  <w:txbxContent>
                    <w:p w14:paraId="091A4DC6" w14:textId="5D4506D8" w:rsidR="00DE2D4A" w:rsidRDefault="00DE2D4A">
                      <w:pPr>
                        <w:spacing w:before="160" w:line="247" w:lineRule="auto"/>
                        <w:ind w:left="215"/>
                        <w:rPr>
                          <w:rFonts w:ascii="Avenir-Heavy"/>
                          <w:b/>
                          <w:color w:val="000000"/>
                        </w:rPr>
                      </w:pPr>
                      <w:r>
                        <w:rPr>
                          <w:rFonts w:ascii="Avenir-Heavy"/>
                          <w:b/>
                          <w:color w:val="231F20"/>
                        </w:rPr>
                        <w:t xml:space="preserve">Scenario </w:t>
                      </w:r>
                      <w:ins w:id="246" w:author="Rand, Jaidalyn" w:date="2023-06-14T16:15:00Z">
                        <w:r w:rsidR="00A410D8">
                          <w:rPr>
                            <w:rFonts w:ascii="Avenir-Heavy"/>
                            <w:b/>
                            <w:color w:val="231F20"/>
                          </w:rPr>
                          <w:t>4.</w:t>
                        </w:r>
                      </w:ins>
                      <w:r>
                        <w:rPr>
                          <w:rFonts w:ascii="Avenir-Heavy"/>
                          <w:b/>
                          <w:color w:val="231F20"/>
                        </w:rPr>
                        <w:t>3: A wholesale distributor discovers during their operations that the Serialized Shipping Container Code (SSCC), is damaged, unusable, or missing.</w:t>
                      </w:r>
                    </w:p>
                    <w:p w14:paraId="512651A9" w14:textId="0751B6AE" w:rsidR="00DE2D4A" w:rsidRDefault="00DE2D4A" w:rsidP="003D75D7">
                      <w:pPr>
                        <w:pStyle w:val="BodyText"/>
                        <w:tabs>
                          <w:tab w:val="left" w:pos="575"/>
                          <w:tab w:val="left" w:pos="576"/>
                        </w:tabs>
                        <w:spacing w:before="269" w:line="247" w:lineRule="auto"/>
                        <w:ind w:left="575" w:right="178"/>
                        <w:rPr>
                          <w:color w:val="000000"/>
                        </w:rPr>
                      </w:pPr>
                    </w:p>
                  </w:txbxContent>
                </v:textbox>
                <w10:anchorlock/>
              </v:shape>
            </w:pict>
          </mc:Fallback>
        </mc:AlternateContent>
      </w:r>
    </w:p>
    <w:p w14:paraId="354F6747" w14:textId="0E11AEC9" w:rsidR="00DD45C2" w:rsidRDefault="00543AB4">
      <w:pPr>
        <w:pStyle w:val="BodyText"/>
        <w:spacing w:before="100" w:line="247" w:lineRule="auto"/>
        <w:ind w:left="660" w:right="550"/>
      </w:pPr>
      <w:r>
        <w:rPr>
          <w:rFonts w:ascii="Avenir-Heavy" w:hAnsi="Avenir-Heavy"/>
          <w:b/>
          <w:color w:val="231F20"/>
        </w:rPr>
        <w:t xml:space="preserve">Distributor Action: </w:t>
      </w:r>
      <w:r>
        <w:rPr>
          <w:color w:val="231F20"/>
        </w:rPr>
        <w:t xml:space="preserve">The wholesale distributor discovers </w:t>
      </w:r>
      <w:del w:id="247" w:author="Rand, Jaidalyn" w:date="2023-06-14T16:20:00Z">
        <w:r w:rsidDel="00A410D8">
          <w:rPr>
            <w:color w:val="231F20"/>
          </w:rPr>
          <w:delText xml:space="preserve">on receipt </w:delText>
        </w:r>
      </w:del>
      <w:r>
        <w:rPr>
          <w:color w:val="231F20"/>
        </w:rPr>
        <w:t>that the</w:t>
      </w:r>
      <w:r w:rsidR="00A34185">
        <w:rPr>
          <w:color w:val="231F20"/>
        </w:rPr>
        <w:t xml:space="preserve"> logistical container</w:t>
      </w:r>
      <w:r>
        <w:rPr>
          <w:color w:val="231F20"/>
        </w:rPr>
        <w:t xml:space="preserve"> </w:t>
      </w:r>
      <w:r w:rsidR="003D75D7">
        <w:rPr>
          <w:color w:val="231F20"/>
        </w:rPr>
        <w:t xml:space="preserve">labeling </w:t>
      </w:r>
      <w:r>
        <w:rPr>
          <w:color w:val="231F20"/>
        </w:rPr>
        <w:t>is damaged</w:t>
      </w:r>
      <w:r w:rsidR="00A34185">
        <w:rPr>
          <w:color w:val="231F20"/>
        </w:rPr>
        <w:t>,</w:t>
      </w:r>
      <w:r>
        <w:rPr>
          <w:color w:val="231F20"/>
          <w:spacing w:val="-1"/>
        </w:rPr>
        <w:t xml:space="preserve"> </w:t>
      </w:r>
      <w:r>
        <w:rPr>
          <w:color w:val="231F20"/>
        </w:rPr>
        <w:t>unusable</w:t>
      </w:r>
      <w:r w:rsidR="00A34185">
        <w:rPr>
          <w:color w:val="231F20"/>
        </w:rPr>
        <w:t>, or missing</w:t>
      </w:r>
      <w:r>
        <w:rPr>
          <w:color w:val="231F20"/>
        </w:rPr>
        <w:t>.</w:t>
      </w:r>
      <w:r>
        <w:rPr>
          <w:color w:val="231F20"/>
          <w:spacing w:val="-1"/>
        </w:rPr>
        <w:t xml:space="preserve"> </w:t>
      </w:r>
      <w:r>
        <w:rPr>
          <w:color w:val="231F20"/>
        </w:rPr>
        <w:t>The</w:t>
      </w:r>
      <w:r>
        <w:rPr>
          <w:color w:val="231F20"/>
          <w:spacing w:val="-1"/>
        </w:rPr>
        <w:t xml:space="preserve"> </w:t>
      </w:r>
      <w:r>
        <w:rPr>
          <w:color w:val="231F20"/>
        </w:rPr>
        <w:t>wholesale</w:t>
      </w:r>
      <w:r>
        <w:rPr>
          <w:color w:val="231F20"/>
          <w:spacing w:val="-1"/>
        </w:rPr>
        <w:t xml:space="preserve"> </w:t>
      </w:r>
      <w:r>
        <w:rPr>
          <w:color w:val="231F20"/>
        </w:rPr>
        <w:t>distributor</w:t>
      </w:r>
      <w:r>
        <w:rPr>
          <w:color w:val="231F20"/>
          <w:spacing w:val="-1"/>
        </w:rPr>
        <w:t xml:space="preserve"> </w:t>
      </w:r>
      <w:r w:rsidR="003D75D7">
        <w:rPr>
          <w:color w:val="231F20"/>
          <w:spacing w:val="-1"/>
        </w:rPr>
        <w:t>may</w:t>
      </w:r>
      <w:r>
        <w:rPr>
          <w:color w:val="231F20"/>
          <w:spacing w:val="-1"/>
        </w:rPr>
        <w:t xml:space="preserve"> </w:t>
      </w:r>
      <w:del w:id="248" w:author="Rand, Jaidalyn" w:date="2023-06-14T16:21:00Z">
        <w:r w:rsidDel="00A410D8">
          <w:rPr>
            <w:color w:val="231F20"/>
          </w:rPr>
          <w:delText>receive</w:delText>
        </w:r>
        <w:r w:rsidDel="00A410D8">
          <w:rPr>
            <w:color w:val="231F20"/>
            <w:spacing w:val="-1"/>
          </w:rPr>
          <w:delText xml:space="preserve"> </w:delText>
        </w:r>
      </w:del>
      <w:ins w:id="249" w:author="Rand, Jaidalyn" w:date="2023-06-14T16:21:00Z">
        <w:r w:rsidR="00A410D8">
          <w:rPr>
            <w:color w:val="231F20"/>
          </w:rPr>
          <w:t>handle</w:t>
        </w:r>
        <w:r w:rsidR="00A410D8">
          <w:rPr>
            <w:color w:val="231F20"/>
            <w:spacing w:val="-1"/>
          </w:rPr>
          <w:t xml:space="preserve"> </w:t>
        </w:r>
      </w:ins>
      <w:r>
        <w:rPr>
          <w:color w:val="231F20"/>
        </w:rPr>
        <w:t>the</w:t>
      </w:r>
      <w:r>
        <w:rPr>
          <w:color w:val="231F20"/>
          <w:spacing w:val="-1"/>
        </w:rPr>
        <w:t xml:space="preserve"> </w:t>
      </w:r>
      <w:r>
        <w:rPr>
          <w:color w:val="231F20"/>
        </w:rPr>
        <w:t>product</w:t>
      </w:r>
      <w:r>
        <w:rPr>
          <w:color w:val="231F20"/>
          <w:spacing w:val="-1"/>
        </w:rPr>
        <w:t xml:space="preserve"> </w:t>
      </w:r>
      <w:r>
        <w:rPr>
          <w:color w:val="231F20"/>
        </w:rPr>
        <w:t>at</w:t>
      </w:r>
      <w:r>
        <w:rPr>
          <w:color w:val="231F20"/>
          <w:spacing w:val="-1"/>
        </w:rPr>
        <w:t xml:space="preserve"> </w:t>
      </w:r>
      <w:r>
        <w:rPr>
          <w:color w:val="231F20"/>
        </w:rPr>
        <w:t>the</w:t>
      </w:r>
      <w:r>
        <w:rPr>
          <w:color w:val="231F20"/>
          <w:spacing w:val="-1"/>
        </w:rPr>
        <w:t xml:space="preserve"> </w:t>
      </w:r>
      <w:r>
        <w:rPr>
          <w:color w:val="231F20"/>
        </w:rPr>
        <w:t>case</w:t>
      </w:r>
      <w:r>
        <w:rPr>
          <w:color w:val="231F20"/>
          <w:spacing w:val="-1"/>
        </w:rPr>
        <w:t xml:space="preserve"> </w:t>
      </w:r>
      <w:r>
        <w:rPr>
          <w:color w:val="231F20"/>
        </w:rPr>
        <w:t>or</w:t>
      </w:r>
      <w:r>
        <w:rPr>
          <w:color w:val="231F20"/>
          <w:spacing w:val="-1"/>
        </w:rPr>
        <w:t xml:space="preserve"> </w:t>
      </w:r>
      <w:r w:rsidR="003D75D7">
        <w:rPr>
          <w:color w:val="231F20"/>
          <w:spacing w:val="-1"/>
        </w:rPr>
        <w:t>next lower</w:t>
      </w:r>
      <w:r>
        <w:rPr>
          <w:color w:val="231F20"/>
          <w:spacing w:val="-1"/>
        </w:rPr>
        <w:t xml:space="preserve"> </w:t>
      </w:r>
      <w:r>
        <w:rPr>
          <w:color w:val="231F20"/>
        </w:rPr>
        <w:t>level</w:t>
      </w:r>
      <w:r w:rsidR="00A34185">
        <w:rPr>
          <w:color w:val="231F20"/>
        </w:rPr>
        <w:t xml:space="preserve"> or manage as per business processes. </w:t>
      </w:r>
      <w:r>
        <w:rPr>
          <w:color w:val="231F20"/>
        </w:rPr>
        <w:t xml:space="preserve"> Note that it is unlikely that the manufacturer will be notified unless this is an ongoing problem.</w:t>
      </w:r>
      <w:r w:rsidR="00A34185">
        <w:rPr>
          <w:color w:val="231F20"/>
        </w:rPr>
        <w:t xml:space="preserve"> </w:t>
      </w:r>
    </w:p>
    <w:p w14:paraId="4239F1A0" w14:textId="77777777" w:rsidR="00DD45C2" w:rsidRDefault="00543AB4">
      <w:pPr>
        <w:pStyle w:val="BodyText"/>
        <w:spacing w:before="269" w:line="247" w:lineRule="auto"/>
        <w:ind w:left="660" w:right="550"/>
      </w:pPr>
      <w:r>
        <w:rPr>
          <w:rFonts w:ascii="Avenir-Heavy"/>
          <w:b/>
          <w:color w:val="231F20"/>
        </w:rPr>
        <w:t>Manufacturer Action:</w:t>
      </w:r>
      <w:r>
        <w:rPr>
          <w:rFonts w:ascii="Avenir-Heavy"/>
          <w:b/>
          <w:color w:val="231F20"/>
          <w:spacing w:val="-2"/>
        </w:rPr>
        <w:t xml:space="preserve"> </w:t>
      </w:r>
      <w:r>
        <w:rPr>
          <w:color w:val="231F20"/>
        </w:rPr>
        <w:t>The manufacturer will conduct an internal investigation if notified by a wholesale distributor to determine what happened and assess labeling practices.</w:t>
      </w:r>
    </w:p>
    <w:p w14:paraId="43F75101" w14:textId="77777777" w:rsidR="00DD45C2" w:rsidRDefault="00543AB4">
      <w:pPr>
        <w:pStyle w:val="BodyText"/>
        <w:spacing w:before="269" w:line="247" w:lineRule="auto"/>
        <w:ind w:left="660" w:right="428"/>
      </w:pPr>
      <w:r>
        <w:rPr>
          <w:rFonts w:ascii="Avenir-Heavy"/>
          <w:b/>
          <w:color w:val="231F20"/>
        </w:rPr>
        <w:t xml:space="preserve">Best Practice Note: </w:t>
      </w:r>
      <w:r>
        <w:rPr>
          <w:color w:val="231F20"/>
        </w:rPr>
        <w:t>To avoid damage to SSCC labels, it is suggested that companies place the SSCC</w:t>
      </w:r>
      <w:r>
        <w:rPr>
          <w:color w:val="231F20"/>
          <w:spacing w:val="-2"/>
        </w:rPr>
        <w:t xml:space="preserve"> </w:t>
      </w:r>
      <w:r>
        <w:rPr>
          <w:color w:val="231F20"/>
        </w:rPr>
        <w:t>label</w:t>
      </w:r>
      <w:r>
        <w:rPr>
          <w:color w:val="231F20"/>
          <w:spacing w:val="-2"/>
        </w:rPr>
        <w:t xml:space="preserve"> </w:t>
      </w:r>
      <w:r>
        <w:rPr>
          <w:color w:val="231F20"/>
        </w:rPr>
        <w:t>on</w:t>
      </w:r>
      <w:r>
        <w:rPr>
          <w:color w:val="231F20"/>
          <w:spacing w:val="-2"/>
        </w:rPr>
        <w:t xml:space="preserve"> </w:t>
      </w:r>
      <w:r>
        <w:rPr>
          <w:color w:val="231F20"/>
        </w:rPr>
        <w:t>the</w:t>
      </w:r>
      <w:r>
        <w:rPr>
          <w:color w:val="231F20"/>
          <w:spacing w:val="-2"/>
        </w:rPr>
        <w:t xml:space="preserve"> </w:t>
      </w:r>
      <w:r>
        <w:rPr>
          <w:color w:val="231F20"/>
        </w:rPr>
        <w:t>pallet</w:t>
      </w:r>
      <w:r>
        <w:rPr>
          <w:color w:val="231F20"/>
          <w:spacing w:val="-2"/>
        </w:rPr>
        <w:t xml:space="preserve"> </w:t>
      </w:r>
      <w:r>
        <w:rPr>
          <w:color w:val="231F20"/>
        </w:rPr>
        <w:t>or</w:t>
      </w:r>
      <w:r>
        <w:rPr>
          <w:color w:val="231F20"/>
          <w:spacing w:val="-2"/>
        </w:rPr>
        <w:t xml:space="preserve"> </w:t>
      </w:r>
      <w:r>
        <w:rPr>
          <w:color w:val="231F20"/>
        </w:rPr>
        <w:t>logistics</w:t>
      </w:r>
      <w:r>
        <w:rPr>
          <w:color w:val="231F20"/>
          <w:spacing w:val="-2"/>
        </w:rPr>
        <w:t xml:space="preserve"> </w:t>
      </w:r>
      <w:r>
        <w:rPr>
          <w:color w:val="231F20"/>
        </w:rPr>
        <w:t>unit</w:t>
      </w:r>
      <w:r>
        <w:rPr>
          <w:color w:val="231F20"/>
          <w:spacing w:val="-2"/>
        </w:rPr>
        <w:t xml:space="preserve"> </w:t>
      </w:r>
      <w:r>
        <w:rPr>
          <w:color w:val="231F20"/>
        </w:rPr>
        <w:t>and</w:t>
      </w:r>
      <w:r>
        <w:rPr>
          <w:color w:val="231F20"/>
          <w:spacing w:val="-2"/>
        </w:rPr>
        <w:t xml:space="preserve"> </w:t>
      </w:r>
      <w:r>
        <w:rPr>
          <w:color w:val="231F20"/>
        </w:rPr>
        <w:t>then</w:t>
      </w:r>
      <w:r>
        <w:rPr>
          <w:color w:val="231F20"/>
          <w:spacing w:val="-2"/>
        </w:rPr>
        <w:t xml:space="preserve"> </w:t>
      </w:r>
      <w:r>
        <w:rPr>
          <w:color w:val="231F20"/>
        </w:rPr>
        <w:t>clear</w:t>
      </w:r>
      <w:r>
        <w:rPr>
          <w:color w:val="231F20"/>
          <w:spacing w:val="-2"/>
        </w:rPr>
        <w:t xml:space="preserve"> </w:t>
      </w:r>
      <w:r>
        <w:rPr>
          <w:color w:val="231F20"/>
        </w:rPr>
        <w:t>wrap</w:t>
      </w:r>
      <w:r>
        <w:rPr>
          <w:color w:val="231F20"/>
          <w:spacing w:val="-2"/>
        </w:rPr>
        <w:t xml:space="preserve"> </w:t>
      </w:r>
      <w:r>
        <w:rPr>
          <w:color w:val="231F20"/>
        </w:rPr>
        <w:t>over</w:t>
      </w:r>
      <w:r>
        <w:rPr>
          <w:color w:val="231F20"/>
          <w:spacing w:val="-2"/>
        </w:rPr>
        <w:t xml:space="preserve"> </w:t>
      </w:r>
      <w:r>
        <w:rPr>
          <w:color w:val="231F20"/>
        </w:rPr>
        <w:t>it</w:t>
      </w:r>
      <w:r>
        <w:rPr>
          <w:color w:val="231F20"/>
          <w:spacing w:val="-2"/>
        </w:rPr>
        <w:t xml:space="preserve"> </w:t>
      </w:r>
      <w:r>
        <w:rPr>
          <w:color w:val="231F20"/>
        </w:rPr>
        <w:t>so</w:t>
      </w:r>
      <w:r>
        <w:rPr>
          <w:color w:val="231F20"/>
          <w:spacing w:val="-2"/>
        </w:rPr>
        <w:t xml:space="preserve"> </w:t>
      </w:r>
      <w:r>
        <w:rPr>
          <w:color w:val="231F20"/>
        </w:rPr>
        <w:t>that</w:t>
      </w:r>
      <w:r>
        <w:rPr>
          <w:color w:val="231F20"/>
          <w:spacing w:val="-2"/>
        </w:rPr>
        <w:t xml:space="preserve"> </w:t>
      </w:r>
      <w:r>
        <w:rPr>
          <w:color w:val="231F20"/>
        </w:rPr>
        <w:t>the</w:t>
      </w:r>
      <w:r>
        <w:rPr>
          <w:color w:val="231F20"/>
          <w:spacing w:val="-2"/>
        </w:rPr>
        <w:t xml:space="preserve"> </w:t>
      </w:r>
      <w:r>
        <w:rPr>
          <w:color w:val="231F20"/>
        </w:rPr>
        <w:t>SSCC</w:t>
      </w:r>
      <w:r>
        <w:rPr>
          <w:color w:val="231F20"/>
          <w:spacing w:val="-2"/>
        </w:rPr>
        <w:t xml:space="preserve"> </w:t>
      </w:r>
      <w:r>
        <w:rPr>
          <w:color w:val="231F20"/>
        </w:rPr>
        <w:t>is</w:t>
      </w:r>
      <w:r>
        <w:rPr>
          <w:color w:val="231F20"/>
          <w:spacing w:val="-2"/>
        </w:rPr>
        <w:t xml:space="preserve"> </w:t>
      </w:r>
      <w:r>
        <w:rPr>
          <w:color w:val="231F20"/>
        </w:rPr>
        <w:t>visible</w:t>
      </w:r>
      <w:r>
        <w:rPr>
          <w:color w:val="231F20"/>
          <w:spacing w:val="-2"/>
        </w:rPr>
        <w:t xml:space="preserve"> </w:t>
      </w:r>
      <w:r>
        <w:rPr>
          <w:color w:val="231F20"/>
        </w:rPr>
        <w:t>and readable through the wrap and less likely to be damaged in transport.</w:t>
      </w:r>
    </w:p>
    <w:p w14:paraId="01EB70F4" w14:textId="1D757232" w:rsidR="00DD45C2" w:rsidRDefault="00473DBF">
      <w:pPr>
        <w:pStyle w:val="BodyText"/>
        <w:spacing w:before="3"/>
        <w:rPr>
          <w:sz w:val="25"/>
        </w:rPr>
      </w:pPr>
      <w:r>
        <w:rPr>
          <w:noProof/>
        </w:rPr>
        <mc:AlternateContent>
          <mc:Choice Requires="wps">
            <w:drawing>
              <wp:anchor distT="0" distB="0" distL="0" distR="0" simplePos="0" relativeHeight="487603712" behindDoc="1" locked="0" layoutInCell="1" allowOverlap="1" wp14:anchorId="7913DCDB" wp14:editId="3F438C98">
                <wp:simplePos x="0" y="0"/>
                <wp:positionH relativeFrom="page">
                  <wp:posOffset>777240</wp:posOffset>
                </wp:positionH>
                <wp:positionV relativeFrom="paragraph">
                  <wp:posOffset>227965</wp:posOffset>
                </wp:positionV>
                <wp:extent cx="6400800" cy="2378075"/>
                <wp:effectExtent l="0" t="0" r="0" b="0"/>
                <wp:wrapTopAndBottom/>
                <wp:docPr id="854089262" name="docshape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2378075"/>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0B8460" w14:textId="442CE7C3" w:rsidR="00DE2D4A" w:rsidRDefault="00DE2D4A">
                            <w:pPr>
                              <w:spacing w:before="91" w:line="247" w:lineRule="auto"/>
                              <w:ind w:left="215"/>
                              <w:rPr>
                                <w:rFonts w:ascii="Avenir-Heavy"/>
                                <w:b/>
                                <w:color w:val="000000"/>
                              </w:rPr>
                            </w:pPr>
                            <w:r w:rsidRPr="00163577">
                              <w:rPr>
                                <w:rFonts w:ascii="Avenir-Heavy"/>
                                <w:b/>
                                <w:color w:val="231F20"/>
                              </w:rPr>
                              <w:t xml:space="preserve">Scenario </w:t>
                            </w:r>
                            <w:ins w:id="250" w:author="Rand, Jaidalyn" w:date="2023-06-14T16:24:00Z">
                              <w:r w:rsidR="00F63FD4" w:rsidRPr="00163577">
                                <w:rPr>
                                  <w:rFonts w:ascii="Avenir-Heavy"/>
                                  <w:b/>
                                  <w:color w:val="231F20"/>
                                </w:rPr>
                                <w:t>4.</w:t>
                              </w:r>
                            </w:ins>
                            <w:r w:rsidRPr="00163577">
                              <w:rPr>
                                <w:rFonts w:ascii="Avenir-Heavy"/>
                                <w:b/>
                                <w:color w:val="231F20"/>
                              </w:rPr>
                              <w:t>4: A wholesale distributor receives a product or is preparing to ship it and is unable to read the 2D bar code, because it will not scan, is encoded incorrectly, or has incomplete elements.</w:t>
                            </w:r>
                          </w:p>
                          <w:p w14:paraId="75E20361" w14:textId="77777777" w:rsidR="00DE2D4A" w:rsidRDefault="00DE2D4A">
                            <w:pPr>
                              <w:pStyle w:val="BodyText"/>
                              <w:numPr>
                                <w:ilvl w:val="0"/>
                                <w:numId w:val="4"/>
                              </w:numPr>
                              <w:tabs>
                                <w:tab w:val="left" w:pos="575"/>
                                <w:tab w:val="left" w:pos="576"/>
                              </w:tabs>
                              <w:spacing w:before="269" w:line="247" w:lineRule="auto"/>
                              <w:ind w:left="575" w:right="452"/>
                              <w:rPr>
                                <w:color w:val="000000"/>
                              </w:rPr>
                            </w:pPr>
                            <w:r>
                              <w:rPr>
                                <w:color w:val="231F20"/>
                              </w:rPr>
                              <w:t>Whether</w:t>
                            </w:r>
                            <w:r>
                              <w:rPr>
                                <w:color w:val="231F20"/>
                                <w:spacing w:val="-1"/>
                              </w:rPr>
                              <w:t xml:space="preserve"> </w:t>
                            </w:r>
                            <w:r>
                              <w:rPr>
                                <w:color w:val="231F20"/>
                              </w:rPr>
                              <w:t>this</w:t>
                            </w:r>
                            <w:r>
                              <w:rPr>
                                <w:color w:val="231F20"/>
                                <w:spacing w:val="-1"/>
                              </w:rPr>
                              <w:t xml:space="preserve"> </w:t>
                            </w:r>
                            <w:r>
                              <w:rPr>
                                <w:color w:val="231F20"/>
                              </w:rPr>
                              <w:t>problem</w:t>
                            </w:r>
                            <w:r>
                              <w:rPr>
                                <w:color w:val="231F20"/>
                                <w:spacing w:val="-1"/>
                              </w:rPr>
                              <w:t xml:space="preserve"> </w:t>
                            </w:r>
                            <w:r>
                              <w:rPr>
                                <w:color w:val="231F20"/>
                              </w:rPr>
                              <w:t>with</w:t>
                            </w:r>
                            <w:r>
                              <w:rPr>
                                <w:color w:val="231F20"/>
                                <w:spacing w:val="-1"/>
                              </w:rPr>
                              <w:t xml:space="preserve"> </w:t>
                            </w:r>
                            <w:r>
                              <w:rPr>
                                <w:color w:val="231F20"/>
                              </w:rPr>
                              <w:t>the</w:t>
                            </w:r>
                            <w:r>
                              <w:rPr>
                                <w:color w:val="231F20"/>
                                <w:spacing w:val="-1"/>
                              </w:rPr>
                              <w:t xml:space="preserve"> </w:t>
                            </w:r>
                            <w:r>
                              <w:rPr>
                                <w:color w:val="231F20"/>
                              </w:rPr>
                              <w:t>2D</w:t>
                            </w:r>
                            <w:r>
                              <w:rPr>
                                <w:color w:val="231F20"/>
                                <w:spacing w:val="-1"/>
                              </w:rPr>
                              <w:t xml:space="preserve"> </w:t>
                            </w:r>
                            <w:r>
                              <w:rPr>
                                <w:color w:val="231F20"/>
                              </w:rPr>
                              <w:t>bar</w:t>
                            </w:r>
                            <w:r>
                              <w:rPr>
                                <w:color w:val="231F20"/>
                                <w:spacing w:val="-1"/>
                              </w:rPr>
                              <w:t xml:space="preserve"> </w:t>
                            </w:r>
                            <w:r>
                              <w:rPr>
                                <w:color w:val="231F20"/>
                              </w:rPr>
                              <w:t>code</w:t>
                            </w:r>
                            <w:r>
                              <w:rPr>
                                <w:color w:val="231F20"/>
                                <w:spacing w:val="-1"/>
                              </w:rPr>
                              <w:t xml:space="preserve"> </w:t>
                            </w:r>
                            <w:r>
                              <w:rPr>
                                <w:color w:val="231F20"/>
                              </w:rPr>
                              <w:t>is</w:t>
                            </w:r>
                            <w:r>
                              <w:rPr>
                                <w:color w:val="231F20"/>
                                <w:spacing w:val="-1"/>
                              </w:rPr>
                              <w:t xml:space="preserve"> </w:t>
                            </w:r>
                            <w:r>
                              <w:rPr>
                                <w:color w:val="231F20"/>
                              </w:rPr>
                              <w:t>discovered</w:t>
                            </w:r>
                            <w:r>
                              <w:rPr>
                                <w:color w:val="231F20"/>
                                <w:spacing w:val="-1"/>
                              </w:rPr>
                              <w:t xml:space="preserve"> </w:t>
                            </w:r>
                            <w:r>
                              <w:rPr>
                                <w:color w:val="231F20"/>
                              </w:rPr>
                              <w:t>at</w:t>
                            </w:r>
                            <w:r>
                              <w:rPr>
                                <w:color w:val="231F20"/>
                                <w:spacing w:val="-1"/>
                              </w:rPr>
                              <w:t xml:space="preserve"> </w:t>
                            </w:r>
                            <w:r>
                              <w:rPr>
                                <w:color w:val="231F20"/>
                              </w:rPr>
                              <w:t>receiving</w:t>
                            </w:r>
                            <w:r>
                              <w:rPr>
                                <w:color w:val="231F20"/>
                                <w:spacing w:val="-1"/>
                              </w:rPr>
                              <w:t xml:space="preserve"> </w:t>
                            </w:r>
                            <w:r>
                              <w:rPr>
                                <w:color w:val="231F20"/>
                              </w:rPr>
                              <w:t>or</w:t>
                            </w:r>
                            <w:r>
                              <w:rPr>
                                <w:color w:val="231F20"/>
                                <w:spacing w:val="-1"/>
                              </w:rPr>
                              <w:t xml:space="preserve"> </w:t>
                            </w:r>
                            <w:r>
                              <w:rPr>
                                <w:color w:val="231F20"/>
                              </w:rPr>
                              <w:t>pick,</w:t>
                            </w:r>
                            <w:r>
                              <w:rPr>
                                <w:color w:val="231F20"/>
                                <w:spacing w:val="-1"/>
                              </w:rPr>
                              <w:t xml:space="preserve"> </w:t>
                            </w:r>
                            <w:r>
                              <w:rPr>
                                <w:color w:val="231F20"/>
                              </w:rPr>
                              <w:t>pack</w:t>
                            </w:r>
                            <w:r>
                              <w:rPr>
                                <w:color w:val="231F20"/>
                                <w:spacing w:val="-1"/>
                              </w:rPr>
                              <w:t xml:space="preserve"> </w:t>
                            </w:r>
                            <w:r>
                              <w:rPr>
                                <w:color w:val="231F20"/>
                              </w:rPr>
                              <w:t>and</w:t>
                            </w:r>
                            <w:r>
                              <w:rPr>
                                <w:color w:val="231F20"/>
                                <w:spacing w:val="-1"/>
                              </w:rPr>
                              <w:t xml:space="preserve"> </w:t>
                            </w:r>
                            <w:r>
                              <w:rPr>
                                <w:color w:val="231F20"/>
                              </w:rPr>
                              <w:t>ship the process is the same.</w:t>
                            </w:r>
                          </w:p>
                          <w:p w14:paraId="7AA89C64" w14:textId="310632B3" w:rsidR="00DE2D4A" w:rsidRDefault="00DE2D4A">
                            <w:pPr>
                              <w:pStyle w:val="BodyText"/>
                              <w:numPr>
                                <w:ilvl w:val="0"/>
                                <w:numId w:val="4"/>
                              </w:numPr>
                              <w:tabs>
                                <w:tab w:val="left" w:pos="575"/>
                                <w:tab w:val="left" w:pos="576"/>
                              </w:tabs>
                              <w:spacing w:before="90" w:line="247" w:lineRule="auto"/>
                              <w:ind w:left="575" w:right="194"/>
                              <w:rPr>
                                <w:color w:val="000000"/>
                              </w:rPr>
                            </w:pPr>
                            <w:r>
                              <w:rPr>
                                <w:color w:val="231F20"/>
                              </w:rPr>
                              <w:t>If</w:t>
                            </w:r>
                            <w:r>
                              <w:rPr>
                                <w:color w:val="231F20"/>
                                <w:spacing w:val="-1"/>
                              </w:rPr>
                              <w:t xml:space="preserve"> </w:t>
                            </w:r>
                            <w:r>
                              <w:rPr>
                                <w:color w:val="231F20"/>
                              </w:rPr>
                              <w:t>a</w:t>
                            </w:r>
                            <w:r>
                              <w:rPr>
                                <w:color w:val="231F20"/>
                                <w:spacing w:val="-1"/>
                              </w:rPr>
                              <w:t xml:space="preserve"> </w:t>
                            </w:r>
                            <w:r>
                              <w:rPr>
                                <w:color w:val="231F20"/>
                              </w:rPr>
                              <w:t>bar</w:t>
                            </w:r>
                            <w:r>
                              <w:rPr>
                                <w:color w:val="231F20"/>
                                <w:spacing w:val="-1"/>
                              </w:rPr>
                              <w:t xml:space="preserve"> </w:t>
                            </w:r>
                            <w:r>
                              <w:rPr>
                                <w:color w:val="231F20"/>
                              </w:rPr>
                              <w:t>code</w:t>
                            </w:r>
                            <w:r>
                              <w:rPr>
                                <w:color w:val="231F20"/>
                                <w:spacing w:val="-1"/>
                              </w:rPr>
                              <w:t xml:space="preserve"> </w:t>
                            </w:r>
                            <w:r>
                              <w:rPr>
                                <w:color w:val="231F20"/>
                              </w:rPr>
                              <w:t>is</w:t>
                            </w:r>
                            <w:r>
                              <w:rPr>
                                <w:color w:val="231F20"/>
                                <w:spacing w:val="-1"/>
                              </w:rPr>
                              <w:t xml:space="preserve"> </w:t>
                            </w:r>
                            <w:r>
                              <w:rPr>
                                <w:color w:val="231F20"/>
                              </w:rPr>
                              <w:t>unreadable</w:t>
                            </w:r>
                            <w:r>
                              <w:rPr>
                                <w:color w:val="231F20"/>
                                <w:spacing w:val="-1"/>
                              </w:rPr>
                              <w:t xml:space="preserve"> </w:t>
                            </w:r>
                            <w:r>
                              <w:rPr>
                                <w:color w:val="231F20"/>
                              </w:rPr>
                              <w:t>at</w:t>
                            </w:r>
                            <w:r>
                              <w:rPr>
                                <w:color w:val="231F20"/>
                                <w:spacing w:val="-1"/>
                              </w:rPr>
                              <w:t xml:space="preserve"> </w:t>
                            </w:r>
                            <w:r>
                              <w:rPr>
                                <w:color w:val="231F20"/>
                              </w:rPr>
                              <w:t>the</w:t>
                            </w:r>
                            <w:r>
                              <w:rPr>
                                <w:color w:val="231F20"/>
                                <w:spacing w:val="-1"/>
                              </w:rPr>
                              <w:t xml:space="preserve"> </w:t>
                            </w:r>
                            <w:ins w:id="251" w:author="Stearns, Tim" w:date="2023-06-21T14:40:00Z">
                              <w:r w:rsidR="00163577">
                                <w:rPr>
                                  <w:color w:val="231F20"/>
                                  <w:spacing w:val="-1"/>
                                </w:rPr>
                                <w:t>initially scanned packaging level</w:t>
                              </w:r>
                            </w:ins>
                            <w:del w:id="252" w:author="Stearns, Tim" w:date="2023-06-21T14:40:00Z">
                              <w:r w:rsidDel="00163577">
                                <w:rPr>
                                  <w:color w:val="231F20"/>
                                </w:rPr>
                                <w:delText>case</w:delText>
                              </w:r>
                              <w:r w:rsidDel="00163577">
                                <w:rPr>
                                  <w:color w:val="231F20"/>
                                  <w:spacing w:val="-1"/>
                                </w:rPr>
                                <w:delText xml:space="preserve"> </w:delText>
                              </w:r>
                              <w:r w:rsidDel="00163577">
                                <w:rPr>
                                  <w:color w:val="231F20"/>
                                </w:rPr>
                                <w:delText>level</w:delText>
                              </w:r>
                            </w:del>
                            <w:r>
                              <w:rPr>
                                <w:color w:val="231F20"/>
                              </w:rPr>
                              <w:t>,</w:t>
                            </w:r>
                            <w:r>
                              <w:rPr>
                                <w:color w:val="231F20"/>
                                <w:spacing w:val="-1"/>
                              </w:rPr>
                              <w:t xml:space="preserve"> </w:t>
                            </w:r>
                            <w:ins w:id="253" w:author="Stearns, Tim" w:date="2023-06-21T14:40:00Z">
                              <w:r w:rsidR="00163577">
                                <w:rPr>
                                  <w:color w:val="231F20"/>
                                  <w:spacing w:val="-1"/>
                                </w:rPr>
                                <w:t>the barcod</w:t>
                              </w:r>
                            </w:ins>
                            <w:ins w:id="254" w:author="Stearns, Tim" w:date="2023-06-21T14:41:00Z">
                              <w:r w:rsidR="00163577">
                                <w:rPr>
                                  <w:color w:val="231F20"/>
                                  <w:spacing w:val="-1"/>
                                </w:rPr>
                                <w:t>e at the next lower package level may be readable.</w:t>
                              </w:r>
                            </w:ins>
                            <w:del w:id="255" w:author="Stearns, Tim" w:date="2023-06-21T14:41:00Z">
                              <w:r w:rsidDel="00163577">
                                <w:rPr>
                                  <w:color w:val="231F20"/>
                                </w:rPr>
                                <w:delText>a</w:delText>
                              </w:r>
                              <w:r w:rsidDel="00163577">
                                <w:rPr>
                                  <w:color w:val="231F20"/>
                                  <w:spacing w:val="-1"/>
                                </w:rPr>
                                <w:delText xml:space="preserve"> </w:delText>
                              </w:r>
                              <w:r w:rsidDel="00163577">
                                <w:rPr>
                                  <w:color w:val="231F20"/>
                                </w:rPr>
                                <w:delText>wholesale</w:delText>
                              </w:r>
                              <w:r w:rsidDel="00163577">
                                <w:rPr>
                                  <w:color w:val="231F20"/>
                                  <w:spacing w:val="-1"/>
                                </w:rPr>
                                <w:delText xml:space="preserve"> </w:delText>
                              </w:r>
                              <w:r w:rsidDel="00163577">
                                <w:rPr>
                                  <w:color w:val="231F20"/>
                                </w:rPr>
                                <w:delText>distributor</w:delText>
                              </w:r>
                              <w:r w:rsidDel="00163577">
                                <w:rPr>
                                  <w:color w:val="231F20"/>
                                  <w:spacing w:val="-1"/>
                                </w:rPr>
                                <w:delText xml:space="preserve"> </w:delText>
                              </w:r>
                              <w:r w:rsidDel="00163577">
                                <w:rPr>
                                  <w:color w:val="231F20"/>
                                </w:rPr>
                                <w:delText>may</w:delText>
                              </w:r>
                              <w:r w:rsidDel="00163577">
                                <w:rPr>
                                  <w:color w:val="231F20"/>
                                  <w:spacing w:val="-1"/>
                                </w:rPr>
                                <w:delText xml:space="preserve"> </w:delText>
                              </w:r>
                              <w:r w:rsidDel="00163577">
                                <w:rPr>
                                  <w:color w:val="231F20"/>
                                </w:rPr>
                                <w:delText>choose</w:delText>
                              </w:r>
                              <w:r w:rsidDel="00163577">
                                <w:rPr>
                                  <w:color w:val="231F20"/>
                                  <w:spacing w:val="-1"/>
                                </w:rPr>
                                <w:delText xml:space="preserve"> </w:delText>
                              </w:r>
                              <w:r w:rsidDel="00163577">
                                <w:rPr>
                                  <w:color w:val="231F20"/>
                                </w:rPr>
                                <w:delText>to</w:delText>
                              </w:r>
                              <w:r w:rsidDel="00163577">
                                <w:rPr>
                                  <w:color w:val="231F20"/>
                                  <w:spacing w:val="-1"/>
                                </w:rPr>
                                <w:delText xml:space="preserve"> </w:delText>
                              </w:r>
                              <w:r w:rsidDel="00163577">
                                <w:rPr>
                                  <w:color w:val="231F20"/>
                                </w:rPr>
                                <w:delText>check</w:delText>
                              </w:r>
                              <w:r w:rsidDel="00163577">
                                <w:rPr>
                                  <w:color w:val="231F20"/>
                                  <w:spacing w:val="-1"/>
                                </w:rPr>
                                <w:delText xml:space="preserve"> </w:delText>
                              </w:r>
                              <w:r w:rsidDel="00163577">
                                <w:rPr>
                                  <w:color w:val="231F20"/>
                                </w:rPr>
                                <w:delText>if</w:delText>
                              </w:r>
                              <w:r w:rsidDel="00163577">
                                <w:rPr>
                                  <w:color w:val="231F20"/>
                                  <w:spacing w:val="-1"/>
                                </w:rPr>
                                <w:delText xml:space="preserve"> </w:delText>
                              </w:r>
                              <w:r w:rsidDel="00163577">
                                <w:rPr>
                                  <w:color w:val="231F20"/>
                                </w:rPr>
                                <w:delText>the bar codes are readable at the next level.</w:delText>
                              </w:r>
                            </w:del>
                          </w:p>
                          <w:p w14:paraId="3184A7C8" w14:textId="40165999" w:rsidR="00DE2D4A" w:rsidDel="00163577" w:rsidRDefault="00DE2D4A">
                            <w:pPr>
                              <w:pStyle w:val="BodyText"/>
                              <w:numPr>
                                <w:ilvl w:val="0"/>
                                <w:numId w:val="4"/>
                              </w:numPr>
                              <w:tabs>
                                <w:tab w:val="left" w:pos="575"/>
                                <w:tab w:val="left" w:pos="576"/>
                              </w:tabs>
                              <w:spacing w:before="89" w:line="247" w:lineRule="auto"/>
                              <w:ind w:left="575" w:right="191"/>
                              <w:rPr>
                                <w:del w:id="256" w:author="Stearns, Tim" w:date="2023-06-21T14:41:00Z"/>
                                <w:color w:val="000000"/>
                              </w:rPr>
                            </w:pPr>
                            <w:del w:id="257" w:author="Stearns, Tim" w:date="2023-06-21T14:41:00Z">
                              <w:r w:rsidDel="00163577">
                                <w:rPr>
                                  <w:color w:val="231F20"/>
                                </w:rPr>
                                <w:delText xml:space="preserve">If bar codes are unreadable at the each level, the product will likely be placed in </w:delText>
                              </w:r>
                              <w:r w:rsidR="001C1570" w:rsidDel="00163577">
                                <w:rPr>
                                  <w:color w:val="231F20"/>
                                </w:rPr>
                                <w:delText xml:space="preserve">quarantine as nonsalable. </w:delText>
                              </w:r>
                              <w:r w:rsidDel="00163577">
                                <w:rPr>
                                  <w:color w:val="231F20"/>
                                </w:rPr>
                                <w:delText xml:space="preserve"> For </w:delText>
                              </w:r>
                              <w:r w:rsidR="001C1570" w:rsidDel="00163577">
                                <w:rPr>
                                  <w:color w:val="231F20"/>
                                </w:rPr>
                                <w:delText xml:space="preserve">all </w:delText>
                              </w:r>
                              <w:r w:rsidDel="00163577">
                                <w:rPr>
                                  <w:color w:val="231F20"/>
                                </w:rPr>
                                <w:delText xml:space="preserve">products, consultation </w:delText>
                              </w:r>
                              <w:r w:rsidR="001C1570" w:rsidDel="00163577">
                                <w:rPr>
                                  <w:color w:val="231F20"/>
                                </w:rPr>
                                <w:delText xml:space="preserve">with </w:delText>
                              </w:r>
                              <w:r w:rsidDel="00163577">
                                <w:rPr>
                                  <w:color w:val="231F20"/>
                                </w:rPr>
                                <w:delText>the manufacturer</w:delText>
                              </w:r>
                              <w:r w:rsidR="001C1570" w:rsidDel="00163577">
                                <w:rPr>
                                  <w:color w:val="231F20"/>
                                </w:rPr>
                                <w:delText xml:space="preserve"> is recommended.</w:delText>
                              </w:r>
                              <w:r w:rsidDel="00163577">
                                <w:rPr>
                                  <w:color w:val="231F20"/>
                                </w:rPr>
                                <w:delText xml:space="preserve"> </w:delText>
                              </w:r>
                            </w:del>
                          </w:p>
                          <w:p w14:paraId="49257C72" w14:textId="61BA3129" w:rsidR="00DE2D4A" w:rsidRDefault="00DE2D4A" w:rsidP="00C32B7E">
                            <w:pPr>
                              <w:pStyle w:val="BodyText"/>
                              <w:tabs>
                                <w:tab w:val="left" w:pos="575"/>
                                <w:tab w:val="left" w:pos="576"/>
                              </w:tabs>
                              <w:spacing w:before="89"/>
                              <w:ind w:left="576"/>
                              <w:rPr>
                                <w:color w:val="0000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13DCDB" id="docshape37" o:spid="_x0000_s1045" type="#_x0000_t202" style="position:absolute;margin-left:61.2pt;margin-top:17.95pt;width:7in;height:187.25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" fillcolor="#fff4dd" stroked="f">
                <v:textbox inset="0,0,0,0">
                  <w:txbxContent>
                    <w:p w14:paraId="150B8460" w14:textId="442CE7C3" w:rsidR="00DE2D4A" w:rsidRDefault="00DE2D4A">
                      <w:pPr>
                        <w:spacing w:before="91" w:line="247" w:lineRule="auto"/>
                        <w:ind w:left="215"/>
                        <w:rPr>
                          <w:rFonts w:ascii="Avenir-Heavy"/>
                          <w:b/>
                          <w:color w:val="000000"/>
                        </w:rPr>
                      </w:pPr>
                      <w:r w:rsidRPr="00163577">
                        <w:rPr>
                          <w:rFonts w:ascii="Avenir-Heavy"/>
                          <w:b/>
                          <w:color w:val="231F20"/>
                        </w:rPr>
                        <w:t xml:space="preserve">Scenario </w:t>
                      </w:r>
                      <w:ins w:id="258" w:author="Rand, Jaidalyn" w:date="2023-06-14T16:24:00Z">
                        <w:r w:rsidR="00F63FD4" w:rsidRPr="00163577">
                          <w:rPr>
                            <w:rFonts w:ascii="Avenir-Heavy"/>
                            <w:b/>
                            <w:color w:val="231F20"/>
                          </w:rPr>
                          <w:t>4.</w:t>
                        </w:r>
                      </w:ins>
                      <w:r w:rsidRPr="00163577">
                        <w:rPr>
                          <w:rFonts w:ascii="Avenir-Heavy"/>
                          <w:b/>
                          <w:color w:val="231F20"/>
                        </w:rPr>
                        <w:t>4: A wholesale distributor receives a product or is preparing to ship it and is unable to read the 2D bar code, because it will not scan, is encoded incorrectly, or has incomplete elements.</w:t>
                      </w:r>
                    </w:p>
                    <w:p w14:paraId="75E20361" w14:textId="77777777" w:rsidR="00DE2D4A" w:rsidRDefault="00DE2D4A">
                      <w:pPr>
                        <w:pStyle w:val="BodyText"/>
                        <w:numPr>
                          <w:ilvl w:val="0"/>
                          <w:numId w:val="4"/>
                        </w:numPr>
                        <w:tabs>
                          <w:tab w:val="left" w:pos="575"/>
                          <w:tab w:val="left" w:pos="576"/>
                        </w:tabs>
                        <w:spacing w:before="269" w:line="247" w:lineRule="auto"/>
                        <w:ind w:left="575" w:right="452"/>
                        <w:rPr>
                          <w:color w:val="000000"/>
                        </w:rPr>
                      </w:pPr>
                      <w:r>
                        <w:rPr>
                          <w:color w:val="231F20"/>
                        </w:rPr>
                        <w:t>Whether</w:t>
                      </w:r>
                      <w:r>
                        <w:rPr>
                          <w:color w:val="231F20"/>
                          <w:spacing w:val="-1"/>
                        </w:rPr>
                        <w:t xml:space="preserve"> </w:t>
                      </w:r>
                      <w:r>
                        <w:rPr>
                          <w:color w:val="231F20"/>
                        </w:rPr>
                        <w:t>this</w:t>
                      </w:r>
                      <w:r>
                        <w:rPr>
                          <w:color w:val="231F20"/>
                          <w:spacing w:val="-1"/>
                        </w:rPr>
                        <w:t xml:space="preserve"> </w:t>
                      </w:r>
                      <w:r>
                        <w:rPr>
                          <w:color w:val="231F20"/>
                        </w:rPr>
                        <w:t>problem</w:t>
                      </w:r>
                      <w:r>
                        <w:rPr>
                          <w:color w:val="231F20"/>
                          <w:spacing w:val="-1"/>
                        </w:rPr>
                        <w:t xml:space="preserve"> </w:t>
                      </w:r>
                      <w:r>
                        <w:rPr>
                          <w:color w:val="231F20"/>
                        </w:rPr>
                        <w:t>with</w:t>
                      </w:r>
                      <w:r>
                        <w:rPr>
                          <w:color w:val="231F20"/>
                          <w:spacing w:val="-1"/>
                        </w:rPr>
                        <w:t xml:space="preserve"> </w:t>
                      </w:r>
                      <w:r>
                        <w:rPr>
                          <w:color w:val="231F20"/>
                        </w:rPr>
                        <w:t>the</w:t>
                      </w:r>
                      <w:r>
                        <w:rPr>
                          <w:color w:val="231F20"/>
                          <w:spacing w:val="-1"/>
                        </w:rPr>
                        <w:t xml:space="preserve"> </w:t>
                      </w:r>
                      <w:r>
                        <w:rPr>
                          <w:color w:val="231F20"/>
                        </w:rPr>
                        <w:t>2D</w:t>
                      </w:r>
                      <w:r>
                        <w:rPr>
                          <w:color w:val="231F20"/>
                          <w:spacing w:val="-1"/>
                        </w:rPr>
                        <w:t xml:space="preserve"> </w:t>
                      </w:r>
                      <w:r>
                        <w:rPr>
                          <w:color w:val="231F20"/>
                        </w:rPr>
                        <w:t>bar</w:t>
                      </w:r>
                      <w:r>
                        <w:rPr>
                          <w:color w:val="231F20"/>
                          <w:spacing w:val="-1"/>
                        </w:rPr>
                        <w:t xml:space="preserve"> </w:t>
                      </w:r>
                      <w:r>
                        <w:rPr>
                          <w:color w:val="231F20"/>
                        </w:rPr>
                        <w:t>code</w:t>
                      </w:r>
                      <w:r>
                        <w:rPr>
                          <w:color w:val="231F20"/>
                          <w:spacing w:val="-1"/>
                        </w:rPr>
                        <w:t xml:space="preserve"> </w:t>
                      </w:r>
                      <w:r>
                        <w:rPr>
                          <w:color w:val="231F20"/>
                        </w:rPr>
                        <w:t>is</w:t>
                      </w:r>
                      <w:r>
                        <w:rPr>
                          <w:color w:val="231F20"/>
                          <w:spacing w:val="-1"/>
                        </w:rPr>
                        <w:t xml:space="preserve"> </w:t>
                      </w:r>
                      <w:r>
                        <w:rPr>
                          <w:color w:val="231F20"/>
                        </w:rPr>
                        <w:t>discovered</w:t>
                      </w:r>
                      <w:r>
                        <w:rPr>
                          <w:color w:val="231F20"/>
                          <w:spacing w:val="-1"/>
                        </w:rPr>
                        <w:t xml:space="preserve"> </w:t>
                      </w:r>
                      <w:r>
                        <w:rPr>
                          <w:color w:val="231F20"/>
                        </w:rPr>
                        <w:t>at</w:t>
                      </w:r>
                      <w:r>
                        <w:rPr>
                          <w:color w:val="231F20"/>
                          <w:spacing w:val="-1"/>
                        </w:rPr>
                        <w:t xml:space="preserve"> </w:t>
                      </w:r>
                      <w:r>
                        <w:rPr>
                          <w:color w:val="231F20"/>
                        </w:rPr>
                        <w:t>receiving</w:t>
                      </w:r>
                      <w:r>
                        <w:rPr>
                          <w:color w:val="231F20"/>
                          <w:spacing w:val="-1"/>
                        </w:rPr>
                        <w:t xml:space="preserve"> </w:t>
                      </w:r>
                      <w:r>
                        <w:rPr>
                          <w:color w:val="231F20"/>
                        </w:rPr>
                        <w:t>or</w:t>
                      </w:r>
                      <w:r>
                        <w:rPr>
                          <w:color w:val="231F20"/>
                          <w:spacing w:val="-1"/>
                        </w:rPr>
                        <w:t xml:space="preserve"> </w:t>
                      </w:r>
                      <w:r>
                        <w:rPr>
                          <w:color w:val="231F20"/>
                        </w:rPr>
                        <w:t>pick,</w:t>
                      </w:r>
                      <w:r>
                        <w:rPr>
                          <w:color w:val="231F20"/>
                          <w:spacing w:val="-1"/>
                        </w:rPr>
                        <w:t xml:space="preserve"> </w:t>
                      </w:r>
                      <w:r>
                        <w:rPr>
                          <w:color w:val="231F20"/>
                        </w:rPr>
                        <w:t>pack</w:t>
                      </w:r>
                      <w:r>
                        <w:rPr>
                          <w:color w:val="231F20"/>
                          <w:spacing w:val="-1"/>
                        </w:rPr>
                        <w:t xml:space="preserve"> </w:t>
                      </w:r>
                      <w:r>
                        <w:rPr>
                          <w:color w:val="231F20"/>
                        </w:rPr>
                        <w:t>and</w:t>
                      </w:r>
                      <w:r>
                        <w:rPr>
                          <w:color w:val="231F20"/>
                          <w:spacing w:val="-1"/>
                        </w:rPr>
                        <w:t xml:space="preserve"> </w:t>
                      </w:r>
                      <w:r>
                        <w:rPr>
                          <w:color w:val="231F20"/>
                        </w:rPr>
                        <w:t>ship the process is the same.</w:t>
                      </w:r>
                    </w:p>
                    <w:p w14:paraId="7AA89C64" w14:textId="310632B3" w:rsidR="00DE2D4A" w:rsidRDefault="00DE2D4A">
                      <w:pPr>
                        <w:pStyle w:val="BodyText"/>
                        <w:numPr>
                          <w:ilvl w:val="0"/>
                          <w:numId w:val="4"/>
                        </w:numPr>
                        <w:tabs>
                          <w:tab w:val="left" w:pos="575"/>
                          <w:tab w:val="left" w:pos="576"/>
                        </w:tabs>
                        <w:spacing w:before="90" w:line="247" w:lineRule="auto"/>
                        <w:ind w:left="575" w:right="194"/>
                        <w:rPr>
                          <w:color w:val="000000"/>
                        </w:rPr>
                      </w:pPr>
                      <w:r>
                        <w:rPr>
                          <w:color w:val="231F20"/>
                        </w:rPr>
                        <w:t>If</w:t>
                      </w:r>
                      <w:r>
                        <w:rPr>
                          <w:color w:val="231F20"/>
                          <w:spacing w:val="-1"/>
                        </w:rPr>
                        <w:t xml:space="preserve"> </w:t>
                      </w:r>
                      <w:r>
                        <w:rPr>
                          <w:color w:val="231F20"/>
                        </w:rPr>
                        <w:t>a</w:t>
                      </w:r>
                      <w:r>
                        <w:rPr>
                          <w:color w:val="231F20"/>
                          <w:spacing w:val="-1"/>
                        </w:rPr>
                        <w:t xml:space="preserve"> </w:t>
                      </w:r>
                      <w:r>
                        <w:rPr>
                          <w:color w:val="231F20"/>
                        </w:rPr>
                        <w:t>bar</w:t>
                      </w:r>
                      <w:r>
                        <w:rPr>
                          <w:color w:val="231F20"/>
                          <w:spacing w:val="-1"/>
                        </w:rPr>
                        <w:t xml:space="preserve"> </w:t>
                      </w:r>
                      <w:r>
                        <w:rPr>
                          <w:color w:val="231F20"/>
                        </w:rPr>
                        <w:t>code</w:t>
                      </w:r>
                      <w:r>
                        <w:rPr>
                          <w:color w:val="231F20"/>
                          <w:spacing w:val="-1"/>
                        </w:rPr>
                        <w:t xml:space="preserve"> </w:t>
                      </w:r>
                      <w:r>
                        <w:rPr>
                          <w:color w:val="231F20"/>
                        </w:rPr>
                        <w:t>is</w:t>
                      </w:r>
                      <w:r>
                        <w:rPr>
                          <w:color w:val="231F20"/>
                          <w:spacing w:val="-1"/>
                        </w:rPr>
                        <w:t xml:space="preserve"> </w:t>
                      </w:r>
                      <w:r>
                        <w:rPr>
                          <w:color w:val="231F20"/>
                        </w:rPr>
                        <w:t>unreadable</w:t>
                      </w:r>
                      <w:r>
                        <w:rPr>
                          <w:color w:val="231F20"/>
                          <w:spacing w:val="-1"/>
                        </w:rPr>
                        <w:t xml:space="preserve"> </w:t>
                      </w:r>
                      <w:r>
                        <w:rPr>
                          <w:color w:val="231F20"/>
                        </w:rPr>
                        <w:t>at</w:t>
                      </w:r>
                      <w:r>
                        <w:rPr>
                          <w:color w:val="231F20"/>
                          <w:spacing w:val="-1"/>
                        </w:rPr>
                        <w:t xml:space="preserve"> </w:t>
                      </w:r>
                      <w:r>
                        <w:rPr>
                          <w:color w:val="231F20"/>
                        </w:rPr>
                        <w:t>the</w:t>
                      </w:r>
                      <w:r>
                        <w:rPr>
                          <w:color w:val="231F20"/>
                          <w:spacing w:val="-1"/>
                        </w:rPr>
                        <w:t xml:space="preserve"> </w:t>
                      </w:r>
                      <w:ins w:id="259" w:author="Stearns, Tim" w:date="2023-06-21T14:40:00Z">
                        <w:r w:rsidR="00163577">
                          <w:rPr>
                            <w:color w:val="231F20"/>
                            <w:spacing w:val="-1"/>
                          </w:rPr>
                          <w:t>initially scanned packaging level</w:t>
                        </w:r>
                      </w:ins>
                      <w:del w:id="260" w:author="Stearns, Tim" w:date="2023-06-21T14:40:00Z">
                        <w:r w:rsidDel="00163577">
                          <w:rPr>
                            <w:color w:val="231F20"/>
                          </w:rPr>
                          <w:delText>case</w:delText>
                        </w:r>
                        <w:r w:rsidDel="00163577">
                          <w:rPr>
                            <w:color w:val="231F20"/>
                            <w:spacing w:val="-1"/>
                          </w:rPr>
                          <w:delText xml:space="preserve"> </w:delText>
                        </w:r>
                        <w:r w:rsidDel="00163577">
                          <w:rPr>
                            <w:color w:val="231F20"/>
                          </w:rPr>
                          <w:delText>level</w:delText>
                        </w:r>
                      </w:del>
                      <w:r>
                        <w:rPr>
                          <w:color w:val="231F20"/>
                        </w:rPr>
                        <w:t>,</w:t>
                      </w:r>
                      <w:r>
                        <w:rPr>
                          <w:color w:val="231F20"/>
                          <w:spacing w:val="-1"/>
                        </w:rPr>
                        <w:t xml:space="preserve"> </w:t>
                      </w:r>
                      <w:ins w:id="261" w:author="Stearns, Tim" w:date="2023-06-21T14:40:00Z">
                        <w:r w:rsidR="00163577">
                          <w:rPr>
                            <w:color w:val="231F20"/>
                            <w:spacing w:val="-1"/>
                          </w:rPr>
                          <w:t>the barcod</w:t>
                        </w:r>
                      </w:ins>
                      <w:ins w:id="262" w:author="Stearns, Tim" w:date="2023-06-21T14:41:00Z">
                        <w:r w:rsidR="00163577">
                          <w:rPr>
                            <w:color w:val="231F20"/>
                            <w:spacing w:val="-1"/>
                          </w:rPr>
                          <w:t>e at the next lower package level may be readable.</w:t>
                        </w:r>
                      </w:ins>
                      <w:del w:id="263" w:author="Stearns, Tim" w:date="2023-06-21T14:41:00Z">
                        <w:r w:rsidDel="00163577">
                          <w:rPr>
                            <w:color w:val="231F20"/>
                          </w:rPr>
                          <w:delText>a</w:delText>
                        </w:r>
                        <w:r w:rsidDel="00163577">
                          <w:rPr>
                            <w:color w:val="231F20"/>
                            <w:spacing w:val="-1"/>
                          </w:rPr>
                          <w:delText xml:space="preserve"> </w:delText>
                        </w:r>
                        <w:r w:rsidDel="00163577">
                          <w:rPr>
                            <w:color w:val="231F20"/>
                          </w:rPr>
                          <w:delText>wholesale</w:delText>
                        </w:r>
                        <w:r w:rsidDel="00163577">
                          <w:rPr>
                            <w:color w:val="231F20"/>
                            <w:spacing w:val="-1"/>
                          </w:rPr>
                          <w:delText xml:space="preserve"> </w:delText>
                        </w:r>
                        <w:r w:rsidDel="00163577">
                          <w:rPr>
                            <w:color w:val="231F20"/>
                          </w:rPr>
                          <w:delText>distributor</w:delText>
                        </w:r>
                        <w:r w:rsidDel="00163577">
                          <w:rPr>
                            <w:color w:val="231F20"/>
                            <w:spacing w:val="-1"/>
                          </w:rPr>
                          <w:delText xml:space="preserve"> </w:delText>
                        </w:r>
                        <w:r w:rsidDel="00163577">
                          <w:rPr>
                            <w:color w:val="231F20"/>
                          </w:rPr>
                          <w:delText>may</w:delText>
                        </w:r>
                        <w:r w:rsidDel="00163577">
                          <w:rPr>
                            <w:color w:val="231F20"/>
                            <w:spacing w:val="-1"/>
                          </w:rPr>
                          <w:delText xml:space="preserve"> </w:delText>
                        </w:r>
                        <w:r w:rsidDel="00163577">
                          <w:rPr>
                            <w:color w:val="231F20"/>
                          </w:rPr>
                          <w:delText>choose</w:delText>
                        </w:r>
                        <w:r w:rsidDel="00163577">
                          <w:rPr>
                            <w:color w:val="231F20"/>
                            <w:spacing w:val="-1"/>
                          </w:rPr>
                          <w:delText xml:space="preserve"> </w:delText>
                        </w:r>
                        <w:r w:rsidDel="00163577">
                          <w:rPr>
                            <w:color w:val="231F20"/>
                          </w:rPr>
                          <w:delText>to</w:delText>
                        </w:r>
                        <w:r w:rsidDel="00163577">
                          <w:rPr>
                            <w:color w:val="231F20"/>
                            <w:spacing w:val="-1"/>
                          </w:rPr>
                          <w:delText xml:space="preserve"> </w:delText>
                        </w:r>
                        <w:r w:rsidDel="00163577">
                          <w:rPr>
                            <w:color w:val="231F20"/>
                          </w:rPr>
                          <w:delText>check</w:delText>
                        </w:r>
                        <w:r w:rsidDel="00163577">
                          <w:rPr>
                            <w:color w:val="231F20"/>
                            <w:spacing w:val="-1"/>
                          </w:rPr>
                          <w:delText xml:space="preserve"> </w:delText>
                        </w:r>
                        <w:r w:rsidDel="00163577">
                          <w:rPr>
                            <w:color w:val="231F20"/>
                          </w:rPr>
                          <w:delText>if</w:delText>
                        </w:r>
                        <w:r w:rsidDel="00163577">
                          <w:rPr>
                            <w:color w:val="231F20"/>
                            <w:spacing w:val="-1"/>
                          </w:rPr>
                          <w:delText xml:space="preserve"> </w:delText>
                        </w:r>
                        <w:r w:rsidDel="00163577">
                          <w:rPr>
                            <w:color w:val="231F20"/>
                          </w:rPr>
                          <w:delText>the bar codes are readable at the next level.</w:delText>
                        </w:r>
                      </w:del>
                    </w:p>
                    <w:p w14:paraId="3184A7C8" w14:textId="40165999" w:rsidR="00DE2D4A" w:rsidDel="00163577" w:rsidRDefault="00DE2D4A">
                      <w:pPr>
                        <w:pStyle w:val="BodyText"/>
                        <w:numPr>
                          <w:ilvl w:val="0"/>
                          <w:numId w:val="4"/>
                        </w:numPr>
                        <w:tabs>
                          <w:tab w:val="left" w:pos="575"/>
                          <w:tab w:val="left" w:pos="576"/>
                        </w:tabs>
                        <w:spacing w:before="89" w:line="247" w:lineRule="auto"/>
                        <w:ind w:left="575" w:right="191"/>
                        <w:rPr>
                          <w:del w:id="264" w:author="Stearns, Tim" w:date="2023-06-21T14:41:00Z"/>
                          <w:color w:val="000000"/>
                        </w:rPr>
                      </w:pPr>
                      <w:del w:id="265" w:author="Stearns, Tim" w:date="2023-06-21T14:41:00Z">
                        <w:r w:rsidDel="00163577">
                          <w:rPr>
                            <w:color w:val="231F20"/>
                          </w:rPr>
                          <w:delText xml:space="preserve">If bar codes are unreadable at the each level, the product will likely be placed in </w:delText>
                        </w:r>
                        <w:r w:rsidR="001C1570" w:rsidDel="00163577">
                          <w:rPr>
                            <w:color w:val="231F20"/>
                          </w:rPr>
                          <w:delText xml:space="preserve">quarantine as nonsalable. </w:delText>
                        </w:r>
                        <w:r w:rsidDel="00163577">
                          <w:rPr>
                            <w:color w:val="231F20"/>
                          </w:rPr>
                          <w:delText xml:space="preserve"> For </w:delText>
                        </w:r>
                        <w:r w:rsidR="001C1570" w:rsidDel="00163577">
                          <w:rPr>
                            <w:color w:val="231F20"/>
                          </w:rPr>
                          <w:delText xml:space="preserve">all </w:delText>
                        </w:r>
                        <w:r w:rsidDel="00163577">
                          <w:rPr>
                            <w:color w:val="231F20"/>
                          </w:rPr>
                          <w:delText xml:space="preserve">products, consultation </w:delText>
                        </w:r>
                        <w:r w:rsidR="001C1570" w:rsidDel="00163577">
                          <w:rPr>
                            <w:color w:val="231F20"/>
                          </w:rPr>
                          <w:delText xml:space="preserve">with </w:delText>
                        </w:r>
                        <w:r w:rsidDel="00163577">
                          <w:rPr>
                            <w:color w:val="231F20"/>
                          </w:rPr>
                          <w:delText>the manufacturer</w:delText>
                        </w:r>
                        <w:r w:rsidR="001C1570" w:rsidDel="00163577">
                          <w:rPr>
                            <w:color w:val="231F20"/>
                          </w:rPr>
                          <w:delText xml:space="preserve"> is recommended.</w:delText>
                        </w:r>
                        <w:r w:rsidDel="00163577">
                          <w:rPr>
                            <w:color w:val="231F20"/>
                          </w:rPr>
                          <w:delText xml:space="preserve"> </w:delText>
                        </w:r>
                      </w:del>
                    </w:p>
                    <w:p w14:paraId="49257C72" w14:textId="61BA3129" w:rsidR="00DE2D4A" w:rsidRDefault="00DE2D4A" w:rsidP="00C32B7E">
                      <w:pPr>
                        <w:pStyle w:val="BodyText"/>
                        <w:tabs>
                          <w:tab w:val="left" w:pos="575"/>
                          <w:tab w:val="left" w:pos="576"/>
                        </w:tabs>
                        <w:spacing w:before="89"/>
                        <w:ind w:left="576"/>
                        <w:rPr>
                          <w:color w:val="000000"/>
                        </w:rPr>
                      </w:pPr>
                    </w:p>
                  </w:txbxContent>
                </v:textbox>
                <w10:wrap type="topAndBottom" anchorx="page"/>
              </v:shape>
            </w:pict>
          </mc:Fallback>
        </mc:AlternateContent>
      </w:r>
    </w:p>
    <w:p w14:paraId="4058EF19" w14:textId="10006C74" w:rsidR="00DD45C2" w:rsidRDefault="00543AB4">
      <w:pPr>
        <w:pStyle w:val="BodyText"/>
        <w:spacing w:before="156" w:line="247" w:lineRule="auto"/>
        <w:ind w:left="660" w:right="428"/>
      </w:pPr>
      <w:r w:rsidRPr="00163577">
        <w:rPr>
          <w:rFonts w:ascii="Avenir-Heavy"/>
          <w:b/>
          <w:color w:val="231F20"/>
          <w:rPrChange w:id="266" w:author="Stearns, Tim" w:date="2023-06-21T14:42:00Z">
            <w:rPr>
              <w:rFonts w:ascii="Avenir-Heavy"/>
              <w:b/>
              <w:color w:val="231F20"/>
              <w:highlight w:val="yellow"/>
            </w:rPr>
          </w:rPrChange>
        </w:rPr>
        <w:t xml:space="preserve">Distributor Action: </w:t>
      </w:r>
      <w:r w:rsidRPr="00163577">
        <w:rPr>
          <w:color w:val="231F20"/>
          <w:rPrChange w:id="267" w:author="Stearns, Tim" w:date="2023-06-21T14:42:00Z">
            <w:rPr>
              <w:color w:val="231F20"/>
              <w:highlight w:val="yellow"/>
            </w:rPr>
          </w:rPrChange>
        </w:rPr>
        <w:t>If the wholesale distributor cannot read the bar code on a case, it should first eliminate scanner and user error as the reason (e.g., confirm that scanner is in good working order, that scanner has been updated with latest software, that user has been instructed properly). If the 2D bar code on the each/lowest saleable unit still cannot be scanned and read, the product will be quarantined, and the manufacturer will be notified.</w:t>
      </w:r>
      <w:ins w:id="268" w:author="Stearns, Tim" w:date="2023-06-21T14:42:00Z">
        <w:r w:rsidR="00163577">
          <w:rPr>
            <w:color w:val="231F20"/>
          </w:rPr>
          <w:t xml:space="preserve"> </w:t>
        </w:r>
      </w:ins>
      <w:ins w:id="269" w:author="Rand, Jaidalyn" w:date="2023-06-14T16:29:00Z">
        <w:r w:rsidR="00F63FD4">
          <w:rPr>
            <w:color w:val="231F20"/>
          </w:rPr>
          <w:t xml:space="preserve"> They should work with the manufacturer to further disposition the product.</w:t>
        </w:r>
      </w:ins>
    </w:p>
    <w:p w14:paraId="63DABEC1" w14:textId="77777777" w:rsidR="00DD45C2" w:rsidRPr="00F63FD4" w:rsidRDefault="00DD45C2" w:rsidP="00F63FD4">
      <w:pPr>
        <w:pStyle w:val="BodyText"/>
        <w:spacing w:before="7"/>
        <w:rPr>
          <w:strike/>
          <w:sz w:val="24"/>
          <w:rPrChange w:id="270" w:author="Rand, Jaidalyn" w:date="2023-06-14T16:30:00Z">
            <w:rPr>
              <w:sz w:val="24"/>
            </w:rPr>
          </w:rPrChange>
        </w:rPr>
      </w:pPr>
    </w:p>
    <w:p w14:paraId="59D4EAE5" w14:textId="77777777" w:rsidR="00DD45C2" w:rsidRPr="00F63FD4" w:rsidRDefault="00543AB4">
      <w:pPr>
        <w:pStyle w:val="BodyText"/>
        <w:tabs>
          <w:tab w:val="left" w:pos="1559"/>
        </w:tabs>
        <w:spacing w:line="180" w:lineRule="auto"/>
        <w:ind w:left="1800" w:right="828"/>
        <w:rPr>
          <w:strike/>
          <w:highlight w:val="yellow"/>
          <w:rPrChange w:id="271" w:author="Rand, Jaidalyn" w:date="2023-06-14T16:30:00Z">
            <w:rPr>
              <w:highlight w:val="yellow"/>
            </w:rPr>
          </w:rPrChange>
        </w:rPr>
        <w:pPrChange w:id="272" w:author="Rand, Jaidalyn" w:date="2023-06-14T16:29:00Z">
          <w:pPr>
            <w:pStyle w:val="BodyText"/>
            <w:tabs>
              <w:tab w:val="left" w:pos="1559"/>
            </w:tabs>
            <w:spacing w:line="180" w:lineRule="auto"/>
            <w:ind w:left="1560" w:right="828" w:hanging="360"/>
          </w:pPr>
        </w:pPrChange>
      </w:pPr>
      <w:r w:rsidRPr="00F63FD4">
        <w:rPr>
          <w:strike/>
          <w:color w:val="231F20"/>
          <w:spacing w:val="-10"/>
          <w:position w:val="-7"/>
          <w:sz w:val="30"/>
          <w:rPrChange w:id="273" w:author="Rand, Jaidalyn" w:date="2023-06-14T16:30:00Z">
            <w:rPr>
              <w:color w:val="231F20"/>
              <w:spacing w:val="-10"/>
              <w:position w:val="-7"/>
              <w:sz w:val="30"/>
            </w:rPr>
          </w:rPrChange>
        </w:rPr>
        <w:t>°</w:t>
      </w:r>
      <w:r w:rsidRPr="00F63FD4">
        <w:rPr>
          <w:strike/>
          <w:color w:val="231F20"/>
          <w:position w:val="-7"/>
          <w:sz w:val="30"/>
          <w:rPrChange w:id="274" w:author="Rand, Jaidalyn" w:date="2023-06-14T16:30:00Z">
            <w:rPr>
              <w:color w:val="231F20"/>
              <w:position w:val="-7"/>
              <w:sz w:val="30"/>
            </w:rPr>
          </w:rPrChange>
        </w:rPr>
        <w:tab/>
      </w:r>
      <w:r w:rsidRPr="00F63FD4">
        <w:rPr>
          <w:strike/>
          <w:color w:val="231F20"/>
          <w:highlight w:val="yellow"/>
          <w:rPrChange w:id="275" w:author="Rand, Jaidalyn" w:date="2023-06-14T16:30:00Z">
            <w:rPr>
              <w:color w:val="231F20"/>
              <w:highlight w:val="yellow"/>
            </w:rPr>
          </w:rPrChange>
        </w:rPr>
        <w:t>If the product is brought into inventory and then quarantined, it is likely that the product</w:t>
      </w:r>
      <w:r w:rsidRPr="00F63FD4">
        <w:rPr>
          <w:strike/>
          <w:color w:val="231F20"/>
          <w:spacing w:val="-1"/>
          <w:highlight w:val="yellow"/>
          <w:rPrChange w:id="276" w:author="Rand, Jaidalyn" w:date="2023-06-14T16:30:00Z">
            <w:rPr>
              <w:color w:val="231F20"/>
              <w:spacing w:val="-1"/>
              <w:highlight w:val="yellow"/>
            </w:rPr>
          </w:rPrChange>
        </w:rPr>
        <w:t xml:space="preserve"> </w:t>
      </w:r>
      <w:r w:rsidRPr="00F63FD4">
        <w:rPr>
          <w:strike/>
          <w:color w:val="231F20"/>
          <w:highlight w:val="yellow"/>
          <w:rPrChange w:id="277" w:author="Rand, Jaidalyn" w:date="2023-06-14T16:30:00Z">
            <w:rPr>
              <w:color w:val="231F20"/>
              <w:highlight w:val="yellow"/>
            </w:rPr>
          </w:rPrChange>
        </w:rPr>
        <w:t>will</w:t>
      </w:r>
      <w:r w:rsidRPr="00F63FD4">
        <w:rPr>
          <w:strike/>
          <w:color w:val="231F20"/>
          <w:spacing w:val="-1"/>
          <w:highlight w:val="yellow"/>
          <w:rPrChange w:id="278" w:author="Rand, Jaidalyn" w:date="2023-06-14T16:30:00Z">
            <w:rPr>
              <w:color w:val="231F20"/>
              <w:spacing w:val="-1"/>
              <w:highlight w:val="yellow"/>
            </w:rPr>
          </w:rPrChange>
        </w:rPr>
        <w:t xml:space="preserve"> </w:t>
      </w:r>
      <w:r w:rsidRPr="00F63FD4">
        <w:rPr>
          <w:strike/>
          <w:color w:val="231F20"/>
          <w:highlight w:val="yellow"/>
          <w:rPrChange w:id="279" w:author="Rand, Jaidalyn" w:date="2023-06-14T16:30:00Z">
            <w:rPr>
              <w:color w:val="231F20"/>
              <w:highlight w:val="yellow"/>
            </w:rPr>
          </w:rPrChange>
        </w:rPr>
        <w:t>move</w:t>
      </w:r>
      <w:r w:rsidRPr="00F63FD4">
        <w:rPr>
          <w:strike/>
          <w:color w:val="231F20"/>
          <w:spacing w:val="-1"/>
          <w:highlight w:val="yellow"/>
          <w:rPrChange w:id="280" w:author="Rand, Jaidalyn" w:date="2023-06-14T16:30:00Z">
            <w:rPr>
              <w:color w:val="231F20"/>
              <w:spacing w:val="-1"/>
              <w:highlight w:val="yellow"/>
            </w:rPr>
          </w:rPrChange>
        </w:rPr>
        <w:t xml:space="preserve"> </w:t>
      </w:r>
      <w:r w:rsidRPr="00F63FD4">
        <w:rPr>
          <w:strike/>
          <w:color w:val="231F20"/>
          <w:highlight w:val="yellow"/>
          <w:rPrChange w:id="281" w:author="Rand, Jaidalyn" w:date="2023-06-14T16:30:00Z">
            <w:rPr>
              <w:color w:val="231F20"/>
              <w:highlight w:val="yellow"/>
            </w:rPr>
          </w:rPrChange>
        </w:rPr>
        <w:t>through</w:t>
      </w:r>
      <w:r w:rsidRPr="00F63FD4">
        <w:rPr>
          <w:strike/>
          <w:color w:val="231F20"/>
          <w:spacing w:val="-1"/>
          <w:highlight w:val="yellow"/>
          <w:rPrChange w:id="282" w:author="Rand, Jaidalyn" w:date="2023-06-14T16:30:00Z">
            <w:rPr>
              <w:color w:val="231F20"/>
              <w:spacing w:val="-1"/>
              <w:highlight w:val="yellow"/>
            </w:rPr>
          </w:rPrChange>
        </w:rPr>
        <w:t xml:space="preserve"> </w:t>
      </w:r>
      <w:r w:rsidRPr="00F63FD4">
        <w:rPr>
          <w:strike/>
          <w:color w:val="231F20"/>
          <w:highlight w:val="yellow"/>
          <w:rPrChange w:id="283" w:author="Rand, Jaidalyn" w:date="2023-06-14T16:30:00Z">
            <w:rPr>
              <w:color w:val="231F20"/>
              <w:highlight w:val="yellow"/>
            </w:rPr>
          </w:rPrChange>
        </w:rPr>
        <w:t>the</w:t>
      </w:r>
      <w:r w:rsidRPr="00F63FD4">
        <w:rPr>
          <w:strike/>
          <w:color w:val="231F20"/>
          <w:spacing w:val="-1"/>
          <w:highlight w:val="yellow"/>
          <w:rPrChange w:id="284" w:author="Rand, Jaidalyn" w:date="2023-06-14T16:30:00Z">
            <w:rPr>
              <w:color w:val="231F20"/>
              <w:spacing w:val="-1"/>
              <w:highlight w:val="yellow"/>
            </w:rPr>
          </w:rPrChange>
        </w:rPr>
        <w:t xml:space="preserve"> </w:t>
      </w:r>
      <w:r w:rsidRPr="00F63FD4">
        <w:rPr>
          <w:strike/>
          <w:color w:val="231F20"/>
          <w:highlight w:val="yellow"/>
          <w:rPrChange w:id="285" w:author="Rand, Jaidalyn" w:date="2023-06-14T16:30:00Z">
            <w:rPr>
              <w:color w:val="231F20"/>
              <w:highlight w:val="yellow"/>
            </w:rPr>
          </w:rPrChange>
        </w:rPr>
        <w:t>normal</w:t>
      </w:r>
      <w:r w:rsidRPr="00F63FD4">
        <w:rPr>
          <w:strike/>
          <w:color w:val="231F20"/>
          <w:spacing w:val="-1"/>
          <w:highlight w:val="yellow"/>
          <w:rPrChange w:id="286" w:author="Rand, Jaidalyn" w:date="2023-06-14T16:30:00Z">
            <w:rPr>
              <w:color w:val="231F20"/>
              <w:spacing w:val="-1"/>
              <w:highlight w:val="yellow"/>
            </w:rPr>
          </w:rPrChange>
        </w:rPr>
        <w:t xml:space="preserve"> </w:t>
      </w:r>
      <w:r w:rsidRPr="00F63FD4">
        <w:rPr>
          <w:strike/>
          <w:color w:val="231F20"/>
          <w:highlight w:val="yellow"/>
          <w:rPrChange w:id="287" w:author="Rand, Jaidalyn" w:date="2023-06-14T16:30:00Z">
            <w:rPr>
              <w:color w:val="231F20"/>
              <w:highlight w:val="yellow"/>
            </w:rPr>
          </w:rPrChange>
        </w:rPr>
        <w:t>morgue/reclamation</w:t>
      </w:r>
      <w:r w:rsidRPr="00F63FD4">
        <w:rPr>
          <w:strike/>
          <w:color w:val="231F20"/>
          <w:spacing w:val="-1"/>
          <w:highlight w:val="yellow"/>
          <w:rPrChange w:id="288" w:author="Rand, Jaidalyn" w:date="2023-06-14T16:30:00Z">
            <w:rPr>
              <w:color w:val="231F20"/>
              <w:spacing w:val="-1"/>
              <w:highlight w:val="yellow"/>
            </w:rPr>
          </w:rPrChange>
        </w:rPr>
        <w:t xml:space="preserve"> </w:t>
      </w:r>
      <w:r w:rsidRPr="00F63FD4">
        <w:rPr>
          <w:strike/>
          <w:color w:val="231F20"/>
          <w:highlight w:val="yellow"/>
          <w:rPrChange w:id="289" w:author="Rand, Jaidalyn" w:date="2023-06-14T16:30:00Z">
            <w:rPr>
              <w:color w:val="231F20"/>
              <w:highlight w:val="yellow"/>
            </w:rPr>
          </w:rPrChange>
        </w:rPr>
        <w:t>process</w:t>
      </w:r>
      <w:r w:rsidRPr="00F63FD4">
        <w:rPr>
          <w:strike/>
          <w:color w:val="231F20"/>
          <w:spacing w:val="-1"/>
          <w:highlight w:val="yellow"/>
          <w:rPrChange w:id="290" w:author="Rand, Jaidalyn" w:date="2023-06-14T16:30:00Z">
            <w:rPr>
              <w:color w:val="231F20"/>
              <w:spacing w:val="-1"/>
              <w:highlight w:val="yellow"/>
            </w:rPr>
          </w:rPrChange>
        </w:rPr>
        <w:t xml:space="preserve"> </w:t>
      </w:r>
      <w:r w:rsidRPr="00F63FD4">
        <w:rPr>
          <w:strike/>
          <w:color w:val="231F20"/>
          <w:highlight w:val="yellow"/>
          <w:rPrChange w:id="291" w:author="Rand, Jaidalyn" w:date="2023-06-14T16:30:00Z">
            <w:rPr>
              <w:color w:val="231F20"/>
              <w:highlight w:val="yellow"/>
            </w:rPr>
          </w:rPrChange>
        </w:rPr>
        <w:t>and</w:t>
      </w:r>
      <w:r w:rsidRPr="00F63FD4">
        <w:rPr>
          <w:strike/>
          <w:color w:val="231F20"/>
          <w:spacing w:val="-1"/>
          <w:highlight w:val="yellow"/>
          <w:rPrChange w:id="292" w:author="Rand, Jaidalyn" w:date="2023-06-14T16:30:00Z">
            <w:rPr>
              <w:color w:val="231F20"/>
              <w:spacing w:val="-1"/>
              <w:highlight w:val="yellow"/>
            </w:rPr>
          </w:rPrChange>
        </w:rPr>
        <w:t xml:space="preserve"> </w:t>
      </w:r>
      <w:r w:rsidRPr="00F63FD4">
        <w:rPr>
          <w:strike/>
          <w:color w:val="231F20"/>
          <w:highlight w:val="yellow"/>
          <w:rPrChange w:id="293" w:author="Rand, Jaidalyn" w:date="2023-06-14T16:30:00Z">
            <w:rPr>
              <w:color w:val="231F20"/>
              <w:highlight w:val="yellow"/>
            </w:rPr>
          </w:rPrChange>
        </w:rPr>
        <w:t>be</w:t>
      </w:r>
      <w:r w:rsidRPr="00F63FD4">
        <w:rPr>
          <w:strike/>
          <w:color w:val="231F20"/>
          <w:spacing w:val="-1"/>
          <w:highlight w:val="yellow"/>
          <w:rPrChange w:id="294" w:author="Rand, Jaidalyn" w:date="2023-06-14T16:30:00Z">
            <w:rPr>
              <w:color w:val="231F20"/>
              <w:spacing w:val="-1"/>
              <w:highlight w:val="yellow"/>
            </w:rPr>
          </w:rPrChange>
        </w:rPr>
        <w:t xml:space="preserve"> </w:t>
      </w:r>
      <w:r w:rsidRPr="00F63FD4">
        <w:rPr>
          <w:strike/>
          <w:color w:val="231F20"/>
          <w:highlight w:val="yellow"/>
          <w:rPrChange w:id="295" w:author="Rand, Jaidalyn" w:date="2023-06-14T16:30:00Z">
            <w:rPr>
              <w:color w:val="231F20"/>
              <w:highlight w:val="yellow"/>
            </w:rPr>
          </w:rPrChange>
        </w:rPr>
        <w:t>processed</w:t>
      </w:r>
    </w:p>
    <w:p w14:paraId="58444BE6" w14:textId="77777777" w:rsidR="00DD45C2" w:rsidRPr="00F63FD4" w:rsidRDefault="00543AB4">
      <w:pPr>
        <w:pStyle w:val="BodyText"/>
        <w:spacing w:before="28" w:line="247" w:lineRule="auto"/>
        <w:ind w:left="1800" w:right="550"/>
        <w:rPr>
          <w:strike/>
          <w:rPrChange w:id="296" w:author="Rand, Jaidalyn" w:date="2023-06-14T16:30:00Z">
            <w:rPr/>
          </w:rPrChange>
        </w:rPr>
        <w:pPrChange w:id="297" w:author="Rand, Jaidalyn" w:date="2023-06-14T16:29:00Z">
          <w:pPr>
            <w:pStyle w:val="BodyText"/>
            <w:spacing w:before="28" w:line="247" w:lineRule="auto"/>
            <w:ind w:left="1560" w:right="550"/>
          </w:pPr>
        </w:pPrChange>
      </w:pPr>
      <w:r w:rsidRPr="00F63FD4">
        <w:rPr>
          <w:strike/>
          <w:color w:val="231F20"/>
          <w:highlight w:val="yellow"/>
          <w:rPrChange w:id="298" w:author="Rand, Jaidalyn" w:date="2023-06-14T16:30:00Z">
            <w:rPr>
              <w:color w:val="231F20"/>
              <w:highlight w:val="yellow"/>
            </w:rPr>
          </w:rPrChange>
        </w:rPr>
        <w:t>in accordance with the manufacturer’s instructions (return to manufacturer/provide to returns processor for disposition).</w:t>
      </w:r>
    </w:p>
    <w:p w14:paraId="4F20A84C" w14:textId="77777777" w:rsidR="00DD45C2" w:rsidRDefault="00DD45C2">
      <w:pPr>
        <w:spacing w:line="247" w:lineRule="auto"/>
        <w:sectPr w:rsidR="00DD45C2">
          <w:pgSz w:w="12240" w:h="15840"/>
          <w:pgMar w:top="920" w:right="620" w:bottom="560" w:left="780" w:header="0" w:footer="372" w:gutter="0"/>
          <w:cols w:space="720"/>
        </w:sectPr>
      </w:pPr>
    </w:p>
    <w:p w14:paraId="2DF5E642" w14:textId="77777777" w:rsidR="00DD45C2" w:rsidRDefault="00DD45C2">
      <w:pPr>
        <w:pStyle w:val="BodyText"/>
        <w:rPr>
          <w:sz w:val="21"/>
        </w:rPr>
      </w:pPr>
    </w:p>
    <w:p w14:paraId="14D9FB1E" w14:textId="161364F8" w:rsidR="00163577" w:rsidRDefault="00543AB4" w:rsidP="00163577">
      <w:pPr>
        <w:pStyle w:val="BodyText"/>
        <w:spacing w:before="269" w:line="247" w:lineRule="auto"/>
        <w:ind w:left="660"/>
        <w:rPr>
          <w:ins w:id="299" w:author="Stearns, Tim" w:date="2023-06-21T14:44:00Z"/>
        </w:rPr>
      </w:pPr>
      <w:r w:rsidRPr="0091637D">
        <w:rPr>
          <w:rFonts w:ascii="Avenir-Heavy"/>
          <w:b/>
          <w:color w:val="231F20"/>
        </w:rPr>
        <w:t>Manufacturer Action:</w:t>
      </w:r>
      <w:r>
        <w:rPr>
          <w:rFonts w:ascii="Avenir-Heavy"/>
          <w:b/>
          <w:color w:val="231F20"/>
        </w:rPr>
        <w:t xml:space="preserve"> </w:t>
      </w:r>
      <w:r>
        <w:rPr>
          <w:color w:val="231F20"/>
        </w:rPr>
        <w:t xml:space="preserve">A manufacturer will </w:t>
      </w:r>
      <w:proofErr w:type="gramStart"/>
      <w:r>
        <w:rPr>
          <w:color w:val="231F20"/>
        </w:rPr>
        <w:t>conduct an investigation</w:t>
      </w:r>
      <w:proofErr w:type="gramEnd"/>
      <w:r>
        <w:rPr>
          <w:color w:val="231F20"/>
        </w:rPr>
        <w:t xml:space="preserve"> to determine why the bar code is improperly encoded</w:t>
      </w:r>
      <w:ins w:id="300" w:author="Stearns, Tim" w:date="2023-06-21T14:44:00Z">
        <w:r w:rsidR="00163577">
          <w:rPr>
            <w:color w:val="231F20"/>
          </w:rPr>
          <w:t>,</w:t>
        </w:r>
      </w:ins>
      <w:del w:id="301" w:author="Stearns, Tim" w:date="2023-06-21T14:44:00Z">
        <w:r w:rsidDel="00163577">
          <w:rPr>
            <w:color w:val="231F20"/>
          </w:rPr>
          <w:delText xml:space="preserve"> or</w:delText>
        </w:r>
      </w:del>
      <w:r>
        <w:rPr>
          <w:color w:val="231F20"/>
        </w:rPr>
        <w:t xml:space="preserve"> incomplete</w:t>
      </w:r>
      <w:ins w:id="302" w:author="Stearns, Tim" w:date="2023-06-21T14:42:00Z">
        <w:r w:rsidR="00163577">
          <w:rPr>
            <w:color w:val="231F20"/>
          </w:rPr>
          <w:t>, or unscannable</w:t>
        </w:r>
      </w:ins>
      <w:r>
        <w:rPr>
          <w:color w:val="231F20"/>
        </w:rPr>
        <w:t xml:space="preserve"> and work with their quality teams to rectify the issue going forward. Once the investigation is completed, the manufacturer will communicate the determination back to the wholesale distributor</w:t>
      </w:r>
      <w:del w:id="303" w:author="Stearns, Tim" w:date="2023-06-21T14:45:00Z">
        <w:r w:rsidDel="00163577">
          <w:rPr>
            <w:color w:val="231F20"/>
          </w:rPr>
          <w:delText xml:space="preserve"> with instructions</w:delText>
        </w:r>
      </w:del>
      <w:r>
        <w:rPr>
          <w:color w:val="231F20"/>
        </w:rPr>
        <w:t>.</w:t>
      </w:r>
      <w:ins w:id="304" w:author="Stearns, Tim" w:date="2023-06-21T14:44:00Z">
        <w:r w:rsidR="00163577">
          <w:rPr>
            <w:color w:val="231F20"/>
          </w:rPr>
          <w:t xml:space="preserve">  They will also provide further instructions on dispositioning of the product.</w:t>
        </w:r>
      </w:ins>
    </w:p>
    <w:p w14:paraId="09837D8D" w14:textId="77777777" w:rsidR="00163577" w:rsidRDefault="00163577" w:rsidP="00163577">
      <w:pPr>
        <w:pStyle w:val="BodyText"/>
        <w:spacing w:before="5"/>
        <w:rPr>
          <w:ins w:id="305" w:author="Stearns, Tim" w:date="2023-06-21T14:44:00Z"/>
          <w:sz w:val="20"/>
        </w:rPr>
      </w:pPr>
    </w:p>
    <w:p w14:paraId="4D8F32DD" w14:textId="170C88EB" w:rsidR="00DD45C2" w:rsidRDefault="00252A4A">
      <w:pPr>
        <w:pStyle w:val="BodyText"/>
        <w:spacing w:line="247" w:lineRule="auto"/>
        <w:ind w:left="660" w:right="704"/>
      </w:pPr>
      <w:ins w:id="306" w:author="Stearns, Tim" w:date="2023-06-21T15:46:00Z">
        <w:r>
          <w:rPr>
            <w:noProof/>
          </w:rPr>
          <mc:AlternateContent>
            <mc:Choice Requires="wps">
              <w:drawing>
                <wp:anchor distT="0" distB="0" distL="0" distR="0" simplePos="0" relativeHeight="487610880" behindDoc="1" locked="0" layoutInCell="1" allowOverlap="1" wp14:anchorId="6DE5BBFF" wp14:editId="1F771E23">
                  <wp:simplePos x="0" y="0"/>
                  <wp:positionH relativeFrom="margin">
                    <wp:align>left</wp:align>
                  </wp:positionH>
                  <wp:positionV relativeFrom="paragraph">
                    <wp:posOffset>365760</wp:posOffset>
                  </wp:positionV>
                  <wp:extent cx="6141720" cy="1943100"/>
                  <wp:effectExtent l="0" t="0" r="0" b="0"/>
                  <wp:wrapTopAndBottom/>
                  <wp:docPr id="186686153" name="docshape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1720" cy="1943100"/>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4E09AA" w14:textId="784BD320" w:rsidR="0091637D" w:rsidDel="00252A4A" w:rsidRDefault="0091637D" w:rsidP="0091637D">
                              <w:pPr>
                                <w:spacing w:before="91" w:line="247" w:lineRule="auto"/>
                                <w:ind w:left="215"/>
                                <w:rPr>
                                  <w:del w:id="307" w:author="Stearns, Tim" w:date="2023-06-21T16:04:00Z"/>
                                  <w:rFonts w:ascii="Avenir-Heavy"/>
                                  <w:b/>
                                  <w:color w:val="000000"/>
                                </w:rPr>
                              </w:pPr>
                              <w:r w:rsidRPr="00163577">
                                <w:rPr>
                                  <w:rFonts w:ascii="Avenir-Heavy"/>
                                  <w:b/>
                                  <w:color w:val="231F20"/>
                                </w:rPr>
                                <w:t xml:space="preserve">Scenario </w:t>
                              </w:r>
                              <w:ins w:id="308" w:author="Rand, Jaidalyn" w:date="2023-06-14T16:24:00Z">
                                <w:r w:rsidRPr="00163577">
                                  <w:rPr>
                                    <w:rFonts w:ascii="Avenir-Heavy"/>
                                    <w:b/>
                                    <w:color w:val="231F20"/>
                                  </w:rPr>
                                  <w:t>4.</w:t>
                                </w:r>
                              </w:ins>
                              <w:del w:id="309" w:author="Stearns, Tim" w:date="2023-06-21T15:46:00Z">
                                <w:r w:rsidRPr="00163577" w:rsidDel="0091637D">
                                  <w:rPr>
                                    <w:rFonts w:ascii="Avenir-Heavy"/>
                                    <w:b/>
                                    <w:color w:val="231F20"/>
                                  </w:rPr>
                                  <w:delText>4</w:delText>
                                </w:r>
                              </w:del>
                              <w:ins w:id="310" w:author="Stearns, Tim" w:date="2023-06-21T15:46:00Z">
                                <w:r>
                                  <w:rPr>
                                    <w:rFonts w:ascii="Avenir-Heavy"/>
                                    <w:b/>
                                    <w:color w:val="231F20"/>
                                  </w:rPr>
                                  <w:t>5</w:t>
                                </w:r>
                              </w:ins>
                              <w:r w:rsidRPr="00163577">
                                <w:rPr>
                                  <w:rFonts w:ascii="Avenir-Heavy"/>
                                  <w:b/>
                                  <w:color w:val="231F20"/>
                                </w:rPr>
                                <w:t xml:space="preserve">: A wholesale distributor </w:t>
                              </w:r>
                              <w:del w:id="311" w:author="Stearns, Tim" w:date="2023-06-21T15:46:00Z">
                                <w:r w:rsidRPr="00163577" w:rsidDel="0091637D">
                                  <w:rPr>
                                    <w:rFonts w:ascii="Avenir-Heavy"/>
                                    <w:b/>
                                    <w:color w:val="231F20"/>
                                  </w:rPr>
                                  <w:delText>receives a product or</w:delText>
                                </w:r>
                              </w:del>
                              <w:r w:rsidRPr="00163577">
                                <w:rPr>
                                  <w:rFonts w:ascii="Avenir-Heavy"/>
                                  <w:b/>
                                  <w:color w:val="231F20"/>
                                </w:rPr>
                                <w:t xml:space="preserve"> </w:t>
                              </w:r>
                              <w:del w:id="312" w:author="Stearns, Tim" w:date="2023-06-21T15:51:00Z">
                                <w:r w:rsidRPr="00163577" w:rsidDel="0091637D">
                                  <w:rPr>
                                    <w:rFonts w:ascii="Avenir-Heavy"/>
                                    <w:b/>
                                    <w:color w:val="231F20"/>
                                  </w:rPr>
                                  <w:delText xml:space="preserve">is preparing to ship </w:delText>
                                </w:r>
                              </w:del>
                              <w:ins w:id="313" w:author="Stearns, Tim" w:date="2023-06-21T15:47:00Z">
                                <w:r>
                                  <w:rPr>
                                    <w:rFonts w:ascii="Avenir-Heavy"/>
                                    <w:b/>
                                    <w:color w:val="231F20"/>
                                  </w:rPr>
                                  <w:t xml:space="preserve">discovers it has </w:t>
                                </w:r>
                              </w:ins>
                              <w:ins w:id="314" w:author="Stearns, Tim" w:date="2023-06-21T15:56:00Z">
                                <w:r w:rsidR="00252A4A">
                                  <w:rPr>
                                    <w:rFonts w:ascii="Avenir-Heavy"/>
                                    <w:b/>
                                    <w:color w:val="231F20"/>
                                  </w:rPr>
                                  <w:t>an aggregation</w:t>
                                </w:r>
                              </w:ins>
                              <w:ins w:id="315" w:author="Stearns, Tim" w:date="2023-06-21T15:53:00Z">
                                <w:r>
                                  <w:rPr>
                                    <w:rFonts w:ascii="Avenir-Heavy"/>
                                    <w:b/>
                                    <w:color w:val="231F20"/>
                                  </w:rPr>
                                  <w:t xml:space="preserve"> error </w:t>
                                </w:r>
                              </w:ins>
                              <w:ins w:id="316" w:author="Stearns, Tim" w:date="2023-06-21T15:55:00Z">
                                <w:r>
                                  <w:rPr>
                                    <w:rFonts w:ascii="Avenir-Heavy"/>
                                    <w:b/>
                                    <w:color w:val="231F20"/>
                                  </w:rPr>
                                  <w:t xml:space="preserve">in the EPCIS data it received from the manufacturer.   </w:t>
                                </w:r>
                              </w:ins>
                              <w:del w:id="317" w:author="Stearns, Tim" w:date="2023-06-21T15:51:00Z">
                                <w:r w:rsidRPr="00163577" w:rsidDel="0091637D">
                                  <w:rPr>
                                    <w:rFonts w:ascii="Avenir-Heavy"/>
                                    <w:b/>
                                    <w:color w:val="231F20"/>
                                  </w:rPr>
                                  <w:delText>i</w:delText>
                                </w:r>
                              </w:del>
                              <w:del w:id="318" w:author="Stearns, Tim" w:date="2023-06-21T16:04:00Z">
                                <w:r w:rsidRPr="00163577" w:rsidDel="00252A4A">
                                  <w:rPr>
                                    <w:rFonts w:ascii="Avenir-Heavy"/>
                                    <w:b/>
                                    <w:color w:val="231F20"/>
                                  </w:rPr>
                                  <w:delText>t and is unable to read the 2D bar code, because it will not scan, is encoded incorrectly, or has incomplete elements.</w:delText>
                                </w:r>
                              </w:del>
                            </w:p>
                            <w:p w14:paraId="62D57800" w14:textId="2E239851" w:rsidR="0091637D" w:rsidRDefault="00252A4A" w:rsidP="0091637D">
                              <w:pPr>
                                <w:pStyle w:val="BodyText"/>
                                <w:numPr>
                                  <w:ilvl w:val="0"/>
                                  <w:numId w:val="4"/>
                                </w:numPr>
                                <w:tabs>
                                  <w:tab w:val="left" w:pos="575"/>
                                  <w:tab w:val="left" w:pos="576"/>
                                </w:tabs>
                                <w:spacing w:before="269" w:line="247" w:lineRule="auto"/>
                                <w:ind w:left="575" w:right="452"/>
                                <w:rPr>
                                  <w:color w:val="000000"/>
                                </w:rPr>
                              </w:pPr>
                              <w:ins w:id="319" w:author="Stearns, Tim" w:date="2023-06-21T15:56:00Z">
                                <w:r w:rsidRPr="00252A4A">
                                  <w:rPr>
                                    <w:rFonts w:ascii="Avenir-Heavy"/>
                                    <w:bCs/>
                                    <w:color w:val="231F20"/>
                                    <w:rPrChange w:id="320" w:author="Stearns, Tim" w:date="2023-06-21T15:59:00Z">
                                      <w:rPr>
                                        <w:rFonts w:ascii="Avenir-Heavy"/>
                                        <w:b/>
                                        <w:color w:val="231F20"/>
                                      </w:rPr>
                                    </w:rPrChange>
                                  </w:rPr>
                                  <w:t>This might be discovered during receiving</w:t>
                                </w:r>
                              </w:ins>
                              <w:ins w:id="321" w:author="Stearns, Tim" w:date="2023-06-21T15:58:00Z">
                                <w:r w:rsidRPr="00252A4A">
                                  <w:rPr>
                                    <w:rFonts w:ascii="Avenir-Heavy"/>
                                    <w:bCs/>
                                    <w:color w:val="231F20"/>
                                    <w:rPrChange w:id="322" w:author="Stearns, Tim" w:date="2023-06-21T15:59:00Z">
                                      <w:rPr>
                                        <w:rFonts w:ascii="Avenir-Heavy"/>
                                        <w:b/>
                                        <w:color w:val="231F20"/>
                                      </w:rPr>
                                    </w:rPrChange>
                                  </w:rPr>
                                  <w:t xml:space="preserve"> or inventory </w:t>
                                </w:r>
                                <w:r w:rsidRPr="00252A4A">
                                  <w:rPr>
                                    <w:bCs/>
                                    <w:color w:val="231F20"/>
                                  </w:rPr>
                                  <w:t>spot checking</w:t>
                                </w:r>
                              </w:ins>
                              <w:ins w:id="323" w:author="Stearns, Tim" w:date="2023-06-21T15:56:00Z">
                                <w:r>
                                  <w:rPr>
                                    <w:color w:val="231F20"/>
                                  </w:rPr>
                                  <w:t>.</w:t>
                                </w:r>
                              </w:ins>
                              <w:ins w:id="324" w:author="Stearns, Tim" w:date="2023-06-21T15:59:00Z">
                                <w:r w:rsidDel="00252A4A">
                                  <w:rPr>
                                    <w:color w:val="231F20"/>
                                  </w:rPr>
                                  <w:t xml:space="preserve"> </w:t>
                                </w:r>
                              </w:ins>
                              <w:del w:id="325" w:author="Stearns, Tim" w:date="2023-06-21T15:56:00Z">
                                <w:r w:rsidR="0091637D" w:rsidDel="00252A4A">
                                  <w:rPr>
                                    <w:color w:val="231F20"/>
                                  </w:rPr>
                                  <w:delText>Whether</w:delText>
                                </w:r>
                                <w:r w:rsidR="0091637D" w:rsidDel="00252A4A">
                                  <w:rPr>
                                    <w:color w:val="231F20"/>
                                    <w:spacing w:val="-1"/>
                                  </w:rPr>
                                  <w:delText xml:space="preserve"> </w:delText>
                                </w:r>
                                <w:r w:rsidR="0091637D" w:rsidDel="00252A4A">
                                  <w:rPr>
                                    <w:color w:val="231F20"/>
                                  </w:rPr>
                                  <w:delText>this</w:delText>
                                </w:r>
                                <w:r w:rsidR="0091637D" w:rsidDel="00252A4A">
                                  <w:rPr>
                                    <w:color w:val="231F20"/>
                                    <w:spacing w:val="-1"/>
                                  </w:rPr>
                                  <w:delText xml:space="preserve"> </w:delText>
                                </w:r>
                                <w:r w:rsidR="0091637D" w:rsidDel="00252A4A">
                                  <w:rPr>
                                    <w:color w:val="231F20"/>
                                  </w:rPr>
                                  <w:delText>problem</w:delText>
                                </w:r>
                                <w:r w:rsidR="0091637D" w:rsidDel="00252A4A">
                                  <w:rPr>
                                    <w:color w:val="231F20"/>
                                    <w:spacing w:val="-1"/>
                                  </w:rPr>
                                  <w:delText xml:space="preserve"> </w:delText>
                                </w:r>
                                <w:r w:rsidR="0091637D" w:rsidDel="00252A4A">
                                  <w:rPr>
                                    <w:color w:val="231F20"/>
                                  </w:rPr>
                                  <w:delText>with</w:delText>
                                </w:r>
                                <w:r w:rsidR="0091637D" w:rsidDel="00252A4A">
                                  <w:rPr>
                                    <w:color w:val="231F20"/>
                                    <w:spacing w:val="-1"/>
                                  </w:rPr>
                                  <w:delText xml:space="preserve"> </w:delText>
                                </w:r>
                                <w:r w:rsidR="0091637D" w:rsidDel="00252A4A">
                                  <w:rPr>
                                    <w:color w:val="231F20"/>
                                  </w:rPr>
                                  <w:delText>the</w:delText>
                                </w:r>
                                <w:r w:rsidR="0091637D" w:rsidDel="00252A4A">
                                  <w:rPr>
                                    <w:color w:val="231F20"/>
                                    <w:spacing w:val="-1"/>
                                  </w:rPr>
                                  <w:delText xml:space="preserve"> </w:delText>
                                </w:r>
                                <w:r w:rsidR="0091637D" w:rsidDel="00252A4A">
                                  <w:rPr>
                                    <w:color w:val="231F20"/>
                                  </w:rPr>
                                  <w:delText>2D</w:delText>
                                </w:r>
                                <w:r w:rsidR="0091637D" w:rsidDel="00252A4A">
                                  <w:rPr>
                                    <w:color w:val="231F20"/>
                                    <w:spacing w:val="-1"/>
                                  </w:rPr>
                                  <w:delText xml:space="preserve"> </w:delText>
                                </w:r>
                                <w:r w:rsidR="0091637D" w:rsidDel="00252A4A">
                                  <w:rPr>
                                    <w:color w:val="231F20"/>
                                  </w:rPr>
                                  <w:delText>bar</w:delText>
                                </w:r>
                                <w:r w:rsidR="0091637D" w:rsidDel="00252A4A">
                                  <w:rPr>
                                    <w:color w:val="231F20"/>
                                    <w:spacing w:val="-1"/>
                                  </w:rPr>
                                  <w:delText xml:space="preserve"> </w:delText>
                                </w:r>
                                <w:r w:rsidR="0091637D" w:rsidDel="00252A4A">
                                  <w:rPr>
                                    <w:color w:val="231F20"/>
                                  </w:rPr>
                                  <w:delText>code</w:delText>
                                </w:r>
                                <w:r w:rsidR="0091637D" w:rsidDel="00252A4A">
                                  <w:rPr>
                                    <w:color w:val="231F20"/>
                                    <w:spacing w:val="-1"/>
                                  </w:rPr>
                                  <w:delText xml:space="preserve"> </w:delText>
                                </w:r>
                                <w:r w:rsidR="0091637D" w:rsidDel="00252A4A">
                                  <w:rPr>
                                    <w:color w:val="231F20"/>
                                  </w:rPr>
                                  <w:delText>is</w:delText>
                                </w:r>
                                <w:r w:rsidR="0091637D" w:rsidDel="00252A4A">
                                  <w:rPr>
                                    <w:color w:val="231F20"/>
                                    <w:spacing w:val="-1"/>
                                  </w:rPr>
                                  <w:delText xml:space="preserve"> </w:delText>
                                </w:r>
                                <w:r w:rsidR="0091637D" w:rsidDel="00252A4A">
                                  <w:rPr>
                                    <w:color w:val="231F20"/>
                                  </w:rPr>
                                  <w:delText>discovered</w:delText>
                                </w:r>
                                <w:r w:rsidR="0091637D" w:rsidDel="00252A4A">
                                  <w:rPr>
                                    <w:color w:val="231F20"/>
                                    <w:spacing w:val="-1"/>
                                  </w:rPr>
                                  <w:delText xml:space="preserve"> </w:delText>
                                </w:r>
                                <w:r w:rsidR="0091637D" w:rsidDel="00252A4A">
                                  <w:rPr>
                                    <w:color w:val="231F20"/>
                                  </w:rPr>
                                  <w:delText>at</w:delText>
                                </w:r>
                                <w:r w:rsidR="0091637D" w:rsidDel="00252A4A">
                                  <w:rPr>
                                    <w:color w:val="231F20"/>
                                    <w:spacing w:val="-1"/>
                                  </w:rPr>
                                  <w:delText xml:space="preserve"> </w:delText>
                                </w:r>
                                <w:r w:rsidR="0091637D" w:rsidDel="00252A4A">
                                  <w:rPr>
                                    <w:color w:val="231F20"/>
                                  </w:rPr>
                                  <w:delText>receiving</w:delText>
                                </w:r>
                                <w:r w:rsidR="0091637D" w:rsidDel="00252A4A">
                                  <w:rPr>
                                    <w:color w:val="231F20"/>
                                    <w:spacing w:val="-1"/>
                                  </w:rPr>
                                  <w:delText xml:space="preserve"> </w:delText>
                                </w:r>
                                <w:r w:rsidR="0091637D" w:rsidDel="00252A4A">
                                  <w:rPr>
                                    <w:color w:val="231F20"/>
                                  </w:rPr>
                                  <w:delText>or</w:delText>
                                </w:r>
                                <w:r w:rsidR="0091637D" w:rsidDel="00252A4A">
                                  <w:rPr>
                                    <w:color w:val="231F20"/>
                                    <w:spacing w:val="-1"/>
                                  </w:rPr>
                                  <w:delText xml:space="preserve"> </w:delText>
                                </w:r>
                                <w:r w:rsidR="0091637D" w:rsidDel="00252A4A">
                                  <w:rPr>
                                    <w:color w:val="231F20"/>
                                  </w:rPr>
                                  <w:delText>pick,</w:delText>
                                </w:r>
                                <w:r w:rsidR="0091637D" w:rsidDel="00252A4A">
                                  <w:rPr>
                                    <w:color w:val="231F20"/>
                                    <w:spacing w:val="-1"/>
                                  </w:rPr>
                                  <w:delText xml:space="preserve"> </w:delText>
                                </w:r>
                                <w:r w:rsidR="0091637D" w:rsidDel="00252A4A">
                                  <w:rPr>
                                    <w:color w:val="231F20"/>
                                  </w:rPr>
                                  <w:delText>pack</w:delText>
                                </w:r>
                                <w:r w:rsidR="0091637D" w:rsidDel="00252A4A">
                                  <w:rPr>
                                    <w:color w:val="231F20"/>
                                    <w:spacing w:val="-1"/>
                                  </w:rPr>
                                  <w:delText xml:space="preserve"> </w:delText>
                                </w:r>
                                <w:r w:rsidR="0091637D" w:rsidDel="00252A4A">
                                  <w:rPr>
                                    <w:color w:val="231F20"/>
                                  </w:rPr>
                                  <w:delText>and</w:delText>
                                </w:r>
                                <w:r w:rsidR="0091637D" w:rsidDel="00252A4A">
                                  <w:rPr>
                                    <w:color w:val="231F20"/>
                                    <w:spacing w:val="-1"/>
                                  </w:rPr>
                                  <w:delText xml:space="preserve"> </w:delText>
                                </w:r>
                                <w:r w:rsidR="0091637D" w:rsidDel="00252A4A">
                                  <w:rPr>
                                    <w:color w:val="231F20"/>
                                  </w:rPr>
                                  <w:delText>ship the process is the same.</w:delText>
                                </w:r>
                              </w:del>
                            </w:p>
                            <w:p w14:paraId="32698F83" w14:textId="5E5B7D02" w:rsidR="0091637D" w:rsidRPr="00252A4A" w:rsidRDefault="00252A4A" w:rsidP="0091637D">
                              <w:pPr>
                                <w:pStyle w:val="BodyText"/>
                                <w:numPr>
                                  <w:ilvl w:val="0"/>
                                  <w:numId w:val="4"/>
                                </w:numPr>
                                <w:tabs>
                                  <w:tab w:val="left" w:pos="575"/>
                                  <w:tab w:val="left" w:pos="576"/>
                                </w:tabs>
                                <w:spacing w:before="90" w:line="247" w:lineRule="auto"/>
                                <w:ind w:left="575" w:right="194"/>
                                <w:rPr>
                                  <w:ins w:id="326" w:author="Stearns, Tim" w:date="2023-06-21T16:03:00Z"/>
                                  <w:color w:val="000000"/>
                                  <w:rPrChange w:id="327" w:author="Stearns, Tim" w:date="2023-06-21T16:03:00Z">
                                    <w:rPr>
                                      <w:ins w:id="328" w:author="Stearns, Tim" w:date="2023-06-21T16:03:00Z"/>
                                      <w:color w:val="231F20"/>
                                    </w:rPr>
                                  </w:rPrChange>
                                </w:rPr>
                              </w:pPr>
                              <w:ins w:id="329" w:author="Stearns, Tim" w:date="2023-06-21T15:59:00Z">
                                <w:r>
                                  <w:rPr>
                                    <w:color w:val="231F20"/>
                                  </w:rPr>
                                  <w:t xml:space="preserve">This might be discovered during picking when a package is already shown to have </w:t>
                                </w:r>
                              </w:ins>
                              <w:ins w:id="330" w:author="Stearns, Tim" w:date="2023-06-21T16:01:00Z">
                                <w:r>
                                  <w:rPr>
                                    <w:color w:val="231F20"/>
                                  </w:rPr>
                                  <w:t xml:space="preserve">been </w:t>
                                </w:r>
                              </w:ins>
                              <w:ins w:id="331" w:author="Stearns, Tim" w:date="2023-06-21T15:59:00Z">
                                <w:r>
                                  <w:rPr>
                                    <w:color w:val="231F20"/>
                                  </w:rPr>
                                  <w:t>shipped</w:t>
                                </w:r>
                              </w:ins>
                              <w:ins w:id="332" w:author="Stearns, Tim" w:date="2023-06-21T16:01:00Z">
                                <w:r>
                                  <w:rPr>
                                    <w:color w:val="231F20"/>
                                  </w:rPr>
                                  <w:t xml:space="preserve"> because the case the package </w:t>
                                </w:r>
                              </w:ins>
                              <w:ins w:id="333" w:author="Stearns, Tim" w:date="2023-06-21T16:02:00Z">
                                <w:r>
                                  <w:rPr>
                                    <w:color w:val="231F20"/>
                                  </w:rPr>
                                  <w:t xml:space="preserve">was </w:t>
                                </w:r>
                              </w:ins>
                              <w:ins w:id="334" w:author="Stearns, Tim" w:date="2023-06-21T16:01:00Z">
                                <w:r>
                                  <w:rPr>
                                    <w:color w:val="231F20"/>
                                  </w:rPr>
                                  <w:t>aggregated to</w:t>
                                </w:r>
                              </w:ins>
                              <w:ins w:id="335" w:author="Stearns, Tim" w:date="2023-06-21T16:02:00Z">
                                <w:r>
                                  <w:rPr>
                                    <w:color w:val="231F20"/>
                                  </w:rPr>
                                  <w:t xml:space="preserve"> has already shipped</w:t>
                                </w:r>
                              </w:ins>
                              <w:del w:id="336" w:author="Stearns, Tim" w:date="2023-06-21T16:02:00Z">
                                <w:r w:rsidR="0091637D" w:rsidDel="00252A4A">
                                  <w:rPr>
                                    <w:color w:val="231F20"/>
                                  </w:rPr>
                                  <w:delText>If</w:delText>
                                </w:r>
                                <w:r w:rsidR="0091637D" w:rsidDel="00252A4A">
                                  <w:rPr>
                                    <w:color w:val="231F20"/>
                                    <w:spacing w:val="-1"/>
                                  </w:rPr>
                                  <w:delText xml:space="preserve"> </w:delText>
                                </w:r>
                                <w:r w:rsidR="0091637D" w:rsidDel="00252A4A">
                                  <w:rPr>
                                    <w:color w:val="231F20"/>
                                  </w:rPr>
                                  <w:delText>a</w:delText>
                                </w:r>
                                <w:r w:rsidR="0091637D" w:rsidDel="00252A4A">
                                  <w:rPr>
                                    <w:color w:val="231F20"/>
                                    <w:spacing w:val="-1"/>
                                  </w:rPr>
                                  <w:delText xml:space="preserve"> </w:delText>
                                </w:r>
                                <w:r w:rsidR="0091637D" w:rsidDel="00252A4A">
                                  <w:rPr>
                                    <w:color w:val="231F20"/>
                                  </w:rPr>
                                  <w:delText>bar</w:delText>
                                </w:r>
                                <w:r w:rsidR="0091637D" w:rsidDel="00252A4A">
                                  <w:rPr>
                                    <w:color w:val="231F20"/>
                                    <w:spacing w:val="-1"/>
                                  </w:rPr>
                                  <w:delText xml:space="preserve"> </w:delText>
                                </w:r>
                                <w:r w:rsidR="0091637D" w:rsidDel="00252A4A">
                                  <w:rPr>
                                    <w:color w:val="231F20"/>
                                  </w:rPr>
                                  <w:delText>code</w:delText>
                                </w:r>
                                <w:r w:rsidR="0091637D" w:rsidDel="00252A4A">
                                  <w:rPr>
                                    <w:color w:val="231F20"/>
                                    <w:spacing w:val="-1"/>
                                  </w:rPr>
                                  <w:delText xml:space="preserve"> </w:delText>
                                </w:r>
                                <w:r w:rsidR="0091637D" w:rsidDel="00252A4A">
                                  <w:rPr>
                                    <w:color w:val="231F20"/>
                                  </w:rPr>
                                  <w:delText>is</w:delText>
                                </w:r>
                                <w:r w:rsidR="0091637D" w:rsidDel="00252A4A">
                                  <w:rPr>
                                    <w:color w:val="231F20"/>
                                    <w:spacing w:val="-1"/>
                                  </w:rPr>
                                  <w:delText xml:space="preserve"> </w:delText>
                                </w:r>
                                <w:r w:rsidR="0091637D" w:rsidDel="00252A4A">
                                  <w:rPr>
                                    <w:color w:val="231F20"/>
                                  </w:rPr>
                                  <w:delText>unreadable</w:delText>
                                </w:r>
                                <w:r w:rsidR="0091637D" w:rsidDel="00252A4A">
                                  <w:rPr>
                                    <w:color w:val="231F20"/>
                                    <w:spacing w:val="-1"/>
                                  </w:rPr>
                                  <w:delText xml:space="preserve"> </w:delText>
                                </w:r>
                                <w:r w:rsidR="0091637D" w:rsidDel="00252A4A">
                                  <w:rPr>
                                    <w:color w:val="231F20"/>
                                  </w:rPr>
                                  <w:delText>at</w:delText>
                                </w:r>
                                <w:r w:rsidR="0091637D" w:rsidDel="00252A4A">
                                  <w:rPr>
                                    <w:color w:val="231F20"/>
                                    <w:spacing w:val="-1"/>
                                  </w:rPr>
                                  <w:delText xml:space="preserve"> </w:delText>
                                </w:r>
                                <w:r w:rsidR="0091637D" w:rsidDel="00252A4A">
                                  <w:rPr>
                                    <w:color w:val="231F20"/>
                                  </w:rPr>
                                  <w:delText>the</w:delText>
                                </w:r>
                                <w:r w:rsidR="0091637D" w:rsidDel="00252A4A">
                                  <w:rPr>
                                    <w:color w:val="231F20"/>
                                    <w:spacing w:val="-1"/>
                                  </w:rPr>
                                  <w:delText xml:space="preserve"> </w:delText>
                                </w:r>
                              </w:del>
                              <w:del w:id="337" w:author="Stearns, Tim" w:date="2023-06-21T14:40:00Z">
                                <w:r w:rsidR="0091637D" w:rsidDel="00163577">
                                  <w:rPr>
                                    <w:color w:val="231F20"/>
                                  </w:rPr>
                                  <w:delText>case</w:delText>
                                </w:r>
                                <w:r w:rsidR="0091637D" w:rsidDel="00163577">
                                  <w:rPr>
                                    <w:color w:val="231F20"/>
                                    <w:spacing w:val="-1"/>
                                  </w:rPr>
                                  <w:delText xml:space="preserve"> </w:delText>
                                </w:r>
                                <w:r w:rsidR="0091637D" w:rsidDel="00163577">
                                  <w:rPr>
                                    <w:color w:val="231F20"/>
                                  </w:rPr>
                                  <w:delText>level</w:delText>
                                </w:r>
                              </w:del>
                              <w:del w:id="338" w:author="Stearns, Tim" w:date="2023-06-21T16:02:00Z">
                                <w:r w:rsidR="0091637D" w:rsidDel="00252A4A">
                                  <w:rPr>
                                    <w:color w:val="231F20"/>
                                  </w:rPr>
                                  <w:delText>,</w:delText>
                                </w:r>
                                <w:r w:rsidR="0091637D" w:rsidDel="00252A4A">
                                  <w:rPr>
                                    <w:color w:val="231F20"/>
                                    <w:spacing w:val="-1"/>
                                  </w:rPr>
                                  <w:delText xml:space="preserve"> </w:delText>
                                </w:r>
                              </w:del>
                              <w:del w:id="339" w:author="Stearns, Tim" w:date="2023-06-21T14:41:00Z">
                                <w:r w:rsidR="0091637D" w:rsidDel="00163577">
                                  <w:rPr>
                                    <w:color w:val="231F20"/>
                                  </w:rPr>
                                  <w:delText>a</w:delText>
                                </w:r>
                                <w:r w:rsidR="0091637D" w:rsidDel="00163577">
                                  <w:rPr>
                                    <w:color w:val="231F20"/>
                                    <w:spacing w:val="-1"/>
                                  </w:rPr>
                                  <w:delText xml:space="preserve"> </w:delText>
                                </w:r>
                                <w:r w:rsidR="0091637D" w:rsidDel="00163577">
                                  <w:rPr>
                                    <w:color w:val="231F20"/>
                                  </w:rPr>
                                  <w:delText>wholesale</w:delText>
                                </w:r>
                                <w:r w:rsidR="0091637D" w:rsidDel="00163577">
                                  <w:rPr>
                                    <w:color w:val="231F20"/>
                                    <w:spacing w:val="-1"/>
                                  </w:rPr>
                                  <w:delText xml:space="preserve"> </w:delText>
                                </w:r>
                                <w:r w:rsidR="0091637D" w:rsidDel="00163577">
                                  <w:rPr>
                                    <w:color w:val="231F20"/>
                                  </w:rPr>
                                  <w:delText>distributor</w:delText>
                                </w:r>
                                <w:r w:rsidR="0091637D" w:rsidDel="00163577">
                                  <w:rPr>
                                    <w:color w:val="231F20"/>
                                    <w:spacing w:val="-1"/>
                                  </w:rPr>
                                  <w:delText xml:space="preserve"> </w:delText>
                                </w:r>
                                <w:r w:rsidR="0091637D" w:rsidDel="00163577">
                                  <w:rPr>
                                    <w:color w:val="231F20"/>
                                  </w:rPr>
                                  <w:delText>may</w:delText>
                                </w:r>
                                <w:r w:rsidR="0091637D" w:rsidDel="00163577">
                                  <w:rPr>
                                    <w:color w:val="231F20"/>
                                    <w:spacing w:val="-1"/>
                                  </w:rPr>
                                  <w:delText xml:space="preserve"> </w:delText>
                                </w:r>
                                <w:r w:rsidR="0091637D" w:rsidDel="00163577">
                                  <w:rPr>
                                    <w:color w:val="231F20"/>
                                  </w:rPr>
                                  <w:delText>choose</w:delText>
                                </w:r>
                                <w:r w:rsidR="0091637D" w:rsidDel="00163577">
                                  <w:rPr>
                                    <w:color w:val="231F20"/>
                                    <w:spacing w:val="-1"/>
                                  </w:rPr>
                                  <w:delText xml:space="preserve"> </w:delText>
                                </w:r>
                                <w:r w:rsidR="0091637D" w:rsidDel="00163577">
                                  <w:rPr>
                                    <w:color w:val="231F20"/>
                                  </w:rPr>
                                  <w:delText>to</w:delText>
                                </w:r>
                                <w:r w:rsidR="0091637D" w:rsidDel="00163577">
                                  <w:rPr>
                                    <w:color w:val="231F20"/>
                                    <w:spacing w:val="-1"/>
                                  </w:rPr>
                                  <w:delText xml:space="preserve"> </w:delText>
                                </w:r>
                                <w:r w:rsidR="0091637D" w:rsidDel="00163577">
                                  <w:rPr>
                                    <w:color w:val="231F20"/>
                                  </w:rPr>
                                  <w:delText>check</w:delText>
                                </w:r>
                                <w:r w:rsidR="0091637D" w:rsidDel="00163577">
                                  <w:rPr>
                                    <w:color w:val="231F20"/>
                                    <w:spacing w:val="-1"/>
                                  </w:rPr>
                                  <w:delText xml:space="preserve"> </w:delText>
                                </w:r>
                                <w:r w:rsidR="0091637D" w:rsidDel="00163577">
                                  <w:rPr>
                                    <w:color w:val="231F20"/>
                                  </w:rPr>
                                  <w:delText>if</w:delText>
                                </w:r>
                                <w:r w:rsidR="0091637D" w:rsidDel="00163577">
                                  <w:rPr>
                                    <w:color w:val="231F20"/>
                                    <w:spacing w:val="-1"/>
                                  </w:rPr>
                                  <w:delText xml:space="preserve"> </w:delText>
                                </w:r>
                                <w:r w:rsidR="0091637D" w:rsidDel="00163577">
                                  <w:rPr>
                                    <w:color w:val="231F20"/>
                                  </w:rPr>
                                  <w:delText>the bar codes are readable at the next level.</w:delText>
                                </w:r>
                              </w:del>
                            </w:p>
                            <w:p w14:paraId="4FD6C133" w14:textId="77777777" w:rsidR="00252A4A" w:rsidRDefault="00252A4A">
                              <w:pPr>
                                <w:pStyle w:val="BodyText"/>
                                <w:tabs>
                                  <w:tab w:val="left" w:pos="575"/>
                                  <w:tab w:val="left" w:pos="576"/>
                                </w:tabs>
                                <w:spacing w:before="90" w:line="247" w:lineRule="auto"/>
                                <w:ind w:left="575" w:right="194"/>
                                <w:rPr>
                                  <w:color w:val="000000"/>
                                </w:rPr>
                                <w:pPrChange w:id="340" w:author="Stearns, Tim" w:date="2023-06-21T16:03:00Z">
                                  <w:pPr>
                                    <w:pStyle w:val="BodyText"/>
                                    <w:numPr>
                                      <w:numId w:val="4"/>
                                    </w:numPr>
                                    <w:tabs>
                                      <w:tab w:val="left" w:pos="575"/>
                                      <w:tab w:val="left" w:pos="576"/>
                                    </w:tabs>
                                    <w:spacing w:before="90" w:line="247" w:lineRule="auto"/>
                                    <w:ind w:left="575" w:right="194" w:hanging="360"/>
                                  </w:pPr>
                                </w:pPrChange>
                              </w:pPr>
                            </w:p>
                            <w:p w14:paraId="16B36391" w14:textId="77777777" w:rsidR="0091637D" w:rsidDel="00163577" w:rsidRDefault="0091637D" w:rsidP="0091637D">
                              <w:pPr>
                                <w:pStyle w:val="BodyText"/>
                                <w:numPr>
                                  <w:ilvl w:val="0"/>
                                  <w:numId w:val="4"/>
                                </w:numPr>
                                <w:tabs>
                                  <w:tab w:val="left" w:pos="575"/>
                                  <w:tab w:val="left" w:pos="576"/>
                                </w:tabs>
                                <w:spacing w:before="89" w:line="247" w:lineRule="auto"/>
                                <w:ind w:left="575" w:right="191"/>
                                <w:rPr>
                                  <w:del w:id="341" w:author="Stearns, Tim" w:date="2023-06-21T14:41:00Z"/>
                                  <w:color w:val="000000"/>
                                </w:rPr>
                              </w:pPr>
                              <w:del w:id="342" w:author="Stearns, Tim" w:date="2023-06-21T14:41:00Z">
                                <w:r w:rsidDel="00163577">
                                  <w:rPr>
                                    <w:color w:val="231F20"/>
                                  </w:rPr>
                                  <w:delText xml:space="preserve">If bar codes are unreadable at the each level, the product will likely be placed in quarantine as nonsalable.  For all products, consultation with the manufacturer is recommended. </w:delText>
                                </w:r>
                              </w:del>
                            </w:p>
                            <w:p w14:paraId="7AFF7662" w14:textId="77777777" w:rsidR="0091637D" w:rsidRDefault="0091637D" w:rsidP="0091637D">
                              <w:pPr>
                                <w:pStyle w:val="BodyText"/>
                                <w:tabs>
                                  <w:tab w:val="left" w:pos="575"/>
                                  <w:tab w:val="left" w:pos="576"/>
                                </w:tabs>
                                <w:spacing w:before="89"/>
                                <w:ind w:left="576"/>
                                <w:rPr>
                                  <w:color w:val="00000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E5BBFF" id="_x0000_s1046" type="#_x0000_t202" style="position:absolute;left:0;text-align:left;margin-left:0;margin-top:28.8pt;width:483.6pt;height:153pt;z-index:-15705600;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" fillcolor="#fff4dd" stroked="f">
                  <v:textbox inset="0,0,0,0">
                    <w:txbxContent>
                      <w:p w14:paraId="0E4E09AA" w14:textId="784BD320" w:rsidR="0091637D" w:rsidDel="00252A4A" w:rsidRDefault="0091637D" w:rsidP="0091637D">
                        <w:pPr>
                          <w:spacing w:before="91" w:line="247" w:lineRule="auto"/>
                          <w:ind w:left="215"/>
                          <w:rPr>
                            <w:del w:id="343" w:author="Stearns, Tim" w:date="2023-06-21T16:04:00Z"/>
                            <w:rFonts w:ascii="Avenir-Heavy"/>
                            <w:b/>
                            <w:color w:val="000000"/>
                          </w:rPr>
                        </w:pPr>
                        <w:r w:rsidRPr="00163577">
                          <w:rPr>
                            <w:rFonts w:ascii="Avenir-Heavy"/>
                            <w:b/>
                            <w:color w:val="231F20"/>
                          </w:rPr>
                          <w:t xml:space="preserve">Scenario </w:t>
                        </w:r>
                        <w:ins w:id="344" w:author="Rand, Jaidalyn" w:date="2023-06-14T16:24:00Z">
                          <w:r w:rsidRPr="00163577">
                            <w:rPr>
                              <w:rFonts w:ascii="Avenir-Heavy"/>
                              <w:b/>
                              <w:color w:val="231F20"/>
                            </w:rPr>
                            <w:t>4.</w:t>
                          </w:r>
                        </w:ins>
                        <w:del w:id="345" w:author="Stearns, Tim" w:date="2023-06-21T15:46:00Z">
                          <w:r w:rsidRPr="00163577" w:rsidDel="0091637D">
                            <w:rPr>
                              <w:rFonts w:ascii="Avenir-Heavy"/>
                              <w:b/>
                              <w:color w:val="231F20"/>
                            </w:rPr>
                            <w:delText>4</w:delText>
                          </w:r>
                        </w:del>
                        <w:ins w:id="346" w:author="Stearns, Tim" w:date="2023-06-21T15:46:00Z">
                          <w:r>
                            <w:rPr>
                              <w:rFonts w:ascii="Avenir-Heavy"/>
                              <w:b/>
                              <w:color w:val="231F20"/>
                            </w:rPr>
                            <w:t>5</w:t>
                          </w:r>
                        </w:ins>
                        <w:r w:rsidRPr="00163577">
                          <w:rPr>
                            <w:rFonts w:ascii="Avenir-Heavy"/>
                            <w:b/>
                            <w:color w:val="231F20"/>
                          </w:rPr>
                          <w:t xml:space="preserve">: A wholesale distributor </w:t>
                        </w:r>
                        <w:del w:id="347" w:author="Stearns, Tim" w:date="2023-06-21T15:46:00Z">
                          <w:r w:rsidRPr="00163577" w:rsidDel="0091637D">
                            <w:rPr>
                              <w:rFonts w:ascii="Avenir-Heavy"/>
                              <w:b/>
                              <w:color w:val="231F20"/>
                            </w:rPr>
                            <w:delText>receives a product or</w:delText>
                          </w:r>
                        </w:del>
                        <w:r w:rsidRPr="00163577">
                          <w:rPr>
                            <w:rFonts w:ascii="Avenir-Heavy"/>
                            <w:b/>
                            <w:color w:val="231F20"/>
                          </w:rPr>
                          <w:t xml:space="preserve"> </w:t>
                        </w:r>
                        <w:del w:id="348" w:author="Stearns, Tim" w:date="2023-06-21T15:51:00Z">
                          <w:r w:rsidRPr="00163577" w:rsidDel="0091637D">
                            <w:rPr>
                              <w:rFonts w:ascii="Avenir-Heavy"/>
                              <w:b/>
                              <w:color w:val="231F20"/>
                            </w:rPr>
                            <w:delText xml:space="preserve">is preparing to ship </w:delText>
                          </w:r>
                        </w:del>
                        <w:ins w:id="349" w:author="Stearns, Tim" w:date="2023-06-21T15:47:00Z">
                          <w:r>
                            <w:rPr>
                              <w:rFonts w:ascii="Avenir-Heavy"/>
                              <w:b/>
                              <w:color w:val="231F20"/>
                            </w:rPr>
                            <w:t xml:space="preserve">discovers it has </w:t>
                          </w:r>
                        </w:ins>
                        <w:ins w:id="350" w:author="Stearns, Tim" w:date="2023-06-21T15:56:00Z">
                          <w:r w:rsidR="00252A4A">
                            <w:rPr>
                              <w:rFonts w:ascii="Avenir-Heavy"/>
                              <w:b/>
                              <w:color w:val="231F20"/>
                            </w:rPr>
                            <w:t>an aggregation</w:t>
                          </w:r>
                        </w:ins>
                        <w:ins w:id="351" w:author="Stearns, Tim" w:date="2023-06-21T15:53:00Z">
                          <w:r>
                            <w:rPr>
                              <w:rFonts w:ascii="Avenir-Heavy"/>
                              <w:b/>
                              <w:color w:val="231F20"/>
                            </w:rPr>
                            <w:t xml:space="preserve"> error </w:t>
                          </w:r>
                        </w:ins>
                        <w:ins w:id="352" w:author="Stearns, Tim" w:date="2023-06-21T15:55:00Z">
                          <w:r>
                            <w:rPr>
                              <w:rFonts w:ascii="Avenir-Heavy"/>
                              <w:b/>
                              <w:color w:val="231F20"/>
                            </w:rPr>
                            <w:t xml:space="preserve">in the EPCIS data it received from the manufacturer.   </w:t>
                          </w:r>
                        </w:ins>
                        <w:del w:id="353" w:author="Stearns, Tim" w:date="2023-06-21T15:51:00Z">
                          <w:r w:rsidRPr="00163577" w:rsidDel="0091637D">
                            <w:rPr>
                              <w:rFonts w:ascii="Avenir-Heavy"/>
                              <w:b/>
                              <w:color w:val="231F20"/>
                            </w:rPr>
                            <w:delText>i</w:delText>
                          </w:r>
                        </w:del>
                        <w:del w:id="354" w:author="Stearns, Tim" w:date="2023-06-21T16:04:00Z">
                          <w:r w:rsidRPr="00163577" w:rsidDel="00252A4A">
                            <w:rPr>
                              <w:rFonts w:ascii="Avenir-Heavy"/>
                              <w:b/>
                              <w:color w:val="231F20"/>
                            </w:rPr>
                            <w:delText>t and is unable to read the 2D bar code, because it will not scan, is encoded incorrectly, or has incomplete elements.</w:delText>
                          </w:r>
                        </w:del>
                      </w:p>
                      <w:p w14:paraId="62D57800" w14:textId="2E239851" w:rsidR="0091637D" w:rsidRDefault="00252A4A" w:rsidP="0091637D">
                        <w:pPr>
                          <w:pStyle w:val="BodyText"/>
                          <w:numPr>
                            <w:ilvl w:val="0"/>
                            <w:numId w:val="4"/>
                          </w:numPr>
                          <w:tabs>
                            <w:tab w:val="left" w:pos="575"/>
                            <w:tab w:val="left" w:pos="576"/>
                          </w:tabs>
                          <w:spacing w:before="269" w:line="247" w:lineRule="auto"/>
                          <w:ind w:left="575" w:right="452"/>
                          <w:rPr>
                            <w:color w:val="000000"/>
                          </w:rPr>
                        </w:pPr>
                        <w:ins w:id="355" w:author="Stearns, Tim" w:date="2023-06-21T15:56:00Z">
                          <w:r w:rsidRPr="00252A4A">
                            <w:rPr>
                              <w:rFonts w:ascii="Avenir-Heavy"/>
                              <w:bCs/>
                              <w:color w:val="231F20"/>
                              <w:rPrChange w:id="356" w:author="Stearns, Tim" w:date="2023-06-21T15:59:00Z">
                                <w:rPr>
                                  <w:rFonts w:ascii="Avenir-Heavy"/>
                                  <w:b/>
                                  <w:color w:val="231F20"/>
                                </w:rPr>
                              </w:rPrChange>
                            </w:rPr>
                            <w:t>This might be discovered during receiving</w:t>
                          </w:r>
                        </w:ins>
                        <w:ins w:id="357" w:author="Stearns, Tim" w:date="2023-06-21T15:58:00Z">
                          <w:r w:rsidRPr="00252A4A">
                            <w:rPr>
                              <w:rFonts w:ascii="Avenir-Heavy"/>
                              <w:bCs/>
                              <w:color w:val="231F20"/>
                              <w:rPrChange w:id="358" w:author="Stearns, Tim" w:date="2023-06-21T15:59:00Z">
                                <w:rPr>
                                  <w:rFonts w:ascii="Avenir-Heavy"/>
                                  <w:b/>
                                  <w:color w:val="231F20"/>
                                </w:rPr>
                              </w:rPrChange>
                            </w:rPr>
                            <w:t xml:space="preserve"> or inventory </w:t>
                          </w:r>
                          <w:r w:rsidRPr="00252A4A">
                            <w:rPr>
                              <w:bCs/>
                              <w:color w:val="231F20"/>
                            </w:rPr>
                            <w:t>spot checking</w:t>
                          </w:r>
                        </w:ins>
                        <w:ins w:id="359" w:author="Stearns, Tim" w:date="2023-06-21T15:56:00Z">
                          <w:r>
                            <w:rPr>
                              <w:color w:val="231F20"/>
                            </w:rPr>
                            <w:t>.</w:t>
                          </w:r>
                        </w:ins>
                        <w:ins w:id="360" w:author="Stearns, Tim" w:date="2023-06-21T15:59:00Z">
                          <w:r w:rsidDel="00252A4A">
                            <w:rPr>
                              <w:color w:val="231F20"/>
                            </w:rPr>
                            <w:t xml:space="preserve"> </w:t>
                          </w:r>
                        </w:ins>
                        <w:del w:id="361" w:author="Stearns, Tim" w:date="2023-06-21T15:56:00Z">
                          <w:r w:rsidR="0091637D" w:rsidDel="00252A4A">
                            <w:rPr>
                              <w:color w:val="231F20"/>
                            </w:rPr>
                            <w:delText>Whether</w:delText>
                          </w:r>
                          <w:r w:rsidR="0091637D" w:rsidDel="00252A4A">
                            <w:rPr>
                              <w:color w:val="231F20"/>
                              <w:spacing w:val="-1"/>
                            </w:rPr>
                            <w:delText xml:space="preserve"> </w:delText>
                          </w:r>
                          <w:r w:rsidR="0091637D" w:rsidDel="00252A4A">
                            <w:rPr>
                              <w:color w:val="231F20"/>
                            </w:rPr>
                            <w:delText>this</w:delText>
                          </w:r>
                          <w:r w:rsidR="0091637D" w:rsidDel="00252A4A">
                            <w:rPr>
                              <w:color w:val="231F20"/>
                              <w:spacing w:val="-1"/>
                            </w:rPr>
                            <w:delText xml:space="preserve"> </w:delText>
                          </w:r>
                          <w:r w:rsidR="0091637D" w:rsidDel="00252A4A">
                            <w:rPr>
                              <w:color w:val="231F20"/>
                            </w:rPr>
                            <w:delText>problem</w:delText>
                          </w:r>
                          <w:r w:rsidR="0091637D" w:rsidDel="00252A4A">
                            <w:rPr>
                              <w:color w:val="231F20"/>
                              <w:spacing w:val="-1"/>
                            </w:rPr>
                            <w:delText xml:space="preserve"> </w:delText>
                          </w:r>
                          <w:r w:rsidR="0091637D" w:rsidDel="00252A4A">
                            <w:rPr>
                              <w:color w:val="231F20"/>
                            </w:rPr>
                            <w:delText>with</w:delText>
                          </w:r>
                          <w:r w:rsidR="0091637D" w:rsidDel="00252A4A">
                            <w:rPr>
                              <w:color w:val="231F20"/>
                              <w:spacing w:val="-1"/>
                            </w:rPr>
                            <w:delText xml:space="preserve"> </w:delText>
                          </w:r>
                          <w:r w:rsidR="0091637D" w:rsidDel="00252A4A">
                            <w:rPr>
                              <w:color w:val="231F20"/>
                            </w:rPr>
                            <w:delText>the</w:delText>
                          </w:r>
                          <w:r w:rsidR="0091637D" w:rsidDel="00252A4A">
                            <w:rPr>
                              <w:color w:val="231F20"/>
                              <w:spacing w:val="-1"/>
                            </w:rPr>
                            <w:delText xml:space="preserve"> </w:delText>
                          </w:r>
                          <w:r w:rsidR="0091637D" w:rsidDel="00252A4A">
                            <w:rPr>
                              <w:color w:val="231F20"/>
                            </w:rPr>
                            <w:delText>2D</w:delText>
                          </w:r>
                          <w:r w:rsidR="0091637D" w:rsidDel="00252A4A">
                            <w:rPr>
                              <w:color w:val="231F20"/>
                              <w:spacing w:val="-1"/>
                            </w:rPr>
                            <w:delText xml:space="preserve"> </w:delText>
                          </w:r>
                          <w:r w:rsidR="0091637D" w:rsidDel="00252A4A">
                            <w:rPr>
                              <w:color w:val="231F20"/>
                            </w:rPr>
                            <w:delText>bar</w:delText>
                          </w:r>
                          <w:r w:rsidR="0091637D" w:rsidDel="00252A4A">
                            <w:rPr>
                              <w:color w:val="231F20"/>
                              <w:spacing w:val="-1"/>
                            </w:rPr>
                            <w:delText xml:space="preserve"> </w:delText>
                          </w:r>
                          <w:r w:rsidR="0091637D" w:rsidDel="00252A4A">
                            <w:rPr>
                              <w:color w:val="231F20"/>
                            </w:rPr>
                            <w:delText>code</w:delText>
                          </w:r>
                          <w:r w:rsidR="0091637D" w:rsidDel="00252A4A">
                            <w:rPr>
                              <w:color w:val="231F20"/>
                              <w:spacing w:val="-1"/>
                            </w:rPr>
                            <w:delText xml:space="preserve"> </w:delText>
                          </w:r>
                          <w:r w:rsidR="0091637D" w:rsidDel="00252A4A">
                            <w:rPr>
                              <w:color w:val="231F20"/>
                            </w:rPr>
                            <w:delText>is</w:delText>
                          </w:r>
                          <w:r w:rsidR="0091637D" w:rsidDel="00252A4A">
                            <w:rPr>
                              <w:color w:val="231F20"/>
                              <w:spacing w:val="-1"/>
                            </w:rPr>
                            <w:delText xml:space="preserve"> </w:delText>
                          </w:r>
                          <w:r w:rsidR="0091637D" w:rsidDel="00252A4A">
                            <w:rPr>
                              <w:color w:val="231F20"/>
                            </w:rPr>
                            <w:delText>discovered</w:delText>
                          </w:r>
                          <w:r w:rsidR="0091637D" w:rsidDel="00252A4A">
                            <w:rPr>
                              <w:color w:val="231F20"/>
                              <w:spacing w:val="-1"/>
                            </w:rPr>
                            <w:delText xml:space="preserve"> </w:delText>
                          </w:r>
                          <w:r w:rsidR="0091637D" w:rsidDel="00252A4A">
                            <w:rPr>
                              <w:color w:val="231F20"/>
                            </w:rPr>
                            <w:delText>at</w:delText>
                          </w:r>
                          <w:r w:rsidR="0091637D" w:rsidDel="00252A4A">
                            <w:rPr>
                              <w:color w:val="231F20"/>
                              <w:spacing w:val="-1"/>
                            </w:rPr>
                            <w:delText xml:space="preserve"> </w:delText>
                          </w:r>
                          <w:r w:rsidR="0091637D" w:rsidDel="00252A4A">
                            <w:rPr>
                              <w:color w:val="231F20"/>
                            </w:rPr>
                            <w:delText>receiving</w:delText>
                          </w:r>
                          <w:r w:rsidR="0091637D" w:rsidDel="00252A4A">
                            <w:rPr>
                              <w:color w:val="231F20"/>
                              <w:spacing w:val="-1"/>
                            </w:rPr>
                            <w:delText xml:space="preserve"> </w:delText>
                          </w:r>
                          <w:r w:rsidR="0091637D" w:rsidDel="00252A4A">
                            <w:rPr>
                              <w:color w:val="231F20"/>
                            </w:rPr>
                            <w:delText>or</w:delText>
                          </w:r>
                          <w:r w:rsidR="0091637D" w:rsidDel="00252A4A">
                            <w:rPr>
                              <w:color w:val="231F20"/>
                              <w:spacing w:val="-1"/>
                            </w:rPr>
                            <w:delText xml:space="preserve"> </w:delText>
                          </w:r>
                          <w:r w:rsidR="0091637D" w:rsidDel="00252A4A">
                            <w:rPr>
                              <w:color w:val="231F20"/>
                            </w:rPr>
                            <w:delText>pick,</w:delText>
                          </w:r>
                          <w:r w:rsidR="0091637D" w:rsidDel="00252A4A">
                            <w:rPr>
                              <w:color w:val="231F20"/>
                              <w:spacing w:val="-1"/>
                            </w:rPr>
                            <w:delText xml:space="preserve"> </w:delText>
                          </w:r>
                          <w:r w:rsidR="0091637D" w:rsidDel="00252A4A">
                            <w:rPr>
                              <w:color w:val="231F20"/>
                            </w:rPr>
                            <w:delText>pack</w:delText>
                          </w:r>
                          <w:r w:rsidR="0091637D" w:rsidDel="00252A4A">
                            <w:rPr>
                              <w:color w:val="231F20"/>
                              <w:spacing w:val="-1"/>
                            </w:rPr>
                            <w:delText xml:space="preserve"> </w:delText>
                          </w:r>
                          <w:r w:rsidR="0091637D" w:rsidDel="00252A4A">
                            <w:rPr>
                              <w:color w:val="231F20"/>
                            </w:rPr>
                            <w:delText>and</w:delText>
                          </w:r>
                          <w:r w:rsidR="0091637D" w:rsidDel="00252A4A">
                            <w:rPr>
                              <w:color w:val="231F20"/>
                              <w:spacing w:val="-1"/>
                            </w:rPr>
                            <w:delText xml:space="preserve"> </w:delText>
                          </w:r>
                          <w:r w:rsidR="0091637D" w:rsidDel="00252A4A">
                            <w:rPr>
                              <w:color w:val="231F20"/>
                            </w:rPr>
                            <w:delText>ship the process is the same.</w:delText>
                          </w:r>
                        </w:del>
                      </w:p>
                      <w:p w14:paraId="32698F83" w14:textId="5E5B7D02" w:rsidR="0091637D" w:rsidRPr="00252A4A" w:rsidRDefault="00252A4A" w:rsidP="0091637D">
                        <w:pPr>
                          <w:pStyle w:val="BodyText"/>
                          <w:numPr>
                            <w:ilvl w:val="0"/>
                            <w:numId w:val="4"/>
                          </w:numPr>
                          <w:tabs>
                            <w:tab w:val="left" w:pos="575"/>
                            <w:tab w:val="left" w:pos="576"/>
                          </w:tabs>
                          <w:spacing w:before="90" w:line="247" w:lineRule="auto"/>
                          <w:ind w:left="575" w:right="194"/>
                          <w:rPr>
                            <w:ins w:id="362" w:author="Stearns, Tim" w:date="2023-06-21T16:03:00Z"/>
                            <w:color w:val="000000"/>
                            <w:rPrChange w:id="363" w:author="Stearns, Tim" w:date="2023-06-21T16:03:00Z">
                              <w:rPr>
                                <w:ins w:id="364" w:author="Stearns, Tim" w:date="2023-06-21T16:03:00Z"/>
                                <w:color w:val="231F20"/>
                              </w:rPr>
                            </w:rPrChange>
                          </w:rPr>
                        </w:pPr>
                        <w:ins w:id="365" w:author="Stearns, Tim" w:date="2023-06-21T15:59:00Z">
                          <w:r>
                            <w:rPr>
                              <w:color w:val="231F20"/>
                            </w:rPr>
                            <w:t xml:space="preserve">This might be discovered during picking when a package is already shown to have </w:t>
                          </w:r>
                        </w:ins>
                        <w:ins w:id="366" w:author="Stearns, Tim" w:date="2023-06-21T16:01:00Z">
                          <w:r>
                            <w:rPr>
                              <w:color w:val="231F20"/>
                            </w:rPr>
                            <w:t xml:space="preserve">been </w:t>
                          </w:r>
                        </w:ins>
                        <w:ins w:id="367" w:author="Stearns, Tim" w:date="2023-06-21T15:59:00Z">
                          <w:r>
                            <w:rPr>
                              <w:color w:val="231F20"/>
                            </w:rPr>
                            <w:t>shipped</w:t>
                          </w:r>
                        </w:ins>
                        <w:ins w:id="368" w:author="Stearns, Tim" w:date="2023-06-21T16:01:00Z">
                          <w:r>
                            <w:rPr>
                              <w:color w:val="231F20"/>
                            </w:rPr>
                            <w:t xml:space="preserve"> because the case the package </w:t>
                          </w:r>
                        </w:ins>
                        <w:ins w:id="369" w:author="Stearns, Tim" w:date="2023-06-21T16:02:00Z">
                          <w:r>
                            <w:rPr>
                              <w:color w:val="231F20"/>
                            </w:rPr>
                            <w:t xml:space="preserve">was </w:t>
                          </w:r>
                        </w:ins>
                        <w:ins w:id="370" w:author="Stearns, Tim" w:date="2023-06-21T16:01:00Z">
                          <w:r>
                            <w:rPr>
                              <w:color w:val="231F20"/>
                            </w:rPr>
                            <w:t>aggregated to</w:t>
                          </w:r>
                        </w:ins>
                        <w:ins w:id="371" w:author="Stearns, Tim" w:date="2023-06-21T16:02:00Z">
                          <w:r>
                            <w:rPr>
                              <w:color w:val="231F20"/>
                            </w:rPr>
                            <w:t xml:space="preserve"> has already shipped</w:t>
                          </w:r>
                        </w:ins>
                        <w:del w:id="372" w:author="Stearns, Tim" w:date="2023-06-21T16:02:00Z">
                          <w:r w:rsidR="0091637D" w:rsidDel="00252A4A">
                            <w:rPr>
                              <w:color w:val="231F20"/>
                            </w:rPr>
                            <w:delText>If</w:delText>
                          </w:r>
                          <w:r w:rsidR="0091637D" w:rsidDel="00252A4A">
                            <w:rPr>
                              <w:color w:val="231F20"/>
                              <w:spacing w:val="-1"/>
                            </w:rPr>
                            <w:delText xml:space="preserve"> </w:delText>
                          </w:r>
                          <w:r w:rsidR="0091637D" w:rsidDel="00252A4A">
                            <w:rPr>
                              <w:color w:val="231F20"/>
                            </w:rPr>
                            <w:delText>a</w:delText>
                          </w:r>
                          <w:r w:rsidR="0091637D" w:rsidDel="00252A4A">
                            <w:rPr>
                              <w:color w:val="231F20"/>
                              <w:spacing w:val="-1"/>
                            </w:rPr>
                            <w:delText xml:space="preserve"> </w:delText>
                          </w:r>
                          <w:r w:rsidR="0091637D" w:rsidDel="00252A4A">
                            <w:rPr>
                              <w:color w:val="231F20"/>
                            </w:rPr>
                            <w:delText>bar</w:delText>
                          </w:r>
                          <w:r w:rsidR="0091637D" w:rsidDel="00252A4A">
                            <w:rPr>
                              <w:color w:val="231F20"/>
                              <w:spacing w:val="-1"/>
                            </w:rPr>
                            <w:delText xml:space="preserve"> </w:delText>
                          </w:r>
                          <w:r w:rsidR="0091637D" w:rsidDel="00252A4A">
                            <w:rPr>
                              <w:color w:val="231F20"/>
                            </w:rPr>
                            <w:delText>code</w:delText>
                          </w:r>
                          <w:r w:rsidR="0091637D" w:rsidDel="00252A4A">
                            <w:rPr>
                              <w:color w:val="231F20"/>
                              <w:spacing w:val="-1"/>
                            </w:rPr>
                            <w:delText xml:space="preserve"> </w:delText>
                          </w:r>
                          <w:r w:rsidR="0091637D" w:rsidDel="00252A4A">
                            <w:rPr>
                              <w:color w:val="231F20"/>
                            </w:rPr>
                            <w:delText>is</w:delText>
                          </w:r>
                          <w:r w:rsidR="0091637D" w:rsidDel="00252A4A">
                            <w:rPr>
                              <w:color w:val="231F20"/>
                              <w:spacing w:val="-1"/>
                            </w:rPr>
                            <w:delText xml:space="preserve"> </w:delText>
                          </w:r>
                          <w:r w:rsidR="0091637D" w:rsidDel="00252A4A">
                            <w:rPr>
                              <w:color w:val="231F20"/>
                            </w:rPr>
                            <w:delText>unreadable</w:delText>
                          </w:r>
                          <w:r w:rsidR="0091637D" w:rsidDel="00252A4A">
                            <w:rPr>
                              <w:color w:val="231F20"/>
                              <w:spacing w:val="-1"/>
                            </w:rPr>
                            <w:delText xml:space="preserve"> </w:delText>
                          </w:r>
                          <w:r w:rsidR="0091637D" w:rsidDel="00252A4A">
                            <w:rPr>
                              <w:color w:val="231F20"/>
                            </w:rPr>
                            <w:delText>at</w:delText>
                          </w:r>
                          <w:r w:rsidR="0091637D" w:rsidDel="00252A4A">
                            <w:rPr>
                              <w:color w:val="231F20"/>
                              <w:spacing w:val="-1"/>
                            </w:rPr>
                            <w:delText xml:space="preserve"> </w:delText>
                          </w:r>
                          <w:r w:rsidR="0091637D" w:rsidDel="00252A4A">
                            <w:rPr>
                              <w:color w:val="231F20"/>
                            </w:rPr>
                            <w:delText>the</w:delText>
                          </w:r>
                          <w:r w:rsidR="0091637D" w:rsidDel="00252A4A">
                            <w:rPr>
                              <w:color w:val="231F20"/>
                              <w:spacing w:val="-1"/>
                            </w:rPr>
                            <w:delText xml:space="preserve"> </w:delText>
                          </w:r>
                        </w:del>
                        <w:del w:id="373" w:author="Stearns, Tim" w:date="2023-06-21T14:40:00Z">
                          <w:r w:rsidR="0091637D" w:rsidDel="00163577">
                            <w:rPr>
                              <w:color w:val="231F20"/>
                            </w:rPr>
                            <w:delText>case</w:delText>
                          </w:r>
                          <w:r w:rsidR="0091637D" w:rsidDel="00163577">
                            <w:rPr>
                              <w:color w:val="231F20"/>
                              <w:spacing w:val="-1"/>
                            </w:rPr>
                            <w:delText xml:space="preserve"> </w:delText>
                          </w:r>
                          <w:r w:rsidR="0091637D" w:rsidDel="00163577">
                            <w:rPr>
                              <w:color w:val="231F20"/>
                            </w:rPr>
                            <w:delText>level</w:delText>
                          </w:r>
                        </w:del>
                        <w:del w:id="374" w:author="Stearns, Tim" w:date="2023-06-21T16:02:00Z">
                          <w:r w:rsidR="0091637D" w:rsidDel="00252A4A">
                            <w:rPr>
                              <w:color w:val="231F20"/>
                            </w:rPr>
                            <w:delText>,</w:delText>
                          </w:r>
                          <w:r w:rsidR="0091637D" w:rsidDel="00252A4A">
                            <w:rPr>
                              <w:color w:val="231F20"/>
                              <w:spacing w:val="-1"/>
                            </w:rPr>
                            <w:delText xml:space="preserve"> </w:delText>
                          </w:r>
                        </w:del>
                        <w:del w:id="375" w:author="Stearns, Tim" w:date="2023-06-21T14:41:00Z">
                          <w:r w:rsidR="0091637D" w:rsidDel="00163577">
                            <w:rPr>
                              <w:color w:val="231F20"/>
                            </w:rPr>
                            <w:delText>a</w:delText>
                          </w:r>
                          <w:r w:rsidR="0091637D" w:rsidDel="00163577">
                            <w:rPr>
                              <w:color w:val="231F20"/>
                              <w:spacing w:val="-1"/>
                            </w:rPr>
                            <w:delText xml:space="preserve"> </w:delText>
                          </w:r>
                          <w:r w:rsidR="0091637D" w:rsidDel="00163577">
                            <w:rPr>
                              <w:color w:val="231F20"/>
                            </w:rPr>
                            <w:delText>wholesale</w:delText>
                          </w:r>
                          <w:r w:rsidR="0091637D" w:rsidDel="00163577">
                            <w:rPr>
                              <w:color w:val="231F20"/>
                              <w:spacing w:val="-1"/>
                            </w:rPr>
                            <w:delText xml:space="preserve"> </w:delText>
                          </w:r>
                          <w:r w:rsidR="0091637D" w:rsidDel="00163577">
                            <w:rPr>
                              <w:color w:val="231F20"/>
                            </w:rPr>
                            <w:delText>distributor</w:delText>
                          </w:r>
                          <w:r w:rsidR="0091637D" w:rsidDel="00163577">
                            <w:rPr>
                              <w:color w:val="231F20"/>
                              <w:spacing w:val="-1"/>
                            </w:rPr>
                            <w:delText xml:space="preserve"> </w:delText>
                          </w:r>
                          <w:r w:rsidR="0091637D" w:rsidDel="00163577">
                            <w:rPr>
                              <w:color w:val="231F20"/>
                            </w:rPr>
                            <w:delText>may</w:delText>
                          </w:r>
                          <w:r w:rsidR="0091637D" w:rsidDel="00163577">
                            <w:rPr>
                              <w:color w:val="231F20"/>
                              <w:spacing w:val="-1"/>
                            </w:rPr>
                            <w:delText xml:space="preserve"> </w:delText>
                          </w:r>
                          <w:r w:rsidR="0091637D" w:rsidDel="00163577">
                            <w:rPr>
                              <w:color w:val="231F20"/>
                            </w:rPr>
                            <w:delText>choose</w:delText>
                          </w:r>
                          <w:r w:rsidR="0091637D" w:rsidDel="00163577">
                            <w:rPr>
                              <w:color w:val="231F20"/>
                              <w:spacing w:val="-1"/>
                            </w:rPr>
                            <w:delText xml:space="preserve"> </w:delText>
                          </w:r>
                          <w:r w:rsidR="0091637D" w:rsidDel="00163577">
                            <w:rPr>
                              <w:color w:val="231F20"/>
                            </w:rPr>
                            <w:delText>to</w:delText>
                          </w:r>
                          <w:r w:rsidR="0091637D" w:rsidDel="00163577">
                            <w:rPr>
                              <w:color w:val="231F20"/>
                              <w:spacing w:val="-1"/>
                            </w:rPr>
                            <w:delText xml:space="preserve"> </w:delText>
                          </w:r>
                          <w:r w:rsidR="0091637D" w:rsidDel="00163577">
                            <w:rPr>
                              <w:color w:val="231F20"/>
                            </w:rPr>
                            <w:delText>check</w:delText>
                          </w:r>
                          <w:r w:rsidR="0091637D" w:rsidDel="00163577">
                            <w:rPr>
                              <w:color w:val="231F20"/>
                              <w:spacing w:val="-1"/>
                            </w:rPr>
                            <w:delText xml:space="preserve"> </w:delText>
                          </w:r>
                          <w:r w:rsidR="0091637D" w:rsidDel="00163577">
                            <w:rPr>
                              <w:color w:val="231F20"/>
                            </w:rPr>
                            <w:delText>if</w:delText>
                          </w:r>
                          <w:r w:rsidR="0091637D" w:rsidDel="00163577">
                            <w:rPr>
                              <w:color w:val="231F20"/>
                              <w:spacing w:val="-1"/>
                            </w:rPr>
                            <w:delText xml:space="preserve"> </w:delText>
                          </w:r>
                          <w:r w:rsidR="0091637D" w:rsidDel="00163577">
                            <w:rPr>
                              <w:color w:val="231F20"/>
                            </w:rPr>
                            <w:delText>the bar codes are readable at the next level.</w:delText>
                          </w:r>
                        </w:del>
                      </w:p>
                      <w:p w14:paraId="4FD6C133" w14:textId="77777777" w:rsidR="00252A4A" w:rsidRDefault="00252A4A">
                        <w:pPr>
                          <w:pStyle w:val="BodyText"/>
                          <w:tabs>
                            <w:tab w:val="left" w:pos="575"/>
                            <w:tab w:val="left" w:pos="576"/>
                          </w:tabs>
                          <w:spacing w:before="90" w:line="247" w:lineRule="auto"/>
                          <w:ind w:left="575" w:right="194"/>
                          <w:rPr>
                            <w:color w:val="000000"/>
                          </w:rPr>
                          <w:pPrChange w:id="376" w:author="Stearns, Tim" w:date="2023-06-21T16:03:00Z">
                            <w:pPr>
                              <w:pStyle w:val="BodyText"/>
                              <w:numPr>
                                <w:numId w:val="4"/>
                              </w:numPr>
                              <w:tabs>
                                <w:tab w:val="left" w:pos="575"/>
                                <w:tab w:val="left" w:pos="576"/>
                              </w:tabs>
                              <w:spacing w:before="90" w:line="247" w:lineRule="auto"/>
                              <w:ind w:left="575" w:right="194" w:hanging="360"/>
                            </w:pPr>
                          </w:pPrChange>
                        </w:pPr>
                      </w:p>
                      <w:p w14:paraId="16B36391" w14:textId="77777777" w:rsidR="0091637D" w:rsidDel="00163577" w:rsidRDefault="0091637D" w:rsidP="0091637D">
                        <w:pPr>
                          <w:pStyle w:val="BodyText"/>
                          <w:numPr>
                            <w:ilvl w:val="0"/>
                            <w:numId w:val="4"/>
                          </w:numPr>
                          <w:tabs>
                            <w:tab w:val="left" w:pos="575"/>
                            <w:tab w:val="left" w:pos="576"/>
                          </w:tabs>
                          <w:spacing w:before="89" w:line="247" w:lineRule="auto"/>
                          <w:ind w:left="575" w:right="191"/>
                          <w:rPr>
                            <w:del w:id="377" w:author="Stearns, Tim" w:date="2023-06-21T14:41:00Z"/>
                            <w:color w:val="000000"/>
                          </w:rPr>
                        </w:pPr>
                        <w:del w:id="378" w:author="Stearns, Tim" w:date="2023-06-21T14:41:00Z">
                          <w:r w:rsidDel="00163577">
                            <w:rPr>
                              <w:color w:val="231F20"/>
                            </w:rPr>
                            <w:delText xml:space="preserve">If bar codes are unreadable at the each level, the product will likely be placed in quarantine as nonsalable.  For all products, consultation with the manufacturer is recommended. </w:delText>
                          </w:r>
                        </w:del>
                      </w:p>
                      <w:p w14:paraId="7AFF7662" w14:textId="77777777" w:rsidR="0091637D" w:rsidRDefault="0091637D" w:rsidP="0091637D">
                        <w:pPr>
                          <w:pStyle w:val="BodyText"/>
                          <w:tabs>
                            <w:tab w:val="left" w:pos="575"/>
                            <w:tab w:val="left" w:pos="576"/>
                          </w:tabs>
                          <w:spacing w:before="89"/>
                          <w:ind w:left="576"/>
                          <w:rPr>
                            <w:color w:val="000000"/>
                          </w:rPr>
                        </w:pPr>
                      </w:p>
                    </w:txbxContent>
                  </v:textbox>
                  <w10:wrap type="topAndBottom" anchorx="margin"/>
                </v:shape>
              </w:pict>
            </mc:Fallback>
          </mc:AlternateContent>
        </w:r>
      </w:ins>
    </w:p>
    <w:p w14:paraId="099F2DAB" w14:textId="79526B35" w:rsidR="00DD45C2" w:rsidRDefault="00DD45C2">
      <w:pPr>
        <w:pStyle w:val="BodyText"/>
        <w:spacing w:before="7"/>
        <w:rPr>
          <w:sz w:val="24"/>
        </w:rPr>
      </w:pPr>
    </w:p>
    <w:p w14:paraId="2322DC7B" w14:textId="77777777" w:rsidR="00DD45C2" w:rsidRDefault="00DD45C2">
      <w:pPr>
        <w:spacing w:line="247" w:lineRule="auto"/>
        <w:rPr>
          <w:ins w:id="379" w:author="Stearns, Tim" w:date="2023-06-21T16:04:00Z"/>
        </w:rPr>
      </w:pPr>
    </w:p>
    <w:p w14:paraId="63EFC2A6" w14:textId="1A971790" w:rsidR="00252A4A" w:rsidRDefault="00252A4A">
      <w:pPr>
        <w:pStyle w:val="BodyText"/>
        <w:spacing w:before="122" w:line="247" w:lineRule="auto"/>
        <w:ind w:left="660" w:right="550"/>
        <w:rPr>
          <w:ins w:id="380" w:author="Stearns, Tim" w:date="2023-06-21T16:06:00Z"/>
          <w:rFonts w:ascii="Avenir-Heavy"/>
          <w:bCs/>
          <w:color w:val="231F20"/>
        </w:rPr>
        <w:pPrChange w:id="381" w:author="Stearns, Tim" w:date="2023-06-21T16:12:00Z">
          <w:pPr>
            <w:spacing w:line="247" w:lineRule="auto"/>
          </w:pPr>
        </w:pPrChange>
      </w:pPr>
      <w:ins w:id="382" w:author="Stearns, Tim" w:date="2023-06-21T16:04:00Z">
        <w:r w:rsidRPr="00EF55E1">
          <w:rPr>
            <w:rFonts w:ascii="Avenir-Heavy"/>
            <w:b/>
            <w:color w:val="231F20"/>
          </w:rPr>
          <w:t>Distributor Action:</w:t>
        </w:r>
      </w:ins>
      <w:ins w:id="383" w:author="Stearns, Tim" w:date="2023-06-21T16:05:00Z">
        <w:r>
          <w:rPr>
            <w:rFonts w:ascii="Avenir-Heavy"/>
            <w:b/>
            <w:color w:val="231F20"/>
          </w:rPr>
          <w:t xml:space="preserve"> </w:t>
        </w:r>
      </w:ins>
      <w:ins w:id="384" w:author="Stearns, Tim" w:date="2023-06-21T16:11:00Z">
        <w:r w:rsidR="00D97967">
          <w:rPr>
            <w:color w:val="231F20"/>
          </w:rPr>
          <w:t>The distributor will reach out to the manufacturer and follow General Communications practices in communicating this exception.</w:t>
        </w:r>
      </w:ins>
      <w:ins w:id="385" w:author="Stearns, Tim" w:date="2023-06-21T16:12:00Z">
        <w:r w:rsidR="00D97967">
          <w:rPr>
            <w:color w:val="231F20"/>
          </w:rPr>
          <w:t xml:space="preserve">  </w:t>
        </w:r>
      </w:ins>
      <w:ins w:id="386" w:author="Stearns, Tim" w:date="2023-06-21T16:07:00Z">
        <w:r w:rsidR="00D97967">
          <w:rPr>
            <w:rFonts w:ascii="Avenir-Heavy"/>
            <w:bCs/>
            <w:color w:val="231F20"/>
          </w:rPr>
          <w:t xml:space="preserve">Further </w:t>
        </w:r>
      </w:ins>
      <w:ins w:id="387" w:author="Stearns, Tim" w:date="2023-06-21T16:08:00Z">
        <w:r w:rsidR="00D97967">
          <w:rPr>
            <w:rFonts w:ascii="Avenir-Heavy"/>
            <w:bCs/>
            <w:color w:val="231F20"/>
          </w:rPr>
          <w:t>handling</w:t>
        </w:r>
      </w:ins>
      <w:ins w:id="388" w:author="Stearns, Tim" w:date="2023-06-21T16:07:00Z">
        <w:r w:rsidR="00D97967">
          <w:rPr>
            <w:rFonts w:ascii="Avenir-Heavy"/>
            <w:bCs/>
            <w:color w:val="231F20"/>
          </w:rPr>
          <w:t xml:space="preserve"> of this exception will be based on SOPs.</w:t>
        </w:r>
      </w:ins>
      <w:ins w:id="389" w:author="Stearns, Tim" w:date="2023-06-21T16:11:00Z">
        <w:r w:rsidR="00D97967">
          <w:rPr>
            <w:rFonts w:ascii="Avenir-Heavy"/>
            <w:bCs/>
            <w:color w:val="231F20"/>
          </w:rPr>
          <w:t xml:space="preserve">  </w:t>
        </w:r>
      </w:ins>
    </w:p>
    <w:p w14:paraId="4C92933A" w14:textId="77777777" w:rsidR="00D97967" w:rsidRDefault="00D97967">
      <w:pPr>
        <w:spacing w:line="247" w:lineRule="auto"/>
        <w:rPr>
          <w:ins w:id="390" w:author="Stearns, Tim" w:date="2023-06-21T16:05:00Z"/>
          <w:rFonts w:ascii="Avenir-Heavy"/>
          <w:b/>
          <w:color w:val="231F20"/>
        </w:rPr>
      </w:pPr>
    </w:p>
    <w:p w14:paraId="2D35D507" w14:textId="6D343F46" w:rsidR="00252A4A" w:rsidRPr="00D97967" w:rsidRDefault="00252A4A">
      <w:pPr>
        <w:spacing w:line="247" w:lineRule="auto"/>
        <w:ind w:left="660"/>
        <w:rPr>
          <w:bCs/>
        </w:rPr>
        <w:sectPr w:rsidR="00252A4A" w:rsidRPr="00D97967">
          <w:pgSz w:w="12240" w:h="15840"/>
          <w:pgMar w:top="1000" w:right="620" w:bottom="560" w:left="780" w:header="0" w:footer="372" w:gutter="0"/>
          <w:cols w:space="720"/>
        </w:sectPr>
        <w:pPrChange w:id="391" w:author="Stearns, Tim" w:date="2023-06-21T16:17:00Z">
          <w:pPr>
            <w:spacing w:line="247" w:lineRule="auto"/>
          </w:pPr>
        </w:pPrChange>
      </w:pPr>
      <w:ins w:id="392" w:author="Stearns, Tim" w:date="2023-06-21T16:05:00Z">
        <w:r w:rsidRPr="0091637D">
          <w:rPr>
            <w:rFonts w:ascii="Avenir-Heavy"/>
            <w:b/>
            <w:color w:val="231F20"/>
          </w:rPr>
          <w:t>Manufacturer Action</w:t>
        </w:r>
      </w:ins>
      <w:ins w:id="393" w:author="Stearns, Tim" w:date="2023-06-21T16:15:00Z">
        <w:r w:rsidR="00D97967">
          <w:rPr>
            <w:rFonts w:ascii="Avenir-Heavy"/>
            <w:b/>
            <w:color w:val="231F20"/>
          </w:rPr>
          <w:t xml:space="preserve">: </w:t>
        </w:r>
        <w:r w:rsidR="00D97967">
          <w:rPr>
            <w:rFonts w:ascii="Avenir-Heavy"/>
            <w:bCs/>
            <w:color w:val="231F20"/>
          </w:rPr>
          <w:t>The manufacture</w:t>
        </w:r>
      </w:ins>
      <w:ins w:id="394" w:author="Stearns, Tim" w:date="2023-06-21T16:16:00Z">
        <w:r w:rsidR="00283782">
          <w:rPr>
            <w:rFonts w:ascii="Avenir-Heavy"/>
            <w:bCs/>
            <w:color w:val="231F20"/>
          </w:rPr>
          <w:t>r</w:t>
        </w:r>
      </w:ins>
      <w:ins w:id="395" w:author="Stearns, Tim" w:date="2023-06-21T16:15:00Z">
        <w:r w:rsidR="00D97967">
          <w:rPr>
            <w:rFonts w:ascii="Avenir-Heavy"/>
            <w:bCs/>
            <w:color w:val="231F20"/>
          </w:rPr>
          <w:t xml:space="preserve"> will investigate the exception based </w:t>
        </w:r>
      </w:ins>
      <w:ins w:id="396" w:author="Stearns, Tim" w:date="2023-06-21T16:16:00Z">
        <w:r w:rsidR="00283782">
          <w:rPr>
            <w:rFonts w:ascii="Avenir-Heavy"/>
            <w:bCs/>
            <w:color w:val="231F20"/>
          </w:rPr>
          <w:t xml:space="preserve">on </w:t>
        </w:r>
        <w:r w:rsidR="00D97967">
          <w:rPr>
            <w:rFonts w:ascii="Avenir-Heavy"/>
            <w:bCs/>
            <w:color w:val="231F20"/>
          </w:rPr>
          <w:t>data provided from the wholesaler</w:t>
        </w:r>
      </w:ins>
      <w:ins w:id="397" w:author="Stearns, Tim" w:date="2023-06-21T16:18:00Z">
        <w:r w:rsidR="00283782">
          <w:rPr>
            <w:rFonts w:ascii="Avenir-Heavy"/>
            <w:bCs/>
            <w:color w:val="231F20"/>
          </w:rPr>
          <w:t xml:space="preserve"> based on its SOPs</w:t>
        </w:r>
      </w:ins>
      <w:ins w:id="398" w:author="Stearns, Tim" w:date="2023-06-21T16:16:00Z">
        <w:r w:rsidR="00283782">
          <w:rPr>
            <w:rFonts w:ascii="Avenir-Heavy"/>
            <w:bCs/>
            <w:color w:val="231F20"/>
          </w:rPr>
          <w:t>.</w:t>
        </w:r>
      </w:ins>
      <w:ins w:id="399" w:author="Stearns, Tim" w:date="2023-06-21T16:12:00Z">
        <w:r w:rsidR="00D97967">
          <w:rPr>
            <w:rFonts w:ascii="Avenir-Heavy"/>
            <w:b/>
            <w:color w:val="231F20"/>
          </w:rPr>
          <w:t xml:space="preserve"> </w:t>
        </w:r>
      </w:ins>
      <w:ins w:id="400" w:author="Stearns, Tim" w:date="2023-06-21T16:13:00Z">
        <w:r w:rsidR="00D97967">
          <w:rPr>
            <w:rFonts w:ascii="Avenir-Heavy"/>
            <w:bCs/>
            <w:color w:val="231F20"/>
          </w:rPr>
          <w:t xml:space="preserve"> </w:t>
        </w:r>
      </w:ins>
    </w:p>
    <w:p w14:paraId="053A4A16" w14:textId="1320CBA1" w:rsidR="00DD45C2" w:rsidRDefault="00D842C7" w:rsidP="00924CCE">
      <w:pPr>
        <w:pStyle w:val="Heading2"/>
        <w:numPr>
          <w:ilvl w:val="0"/>
          <w:numId w:val="30"/>
        </w:numPr>
        <w:tabs>
          <w:tab w:val="left" w:pos="700"/>
        </w:tabs>
        <w:spacing w:before="80"/>
        <w:ind w:left="699" w:hanging="400"/>
      </w:pPr>
      <w:r>
        <w:rPr>
          <w:color w:val="F19D21"/>
        </w:rPr>
        <w:t xml:space="preserve">Unavailable for Distribution - </w:t>
      </w:r>
      <w:r w:rsidR="00543AB4">
        <w:rPr>
          <w:color w:val="F19D21"/>
        </w:rPr>
        <w:t>Product</w:t>
      </w:r>
      <w:r w:rsidR="00543AB4">
        <w:rPr>
          <w:color w:val="F19D21"/>
          <w:spacing w:val="-7"/>
        </w:rPr>
        <w:t xml:space="preserve"> </w:t>
      </w:r>
      <w:r w:rsidR="00DC2A42">
        <w:rPr>
          <w:color w:val="F19D21"/>
          <w:spacing w:val="-7"/>
        </w:rPr>
        <w:t xml:space="preserve">Indicated to be recalled, suspect or </w:t>
      </w:r>
      <w:r w:rsidR="007F7374">
        <w:rPr>
          <w:color w:val="F19D21"/>
          <w:spacing w:val="-7"/>
        </w:rPr>
        <w:t>illegitimate.</w:t>
      </w:r>
    </w:p>
    <w:p w14:paraId="089BB1A6" w14:textId="0FE2B12F" w:rsidR="00DD45C2" w:rsidRDefault="00DD45C2">
      <w:pPr>
        <w:pStyle w:val="BodyText"/>
        <w:spacing w:line="247" w:lineRule="auto"/>
        <w:ind w:left="660" w:right="488"/>
        <w:jc w:val="both"/>
      </w:pPr>
    </w:p>
    <w:p w14:paraId="57FAE2A7" w14:textId="33356F4B" w:rsidR="00DD45C2" w:rsidRDefault="00473DBF">
      <w:pPr>
        <w:pStyle w:val="BodyText"/>
        <w:spacing w:before="9"/>
      </w:pPr>
      <w:r>
        <w:rPr>
          <w:noProof/>
        </w:rPr>
        <mc:AlternateContent>
          <mc:Choice Requires="wps">
            <w:drawing>
              <wp:anchor distT="0" distB="0" distL="0" distR="0" simplePos="0" relativeHeight="487605248" behindDoc="1" locked="0" layoutInCell="1" allowOverlap="1" wp14:anchorId="42D245F8" wp14:editId="5FCF6A7F">
                <wp:simplePos x="0" y="0"/>
                <wp:positionH relativeFrom="page">
                  <wp:posOffset>777240</wp:posOffset>
                </wp:positionH>
                <wp:positionV relativeFrom="paragraph">
                  <wp:posOffset>206375</wp:posOffset>
                </wp:positionV>
                <wp:extent cx="6537960" cy="1920240"/>
                <wp:effectExtent l="0" t="0" r="0" b="0"/>
                <wp:wrapTopAndBottom/>
                <wp:docPr id="391864806" name="docshape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920240"/>
                        </a:xfrm>
                        <a:prstGeom prst="rect">
                          <a:avLst/>
                        </a:prstGeom>
                        <a:solidFill>
                          <a:srgbClr val="FFF4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60B5B1" w14:textId="42AC58C6" w:rsidR="00DE2D4A" w:rsidRDefault="00DE2D4A">
                            <w:pPr>
                              <w:spacing w:before="125" w:line="247" w:lineRule="auto"/>
                              <w:ind w:left="215" w:right="735"/>
                              <w:rPr>
                                <w:rFonts w:ascii="Avenir-Heavy"/>
                                <w:b/>
                                <w:color w:val="000000"/>
                              </w:rPr>
                            </w:pPr>
                            <w:r>
                              <w:rPr>
                                <w:rFonts w:ascii="Avenir-Heavy"/>
                                <w:b/>
                                <w:color w:val="231F20"/>
                              </w:rPr>
                              <w:t xml:space="preserve">Scenario </w:t>
                            </w:r>
                            <w:ins w:id="401" w:author="Stearns, Tim" w:date="2023-06-21T14:47:00Z">
                              <w:r w:rsidR="00163577">
                                <w:rPr>
                                  <w:rFonts w:ascii="Avenir-Heavy"/>
                                  <w:b/>
                                  <w:color w:val="231F20"/>
                                </w:rPr>
                                <w:t>5.</w:t>
                              </w:r>
                            </w:ins>
                            <w:r>
                              <w:rPr>
                                <w:rFonts w:ascii="Avenir-Heavy"/>
                                <w:b/>
                                <w:color w:val="231F20"/>
                              </w:rPr>
                              <w:t>1: A wholesale distributor</w:t>
                            </w:r>
                            <w:del w:id="402" w:author="Stearns, Tim" w:date="2023-06-21T14:49:00Z">
                              <w:r w:rsidDel="00163577">
                                <w:rPr>
                                  <w:rFonts w:ascii="Avenir-Heavy"/>
                                  <w:b/>
                                  <w:color w:val="231F20"/>
                                </w:rPr>
                                <w:delText>, when trying to pick, pack and ship,</w:delText>
                              </w:r>
                            </w:del>
                            <w:r>
                              <w:rPr>
                                <w:rFonts w:ascii="Avenir-Heavy"/>
                                <w:b/>
                                <w:color w:val="231F20"/>
                              </w:rPr>
                              <w:t xml:space="preserve"> discovers a serial number or lot number is </w:t>
                            </w:r>
                            <w:r w:rsidRPr="006D7CEB">
                              <w:rPr>
                                <w:b/>
                                <w:color w:val="231F20"/>
                              </w:rPr>
                              <w:t>unavailable</w:t>
                            </w:r>
                            <w:r>
                              <w:rPr>
                                <w:color w:val="231F20"/>
                              </w:rPr>
                              <w:t xml:space="preserve"> </w:t>
                            </w:r>
                            <w:r>
                              <w:rPr>
                                <w:b/>
                                <w:color w:val="231F20"/>
                              </w:rPr>
                              <w:t xml:space="preserve">for distribution </w:t>
                            </w:r>
                            <w:r>
                              <w:rPr>
                                <w:rFonts w:ascii="Avenir-Heavy"/>
                                <w:b/>
                                <w:color w:val="231F20"/>
                              </w:rPr>
                              <w:t>due to being recalled, suspect or illegitimate.</w:t>
                            </w:r>
                          </w:p>
                          <w:p w14:paraId="6E27301F" w14:textId="06E7395B" w:rsidR="00DE2D4A" w:rsidDel="00D62284" w:rsidRDefault="00DE2D4A" w:rsidP="002463FF">
                            <w:pPr>
                              <w:pStyle w:val="BodyText"/>
                              <w:numPr>
                                <w:ilvl w:val="0"/>
                                <w:numId w:val="1"/>
                              </w:numPr>
                              <w:tabs>
                                <w:tab w:val="left" w:pos="575"/>
                                <w:tab w:val="left" w:pos="576"/>
                              </w:tabs>
                              <w:spacing w:before="269" w:line="247" w:lineRule="auto"/>
                              <w:ind w:left="575" w:right="840"/>
                              <w:rPr>
                                <w:del w:id="403" w:author="Stearns, Tim" w:date="2023-06-21T14:55:00Z"/>
                                <w:color w:val="000000"/>
                              </w:rPr>
                            </w:pPr>
                            <w:del w:id="404" w:author="Stearns, Tim" w:date="2023-06-21T14:55:00Z">
                              <w:r w:rsidDel="00D62284">
                                <w:rPr>
                                  <w:color w:val="231F20"/>
                                </w:rPr>
                                <w:delText>If</w:delText>
                              </w:r>
                              <w:r w:rsidDel="00D62284">
                                <w:rPr>
                                  <w:color w:val="231F20"/>
                                  <w:spacing w:val="-1"/>
                                </w:rPr>
                                <w:delText xml:space="preserve"> </w:delText>
                              </w:r>
                              <w:r w:rsidDel="00D62284">
                                <w:rPr>
                                  <w:color w:val="231F20"/>
                                </w:rPr>
                                <w:delText>the</w:delText>
                              </w:r>
                              <w:r w:rsidDel="00D62284">
                                <w:rPr>
                                  <w:color w:val="231F20"/>
                                  <w:spacing w:val="-1"/>
                                </w:rPr>
                                <w:delText xml:space="preserve"> </w:delText>
                              </w:r>
                              <w:r w:rsidDel="00D62284">
                                <w:rPr>
                                  <w:color w:val="231F20"/>
                                </w:rPr>
                                <w:delText>product</w:delText>
                              </w:r>
                              <w:r w:rsidDel="00D62284">
                                <w:rPr>
                                  <w:color w:val="231F20"/>
                                  <w:spacing w:val="-1"/>
                                </w:rPr>
                                <w:delText xml:space="preserve"> </w:delText>
                              </w:r>
                              <w:r w:rsidDel="00D62284">
                                <w:rPr>
                                  <w:color w:val="231F20"/>
                                </w:rPr>
                                <w:delText>is</w:delText>
                              </w:r>
                              <w:r w:rsidDel="00D62284">
                                <w:rPr>
                                  <w:color w:val="231F20"/>
                                  <w:spacing w:val="-1"/>
                                </w:rPr>
                                <w:delText xml:space="preserve"> </w:delText>
                              </w:r>
                              <w:r w:rsidDel="00D62284">
                                <w:rPr>
                                  <w:color w:val="231F20"/>
                                </w:rPr>
                                <w:delText>recalled,</w:delText>
                              </w:r>
                              <w:r w:rsidDel="00D62284">
                                <w:rPr>
                                  <w:color w:val="231F20"/>
                                  <w:spacing w:val="-1"/>
                                </w:rPr>
                                <w:delText xml:space="preserve"> </w:delText>
                              </w:r>
                              <w:r w:rsidDel="00D62284">
                                <w:rPr>
                                  <w:color w:val="231F20"/>
                                </w:rPr>
                                <w:delText>the</w:delText>
                              </w:r>
                              <w:r w:rsidDel="00D62284">
                                <w:rPr>
                                  <w:color w:val="231F20"/>
                                  <w:spacing w:val="-1"/>
                                </w:rPr>
                                <w:delText xml:space="preserve"> </w:delText>
                              </w:r>
                              <w:r w:rsidDel="00D62284">
                                <w:rPr>
                                  <w:color w:val="231F20"/>
                                </w:rPr>
                                <w:delText>wholesale</w:delText>
                              </w:r>
                              <w:r w:rsidDel="00D62284">
                                <w:rPr>
                                  <w:color w:val="231F20"/>
                                  <w:spacing w:val="-1"/>
                                </w:rPr>
                                <w:delText xml:space="preserve"> </w:delText>
                              </w:r>
                              <w:r w:rsidDel="00D62284">
                                <w:rPr>
                                  <w:color w:val="231F20"/>
                                </w:rPr>
                                <w:delText>distributor</w:delText>
                              </w:r>
                              <w:r w:rsidDel="00D62284">
                                <w:rPr>
                                  <w:color w:val="231F20"/>
                                  <w:spacing w:val="-1"/>
                                </w:rPr>
                                <w:delText xml:space="preserve"> </w:delText>
                              </w:r>
                              <w:r w:rsidDel="00D62284">
                                <w:rPr>
                                  <w:color w:val="231F20"/>
                                </w:rPr>
                                <w:delText>will</w:delText>
                              </w:r>
                              <w:r w:rsidDel="00D62284">
                                <w:rPr>
                                  <w:color w:val="231F20"/>
                                  <w:spacing w:val="-1"/>
                                </w:rPr>
                                <w:delText xml:space="preserve"> </w:delText>
                              </w:r>
                              <w:r w:rsidDel="00D62284">
                                <w:rPr>
                                  <w:color w:val="231F20"/>
                                </w:rPr>
                                <w:delText>follow</w:delText>
                              </w:r>
                              <w:r w:rsidDel="00D62284">
                                <w:rPr>
                                  <w:color w:val="231F20"/>
                                  <w:spacing w:val="-1"/>
                                </w:rPr>
                                <w:delText xml:space="preserve"> </w:delText>
                              </w:r>
                              <w:r w:rsidDel="00D62284">
                                <w:rPr>
                                  <w:color w:val="231F20"/>
                                </w:rPr>
                                <w:delText>their</w:delText>
                              </w:r>
                              <w:r w:rsidDel="00D62284">
                                <w:rPr>
                                  <w:color w:val="231F20"/>
                                  <w:spacing w:val="-1"/>
                                </w:rPr>
                                <w:delText xml:space="preserve"> </w:delText>
                              </w:r>
                              <w:r w:rsidDel="00D62284">
                                <w:rPr>
                                  <w:color w:val="231F20"/>
                                </w:rPr>
                                <w:delText>recall</w:delText>
                              </w:r>
                              <w:r w:rsidDel="00D62284">
                                <w:rPr>
                                  <w:color w:val="231F20"/>
                                  <w:spacing w:val="-1"/>
                                </w:rPr>
                                <w:delText xml:space="preserve"> </w:delText>
                              </w:r>
                              <w:r w:rsidDel="00D62284">
                                <w:rPr>
                                  <w:color w:val="231F20"/>
                                </w:rPr>
                                <w:delText>protocols</w:delText>
                              </w:r>
                              <w:r w:rsidDel="00D62284">
                                <w:rPr>
                                  <w:color w:val="231F20"/>
                                  <w:spacing w:val="-1"/>
                                </w:rPr>
                                <w:delText xml:space="preserve"> </w:delText>
                              </w:r>
                              <w:r w:rsidDel="00D62284">
                                <w:rPr>
                                  <w:color w:val="231F20"/>
                                </w:rPr>
                                <w:delText>and</w:delText>
                              </w:r>
                              <w:r w:rsidDel="00D62284">
                                <w:rPr>
                                  <w:color w:val="231F20"/>
                                  <w:spacing w:val="-1"/>
                                </w:rPr>
                                <w:delText xml:space="preserve"> </w:delText>
                              </w:r>
                              <w:r w:rsidDel="00D62284">
                                <w:rPr>
                                  <w:color w:val="231F20"/>
                                </w:rPr>
                                <w:delText>the product will be quarantined.</w:delText>
                              </w:r>
                            </w:del>
                          </w:p>
                          <w:p w14:paraId="706E19E2" w14:textId="54E5B24F" w:rsidR="00DE2D4A" w:rsidDel="002463FF" w:rsidRDefault="00DE2D4A">
                            <w:pPr>
                              <w:pStyle w:val="BodyText"/>
                              <w:numPr>
                                <w:ilvl w:val="0"/>
                                <w:numId w:val="1"/>
                              </w:numPr>
                              <w:tabs>
                                <w:tab w:val="left" w:pos="575"/>
                                <w:tab w:val="left" w:pos="576"/>
                              </w:tabs>
                              <w:spacing w:before="269" w:line="247" w:lineRule="auto"/>
                              <w:ind w:left="575" w:right="840"/>
                              <w:rPr>
                                <w:del w:id="405" w:author="Stearns, Tim" w:date="2023-06-21T15:00:00Z"/>
                                <w:color w:val="000000"/>
                              </w:rPr>
                              <w:pPrChange w:id="406" w:author="Stearns, Tim" w:date="2023-06-21T15:00:00Z">
                                <w:pPr>
                                  <w:pStyle w:val="BodyText"/>
                                  <w:numPr>
                                    <w:numId w:val="1"/>
                                  </w:numPr>
                                  <w:tabs>
                                    <w:tab w:val="left" w:pos="575"/>
                                    <w:tab w:val="left" w:pos="576"/>
                                  </w:tabs>
                                  <w:spacing w:before="90" w:line="247" w:lineRule="auto"/>
                                  <w:ind w:left="575" w:right="606" w:hanging="360"/>
                                </w:pPr>
                              </w:pPrChange>
                            </w:pPr>
                            <w:del w:id="407" w:author="Stearns, Tim" w:date="2023-06-21T14:57:00Z">
                              <w:r w:rsidRPr="00D62284" w:rsidDel="00D62284">
                                <w:rPr>
                                  <w:color w:val="231F20"/>
                                </w:rPr>
                                <w:delText>If the</w:delText>
                              </w:r>
                            </w:del>
                            <w:del w:id="408" w:author="Stearns, Tim" w:date="2023-06-21T15:00:00Z">
                              <w:r w:rsidRPr="00D62284" w:rsidDel="002463FF">
                                <w:rPr>
                                  <w:color w:val="231F20"/>
                                </w:rPr>
                                <w:delText xml:space="preserve"> product is shown to be unavailable for distribution because it is suspect or illegitimate (either because it has been noted by the distributor since the product has been received or a manufacturer has communicated a status update to a distributor</w:delText>
                              </w:r>
                            </w:del>
                            <w:del w:id="409" w:author="Stearns, Tim" w:date="2023-06-21T14:59:00Z">
                              <w:r w:rsidRPr="00D62284" w:rsidDel="00D62284">
                                <w:rPr>
                                  <w:color w:val="231F20"/>
                                </w:rPr>
                                <w:delText xml:space="preserve">) </w:delText>
                              </w:r>
                              <w:r w:rsidDel="00D62284">
                                <w:rPr>
                                  <w:color w:val="231F20"/>
                                </w:rPr>
                                <w:delText>the product will be quarantined and a wholesale distributor will follow its suspect and illegitimate product procedures.</w:delText>
                              </w:r>
                            </w:del>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245F8" id="docshape40" o:spid="_x0000_s1047" type="#_x0000_t202" style="position:absolute;margin-left:61.2pt;margin-top:16.25pt;width:514.8pt;height:151.2pt;z-index:-157112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" fillcolor="#fff4dd" stroked="f">
                <v:textbox inset="0,0,0,0">
                  <w:txbxContent>
                    <w:p w14:paraId="5960B5B1" w14:textId="42AC58C6" w:rsidR="00DE2D4A" w:rsidRDefault="00DE2D4A">
                      <w:pPr>
                        <w:spacing w:before="125" w:line="247" w:lineRule="auto"/>
                        <w:ind w:left="215" w:right="735"/>
                        <w:rPr>
                          <w:rFonts w:ascii="Avenir-Heavy"/>
                          <w:b/>
                          <w:color w:val="000000"/>
                        </w:rPr>
                      </w:pPr>
                      <w:r>
                        <w:rPr>
                          <w:rFonts w:ascii="Avenir-Heavy"/>
                          <w:b/>
                          <w:color w:val="231F20"/>
                        </w:rPr>
                        <w:t xml:space="preserve">Scenario </w:t>
                      </w:r>
                      <w:ins w:id="410" w:author="Stearns, Tim" w:date="2023-06-21T14:47:00Z">
                        <w:r w:rsidR="00163577">
                          <w:rPr>
                            <w:rFonts w:ascii="Avenir-Heavy"/>
                            <w:b/>
                            <w:color w:val="231F20"/>
                          </w:rPr>
                          <w:t>5.</w:t>
                        </w:r>
                      </w:ins>
                      <w:r>
                        <w:rPr>
                          <w:rFonts w:ascii="Avenir-Heavy"/>
                          <w:b/>
                          <w:color w:val="231F20"/>
                        </w:rPr>
                        <w:t>1: A wholesale distributor</w:t>
                      </w:r>
                      <w:del w:id="411" w:author="Stearns, Tim" w:date="2023-06-21T14:49:00Z">
                        <w:r w:rsidDel="00163577">
                          <w:rPr>
                            <w:rFonts w:ascii="Avenir-Heavy"/>
                            <w:b/>
                            <w:color w:val="231F20"/>
                          </w:rPr>
                          <w:delText>, when trying to pick, pack and ship,</w:delText>
                        </w:r>
                      </w:del>
                      <w:r>
                        <w:rPr>
                          <w:rFonts w:ascii="Avenir-Heavy"/>
                          <w:b/>
                          <w:color w:val="231F20"/>
                        </w:rPr>
                        <w:t xml:space="preserve"> discovers a serial number or lot number is </w:t>
                      </w:r>
                      <w:r w:rsidRPr="006D7CEB">
                        <w:rPr>
                          <w:b/>
                          <w:color w:val="231F20"/>
                        </w:rPr>
                        <w:t>unavailable</w:t>
                      </w:r>
                      <w:r>
                        <w:rPr>
                          <w:color w:val="231F20"/>
                        </w:rPr>
                        <w:t xml:space="preserve"> </w:t>
                      </w:r>
                      <w:r>
                        <w:rPr>
                          <w:b/>
                          <w:color w:val="231F20"/>
                        </w:rPr>
                        <w:t xml:space="preserve">for distribution </w:t>
                      </w:r>
                      <w:r>
                        <w:rPr>
                          <w:rFonts w:ascii="Avenir-Heavy"/>
                          <w:b/>
                          <w:color w:val="231F20"/>
                        </w:rPr>
                        <w:t>due to being recalled, suspect or illegitimate.</w:t>
                      </w:r>
                    </w:p>
                    <w:p w14:paraId="6E27301F" w14:textId="06E7395B" w:rsidR="00DE2D4A" w:rsidDel="00D62284" w:rsidRDefault="00DE2D4A" w:rsidP="002463FF">
                      <w:pPr>
                        <w:pStyle w:val="BodyText"/>
                        <w:numPr>
                          <w:ilvl w:val="0"/>
                          <w:numId w:val="1"/>
                        </w:numPr>
                        <w:tabs>
                          <w:tab w:val="left" w:pos="575"/>
                          <w:tab w:val="left" w:pos="576"/>
                        </w:tabs>
                        <w:spacing w:before="269" w:line="247" w:lineRule="auto"/>
                        <w:ind w:left="575" w:right="840"/>
                        <w:rPr>
                          <w:del w:id="412" w:author="Stearns, Tim" w:date="2023-06-21T14:55:00Z"/>
                          <w:color w:val="000000"/>
                        </w:rPr>
                      </w:pPr>
                      <w:del w:id="413" w:author="Stearns, Tim" w:date="2023-06-21T14:55:00Z">
                        <w:r w:rsidDel="00D62284">
                          <w:rPr>
                            <w:color w:val="231F20"/>
                          </w:rPr>
                          <w:delText>If</w:delText>
                        </w:r>
                        <w:r w:rsidDel="00D62284">
                          <w:rPr>
                            <w:color w:val="231F20"/>
                            <w:spacing w:val="-1"/>
                          </w:rPr>
                          <w:delText xml:space="preserve"> </w:delText>
                        </w:r>
                        <w:r w:rsidDel="00D62284">
                          <w:rPr>
                            <w:color w:val="231F20"/>
                          </w:rPr>
                          <w:delText>the</w:delText>
                        </w:r>
                        <w:r w:rsidDel="00D62284">
                          <w:rPr>
                            <w:color w:val="231F20"/>
                            <w:spacing w:val="-1"/>
                          </w:rPr>
                          <w:delText xml:space="preserve"> </w:delText>
                        </w:r>
                        <w:r w:rsidDel="00D62284">
                          <w:rPr>
                            <w:color w:val="231F20"/>
                          </w:rPr>
                          <w:delText>product</w:delText>
                        </w:r>
                        <w:r w:rsidDel="00D62284">
                          <w:rPr>
                            <w:color w:val="231F20"/>
                            <w:spacing w:val="-1"/>
                          </w:rPr>
                          <w:delText xml:space="preserve"> </w:delText>
                        </w:r>
                        <w:r w:rsidDel="00D62284">
                          <w:rPr>
                            <w:color w:val="231F20"/>
                          </w:rPr>
                          <w:delText>is</w:delText>
                        </w:r>
                        <w:r w:rsidDel="00D62284">
                          <w:rPr>
                            <w:color w:val="231F20"/>
                            <w:spacing w:val="-1"/>
                          </w:rPr>
                          <w:delText xml:space="preserve"> </w:delText>
                        </w:r>
                        <w:r w:rsidDel="00D62284">
                          <w:rPr>
                            <w:color w:val="231F20"/>
                          </w:rPr>
                          <w:delText>recalled,</w:delText>
                        </w:r>
                        <w:r w:rsidDel="00D62284">
                          <w:rPr>
                            <w:color w:val="231F20"/>
                            <w:spacing w:val="-1"/>
                          </w:rPr>
                          <w:delText xml:space="preserve"> </w:delText>
                        </w:r>
                        <w:r w:rsidDel="00D62284">
                          <w:rPr>
                            <w:color w:val="231F20"/>
                          </w:rPr>
                          <w:delText>the</w:delText>
                        </w:r>
                        <w:r w:rsidDel="00D62284">
                          <w:rPr>
                            <w:color w:val="231F20"/>
                            <w:spacing w:val="-1"/>
                          </w:rPr>
                          <w:delText xml:space="preserve"> </w:delText>
                        </w:r>
                        <w:r w:rsidDel="00D62284">
                          <w:rPr>
                            <w:color w:val="231F20"/>
                          </w:rPr>
                          <w:delText>wholesale</w:delText>
                        </w:r>
                        <w:r w:rsidDel="00D62284">
                          <w:rPr>
                            <w:color w:val="231F20"/>
                            <w:spacing w:val="-1"/>
                          </w:rPr>
                          <w:delText xml:space="preserve"> </w:delText>
                        </w:r>
                        <w:r w:rsidDel="00D62284">
                          <w:rPr>
                            <w:color w:val="231F20"/>
                          </w:rPr>
                          <w:delText>distributor</w:delText>
                        </w:r>
                        <w:r w:rsidDel="00D62284">
                          <w:rPr>
                            <w:color w:val="231F20"/>
                            <w:spacing w:val="-1"/>
                          </w:rPr>
                          <w:delText xml:space="preserve"> </w:delText>
                        </w:r>
                        <w:r w:rsidDel="00D62284">
                          <w:rPr>
                            <w:color w:val="231F20"/>
                          </w:rPr>
                          <w:delText>will</w:delText>
                        </w:r>
                        <w:r w:rsidDel="00D62284">
                          <w:rPr>
                            <w:color w:val="231F20"/>
                            <w:spacing w:val="-1"/>
                          </w:rPr>
                          <w:delText xml:space="preserve"> </w:delText>
                        </w:r>
                        <w:r w:rsidDel="00D62284">
                          <w:rPr>
                            <w:color w:val="231F20"/>
                          </w:rPr>
                          <w:delText>follow</w:delText>
                        </w:r>
                        <w:r w:rsidDel="00D62284">
                          <w:rPr>
                            <w:color w:val="231F20"/>
                            <w:spacing w:val="-1"/>
                          </w:rPr>
                          <w:delText xml:space="preserve"> </w:delText>
                        </w:r>
                        <w:r w:rsidDel="00D62284">
                          <w:rPr>
                            <w:color w:val="231F20"/>
                          </w:rPr>
                          <w:delText>their</w:delText>
                        </w:r>
                        <w:r w:rsidDel="00D62284">
                          <w:rPr>
                            <w:color w:val="231F20"/>
                            <w:spacing w:val="-1"/>
                          </w:rPr>
                          <w:delText xml:space="preserve"> </w:delText>
                        </w:r>
                        <w:r w:rsidDel="00D62284">
                          <w:rPr>
                            <w:color w:val="231F20"/>
                          </w:rPr>
                          <w:delText>recall</w:delText>
                        </w:r>
                        <w:r w:rsidDel="00D62284">
                          <w:rPr>
                            <w:color w:val="231F20"/>
                            <w:spacing w:val="-1"/>
                          </w:rPr>
                          <w:delText xml:space="preserve"> </w:delText>
                        </w:r>
                        <w:r w:rsidDel="00D62284">
                          <w:rPr>
                            <w:color w:val="231F20"/>
                          </w:rPr>
                          <w:delText>protocols</w:delText>
                        </w:r>
                        <w:r w:rsidDel="00D62284">
                          <w:rPr>
                            <w:color w:val="231F20"/>
                            <w:spacing w:val="-1"/>
                          </w:rPr>
                          <w:delText xml:space="preserve"> </w:delText>
                        </w:r>
                        <w:r w:rsidDel="00D62284">
                          <w:rPr>
                            <w:color w:val="231F20"/>
                          </w:rPr>
                          <w:delText>and</w:delText>
                        </w:r>
                        <w:r w:rsidDel="00D62284">
                          <w:rPr>
                            <w:color w:val="231F20"/>
                            <w:spacing w:val="-1"/>
                          </w:rPr>
                          <w:delText xml:space="preserve"> </w:delText>
                        </w:r>
                        <w:r w:rsidDel="00D62284">
                          <w:rPr>
                            <w:color w:val="231F20"/>
                          </w:rPr>
                          <w:delText>the product will be quarantined.</w:delText>
                        </w:r>
                      </w:del>
                    </w:p>
                    <w:p w14:paraId="706E19E2" w14:textId="54E5B24F" w:rsidR="00DE2D4A" w:rsidDel="002463FF" w:rsidRDefault="00DE2D4A">
                      <w:pPr>
                        <w:pStyle w:val="BodyText"/>
                        <w:numPr>
                          <w:ilvl w:val="0"/>
                          <w:numId w:val="1"/>
                        </w:numPr>
                        <w:tabs>
                          <w:tab w:val="left" w:pos="575"/>
                          <w:tab w:val="left" w:pos="576"/>
                        </w:tabs>
                        <w:spacing w:before="269" w:line="247" w:lineRule="auto"/>
                        <w:ind w:left="575" w:right="840"/>
                        <w:rPr>
                          <w:del w:id="414" w:author="Stearns, Tim" w:date="2023-06-21T15:00:00Z"/>
                          <w:color w:val="000000"/>
                        </w:rPr>
                        <w:pPrChange w:id="415" w:author="Stearns, Tim" w:date="2023-06-21T15:00:00Z">
                          <w:pPr>
                            <w:pStyle w:val="BodyText"/>
                            <w:numPr>
                              <w:numId w:val="1"/>
                            </w:numPr>
                            <w:tabs>
                              <w:tab w:val="left" w:pos="575"/>
                              <w:tab w:val="left" w:pos="576"/>
                            </w:tabs>
                            <w:spacing w:before="90" w:line="247" w:lineRule="auto"/>
                            <w:ind w:left="575" w:right="606" w:hanging="360"/>
                          </w:pPr>
                        </w:pPrChange>
                      </w:pPr>
                      <w:del w:id="416" w:author="Stearns, Tim" w:date="2023-06-21T14:57:00Z">
                        <w:r w:rsidRPr="00D62284" w:rsidDel="00D62284">
                          <w:rPr>
                            <w:color w:val="231F20"/>
                          </w:rPr>
                          <w:delText>If the</w:delText>
                        </w:r>
                      </w:del>
                      <w:del w:id="417" w:author="Stearns, Tim" w:date="2023-06-21T15:00:00Z">
                        <w:r w:rsidRPr="00D62284" w:rsidDel="002463FF">
                          <w:rPr>
                            <w:color w:val="231F20"/>
                          </w:rPr>
                          <w:delText xml:space="preserve"> product is shown to be unavailable for distribution because it is suspect or illegitimate (either because it has been noted by the distributor since the product has been received or a manufacturer has communicated a status update to a distributor</w:delText>
                        </w:r>
                      </w:del>
                      <w:del w:id="418" w:author="Stearns, Tim" w:date="2023-06-21T14:59:00Z">
                        <w:r w:rsidRPr="00D62284" w:rsidDel="00D62284">
                          <w:rPr>
                            <w:color w:val="231F20"/>
                          </w:rPr>
                          <w:delText xml:space="preserve">) </w:delText>
                        </w:r>
                        <w:r w:rsidDel="00D62284">
                          <w:rPr>
                            <w:color w:val="231F20"/>
                          </w:rPr>
                          <w:delText>the product will be quarantined and a wholesale distributor will follow its suspect and illegitimate product procedures.</w:delText>
                        </w:r>
                      </w:del>
                    </w:p>
                  </w:txbxContent>
                </v:textbox>
                <w10:wrap type="topAndBottom" anchorx="page"/>
              </v:shape>
            </w:pict>
          </mc:Fallback>
        </mc:AlternateContent>
      </w:r>
    </w:p>
    <w:p w14:paraId="4ED60718" w14:textId="7759CD8F" w:rsidR="00DD45C2" w:rsidRDefault="00543AB4">
      <w:pPr>
        <w:pStyle w:val="BodyText"/>
        <w:spacing w:before="131" w:line="247" w:lineRule="auto"/>
        <w:ind w:left="660" w:right="428"/>
      </w:pPr>
      <w:r>
        <w:rPr>
          <w:rFonts w:ascii="Avenir-Heavy" w:hAnsi="Avenir-Heavy"/>
          <w:b/>
          <w:color w:val="231F20"/>
        </w:rPr>
        <w:t xml:space="preserve">Distributor Action: </w:t>
      </w:r>
      <w:r>
        <w:rPr>
          <w:color w:val="231F20"/>
        </w:rPr>
        <w:t xml:space="preserve">The wholesale distributor </w:t>
      </w:r>
      <w:del w:id="419" w:author="Stearns, Tim" w:date="2023-06-21T15:01:00Z">
        <w:r w:rsidDel="002463FF">
          <w:rPr>
            <w:color w:val="231F20"/>
          </w:rPr>
          <w:delText xml:space="preserve">at pick, pack and ship </w:delText>
        </w:r>
      </w:del>
      <w:r>
        <w:rPr>
          <w:color w:val="231F20"/>
        </w:rPr>
        <w:t>discovers the serial number status</w:t>
      </w:r>
      <w:r>
        <w:rPr>
          <w:color w:val="231F20"/>
          <w:spacing w:val="-1"/>
        </w:rPr>
        <w:t xml:space="preserve"> </w:t>
      </w:r>
      <w:r>
        <w:rPr>
          <w:color w:val="231F20"/>
        </w:rPr>
        <w:t>that</w:t>
      </w:r>
      <w:r>
        <w:rPr>
          <w:color w:val="231F20"/>
          <w:spacing w:val="-1"/>
        </w:rPr>
        <w:t xml:space="preserve"> </w:t>
      </w:r>
      <w:r>
        <w:rPr>
          <w:color w:val="231F20"/>
        </w:rPr>
        <w:t>is</w:t>
      </w:r>
      <w:r>
        <w:rPr>
          <w:color w:val="231F20"/>
          <w:spacing w:val="-1"/>
        </w:rPr>
        <w:t xml:space="preserve"> </w:t>
      </w:r>
      <w:r w:rsidR="006D7CEB" w:rsidRPr="006D7CEB">
        <w:rPr>
          <w:color w:val="231F20"/>
        </w:rPr>
        <w:t>unavailable for distribution</w:t>
      </w:r>
      <w:r>
        <w:rPr>
          <w:color w:val="231F20"/>
          <w:spacing w:val="-1"/>
        </w:rPr>
        <w:t xml:space="preserve"> </w:t>
      </w:r>
      <w:r>
        <w:rPr>
          <w:color w:val="231F20"/>
        </w:rPr>
        <w:t>due</w:t>
      </w:r>
      <w:r>
        <w:rPr>
          <w:color w:val="231F20"/>
          <w:spacing w:val="-1"/>
        </w:rPr>
        <w:t xml:space="preserve"> </w:t>
      </w:r>
      <w:r>
        <w:rPr>
          <w:color w:val="231F20"/>
        </w:rPr>
        <w:t>to</w:t>
      </w:r>
      <w:r>
        <w:rPr>
          <w:color w:val="231F20"/>
          <w:spacing w:val="-1"/>
        </w:rPr>
        <w:t xml:space="preserve"> </w:t>
      </w:r>
      <w:r>
        <w:rPr>
          <w:color w:val="231F20"/>
        </w:rPr>
        <w:t>being</w:t>
      </w:r>
      <w:r>
        <w:rPr>
          <w:color w:val="231F20"/>
          <w:spacing w:val="-1"/>
        </w:rPr>
        <w:t xml:space="preserve"> </w:t>
      </w:r>
      <w:r>
        <w:rPr>
          <w:color w:val="231F20"/>
        </w:rPr>
        <w:t>recalled</w:t>
      </w:r>
      <w:ins w:id="420" w:author="Stearns, Tim" w:date="2023-06-21T15:01:00Z">
        <w:r w:rsidR="002463FF">
          <w:rPr>
            <w:color w:val="231F20"/>
          </w:rPr>
          <w:t>,</w:t>
        </w:r>
      </w:ins>
      <w:del w:id="421" w:author="Stearns, Tim" w:date="2023-06-21T15:01:00Z">
        <w:r w:rsidDel="002463FF">
          <w:rPr>
            <w:color w:val="231F20"/>
            <w:spacing w:val="-1"/>
          </w:rPr>
          <w:delText xml:space="preserve"> </w:delText>
        </w:r>
        <w:r w:rsidDel="002463FF">
          <w:rPr>
            <w:color w:val="231F20"/>
          </w:rPr>
          <w:delText>or</w:delText>
        </w:r>
      </w:del>
      <w:r>
        <w:rPr>
          <w:color w:val="231F20"/>
          <w:spacing w:val="-1"/>
        </w:rPr>
        <w:t xml:space="preserve"> </w:t>
      </w:r>
      <w:r>
        <w:rPr>
          <w:color w:val="231F20"/>
        </w:rPr>
        <w:t>suspect</w:t>
      </w:r>
      <w:ins w:id="422" w:author="Stearns, Tim" w:date="2023-06-21T15:02:00Z">
        <w:r w:rsidR="002463FF">
          <w:rPr>
            <w:color w:val="231F20"/>
          </w:rPr>
          <w:t>,</w:t>
        </w:r>
      </w:ins>
      <w:r>
        <w:rPr>
          <w:color w:val="231F20"/>
          <w:spacing w:val="-1"/>
        </w:rPr>
        <w:t xml:space="preserve"> </w:t>
      </w:r>
      <w:r>
        <w:rPr>
          <w:color w:val="231F20"/>
        </w:rPr>
        <w:t>or</w:t>
      </w:r>
      <w:r>
        <w:rPr>
          <w:color w:val="231F20"/>
          <w:spacing w:val="-1"/>
        </w:rPr>
        <w:t xml:space="preserve"> </w:t>
      </w:r>
      <w:r>
        <w:rPr>
          <w:color w:val="231F20"/>
        </w:rPr>
        <w:t>illegitimate.</w:t>
      </w:r>
      <w:r>
        <w:rPr>
          <w:color w:val="231F20"/>
          <w:spacing w:val="-1"/>
        </w:rPr>
        <w:t xml:space="preserve"> </w:t>
      </w:r>
      <w:r>
        <w:rPr>
          <w:color w:val="231F20"/>
        </w:rPr>
        <w:t>The</w:t>
      </w:r>
      <w:r>
        <w:rPr>
          <w:color w:val="231F20"/>
          <w:spacing w:val="-1"/>
        </w:rPr>
        <w:t xml:space="preserve"> </w:t>
      </w:r>
      <w:r>
        <w:rPr>
          <w:color w:val="231F20"/>
        </w:rPr>
        <w:t>wholesale</w:t>
      </w:r>
      <w:r>
        <w:rPr>
          <w:color w:val="231F20"/>
          <w:spacing w:val="-1"/>
        </w:rPr>
        <w:t xml:space="preserve"> </w:t>
      </w:r>
      <w:r>
        <w:rPr>
          <w:color w:val="231F20"/>
        </w:rPr>
        <w:t>distributor will quarantine the product and follow their recall or suspect/illegitimate product processes, whichever is applicable. In the event of a suspect or illegitimate product situation, the wholesale distributor would notify the manufacturer in accordance with its SOPs.</w:t>
      </w:r>
    </w:p>
    <w:p w14:paraId="03DB092D" w14:textId="5ED9074A" w:rsidR="00DD45C2" w:rsidDel="002463FF" w:rsidRDefault="00543AB4">
      <w:pPr>
        <w:pStyle w:val="BodyText"/>
        <w:spacing w:before="269" w:line="247" w:lineRule="auto"/>
        <w:ind w:left="660" w:right="550"/>
        <w:rPr>
          <w:del w:id="423" w:author="Stearns, Tim" w:date="2023-06-21T15:07:00Z"/>
        </w:rPr>
      </w:pPr>
      <w:r>
        <w:rPr>
          <w:rFonts w:ascii="Avenir-Heavy"/>
          <w:b/>
          <w:color w:val="231F20"/>
        </w:rPr>
        <w:t>Manufacturer Action:</w:t>
      </w:r>
      <w:r>
        <w:rPr>
          <w:rFonts w:ascii="Avenir-Heavy"/>
          <w:b/>
          <w:color w:val="231F20"/>
          <w:spacing w:val="-1"/>
        </w:rPr>
        <w:t xml:space="preserve"> </w:t>
      </w:r>
      <w:r>
        <w:rPr>
          <w:color w:val="231F20"/>
        </w:rPr>
        <w:t>The manufacturer will work with the distributor on the investigation after being contacted</w:t>
      </w:r>
      <w:ins w:id="424" w:author="Stearns, Tim" w:date="2023-06-21T15:07:00Z">
        <w:r w:rsidR="002463FF">
          <w:rPr>
            <w:color w:val="231F20"/>
          </w:rPr>
          <w:t xml:space="preserve"> following guidance</w:t>
        </w:r>
      </w:ins>
      <w:ins w:id="425" w:author="Stearns, Tim" w:date="2023-06-21T15:12:00Z">
        <w:r w:rsidR="000B1988">
          <w:rPr>
            <w:color w:val="231F20"/>
          </w:rPr>
          <w:t xml:space="preserve">: </w:t>
        </w:r>
      </w:ins>
      <w:ins w:id="426" w:author="Stearns, Tim" w:date="2023-06-21T15:13:00Z">
        <w:r w:rsidR="000B1988">
          <w:rPr>
            <w:color w:val="231F20"/>
          </w:rPr>
          <w:t>Verification Systems Under the Drug S</w:t>
        </w:r>
      </w:ins>
      <w:ins w:id="427" w:author="Stearns, Tim" w:date="2023-06-21T15:14:00Z">
        <w:r w:rsidR="000B1988">
          <w:rPr>
            <w:color w:val="231F20"/>
          </w:rPr>
          <w:t xml:space="preserve">upply Chain Security Act: </w:t>
        </w:r>
        <w:r w:rsidR="000B1988" w:rsidRPr="000B1988">
          <w:rPr>
            <w:color w:val="231F20"/>
          </w:rPr>
          <w:t>https://www.fda.gov/drugs/drug-supply-chain-security-act-dscsa/drug-supply-chain-security-act-law-and-policies</w:t>
        </w:r>
      </w:ins>
      <w:del w:id="428" w:author="Stearns, Tim" w:date="2023-06-21T15:07:00Z">
        <w:r w:rsidDel="002463FF">
          <w:rPr>
            <w:color w:val="231F20"/>
          </w:rPr>
          <w:delText>.</w:delText>
        </w:r>
      </w:del>
    </w:p>
    <w:p w14:paraId="04FBB494" w14:textId="77777777" w:rsidR="00DD45C2" w:rsidRDefault="00DD45C2">
      <w:pPr>
        <w:pStyle w:val="BodyText"/>
        <w:spacing w:before="269" w:line="247" w:lineRule="auto"/>
        <w:ind w:left="660" w:right="550"/>
        <w:sectPr w:rsidR="00DD45C2">
          <w:pgSz w:w="12240" w:h="15840"/>
          <w:pgMar w:top="1000" w:right="620" w:bottom="560" w:left="780" w:header="0" w:footer="372" w:gutter="0"/>
          <w:cols w:space="720"/>
        </w:sectPr>
        <w:pPrChange w:id="429" w:author="Stearns, Tim" w:date="2023-06-21T15:07:00Z">
          <w:pPr>
            <w:spacing w:line="247" w:lineRule="auto"/>
          </w:pPr>
        </w:pPrChange>
      </w:pPr>
    </w:p>
    <w:p w14:paraId="474B5234" w14:textId="7F401A64" w:rsidR="00DD45C2" w:rsidRDefault="00473DBF">
      <w:pPr>
        <w:pStyle w:val="BodyText"/>
        <w:rPr>
          <w:sz w:val="20"/>
        </w:rPr>
      </w:pPr>
      <w:r>
        <w:rPr>
          <w:noProof/>
        </w:rPr>
        <mc:AlternateContent>
          <mc:Choice Requires="wps">
            <w:drawing>
              <wp:anchor distT="0" distB="0" distL="114300" distR="114300" simplePos="0" relativeHeight="487229440" behindDoc="1" locked="0" layoutInCell="1" allowOverlap="1" wp14:anchorId="17D30CFE" wp14:editId="6A7E02D8">
                <wp:simplePos x="0" y="0"/>
                <wp:positionH relativeFrom="page">
                  <wp:posOffset>0</wp:posOffset>
                </wp:positionH>
                <wp:positionV relativeFrom="page">
                  <wp:posOffset>0</wp:posOffset>
                </wp:positionV>
                <wp:extent cx="7772400" cy="10058400"/>
                <wp:effectExtent l="0" t="0" r="0" b="0"/>
                <wp:wrapNone/>
                <wp:docPr id="1452489404" name="docshape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18285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03AD34" id="docshape41" o:spid="_x0000_s1026" style="position:absolute;margin-left:0;margin-top:0;width:612pt;height:11in;z-index:-16087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" fillcolor="#182857" stroked="f">
                <w10:wrap anchorx="page" anchory="page"/>
              </v:rect>
            </w:pict>
          </mc:Fallback>
        </mc:AlternateContent>
      </w:r>
    </w:p>
    <w:p w14:paraId="2F9D76D3" w14:textId="77777777" w:rsidR="00DD45C2" w:rsidRDefault="00DD45C2">
      <w:pPr>
        <w:pStyle w:val="BodyText"/>
        <w:rPr>
          <w:sz w:val="20"/>
        </w:rPr>
      </w:pPr>
    </w:p>
    <w:p w14:paraId="46E43FA3" w14:textId="77777777" w:rsidR="00DD45C2" w:rsidRDefault="00DD45C2">
      <w:pPr>
        <w:pStyle w:val="BodyText"/>
        <w:rPr>
          <w:sz w:val="20"/>
        </w:rPr>
      </w:pPr>
    </w:p>
    <w:p w14:paraId="3D6A38E4" w14:textId="77777777" w:rsidR="00DD45C2" w:rsidRDefault="00DD45C2">
      <w:pPr>
        <w:pStyle w:val="BodyText"/>
        <w:rPr>
          <w:sz w:val="20"/>
        </w:rPr>
      </w:pPr>
    </w:p>
    <w:p w14:paraId="2F155327" w14:textId="77777777" w:rsidR="00DD45C2" w:rsidRDefault="00DD45C2">
      <w:pPr>
        <w:pStyle w:val="BodyText"/>
        <w:rPr>
          <w:sz w:val="20"/>
        </w:rPr>
      </w:pPr>
    </w:p>
    <w:p w14:paraId="6023CE37" w14:textId="77777777" w:rsidR="00DD45C2" w:rsidRDefault="00DD45C2">
      <w:pPr>
        <w:pStyle w:val="BodyText"/>
        <w:rPr>
          <w:sz w:val="20"/>
        </w:rPr>
      </w:pPr>
    </w:p>
    <w:p w14:paraId="58AB0605" w14:textId="77777777" w:rsidR="00DD45C2" w:rsidRDefault="00DD45C2">
      <w:pPr>
        <w:pStyle w:val="BodyText"/>
        <w:rPr>
          <w:sz w:val="20"/>
        </w:rPr>
      </w:pPr>
    </w:p>
    <w:p w14:paraId="3412D931" w14:textId="77777777" w:rsidR="00DD45C2" w:rsidRDefault="00DD45C2">
      <w:pPr>
        <w:pStyle w:val="BodyText"/>
        <w:rPr>
          <w:sz w:val="20"/>
        </w:rPr>
      </w:pPr>
    </w:p>
    <w:p w14:paraId="5222EB71" w14:textId="77777777" w:rsidR="00DD45C2" w:rsidRDefault="00DD45C2">
      <w:pPr>
        <w:pStyle w:val="BodyText"/>
        <w:rPr>
          <w:sz w:val="20"/>
        </w:rPr>
      </w:pPr>
    </w:p>
    <w:p w14:paraId="20AF2233" w14:textId="77777777" w:rsidR="00DD45C2" w:rsidRDefault="00DD45C2">
      <w:pPr>
        <w:pStyle w:val="BodyText"/>
        <w:rPr>
          <w:sz w:val="20"/>
        </w:rPr>
      </w:pPr>
    </w:p>
    <w:p w14:paraId="79BFB153" w14:textId="77777777" w:rsidR="00DD45C2" w:rsidRDefault="00DD45C2">
      <w:pPr>
        <w:pStyle w:val="BodyText"/>
        <w:rPr>
          <w:sz w:val="20"/>
        </w:rPr>
      </w:pPr>
    </w:p>
    <w:p w14:paraId="4A02C333" w14:textId="77777777" w:rsidR="00DD45C2" w:rsidRDefault="00DD45C2">
      <w:pPr>
        <w:pStyle w:val="BodyText"/>
        <w:rPr>
          <w:sz w:val="20"/>
        </w:rPr>
      </w:pPr>
    </w:p>
    <w:p w14:paraId="670753B7" w14:textId="77777777" w:rsidR="00DD45C2" w:rsidRDefault="00DD45C2">
      <w:pPr>
        <w:pStyle w:val="BodyText"/>
        <w:rPr>
          <w:sz w:val="20"/>
        </w:rPr>
      </w:pPr>
    </w:p>
    <w:p w14:paraId="1F238BAB" w14:textId="77777777" w:rsidR="00DD45C2" w:rsidRDefault="00DD45C2">
      <w:pPr>
        <w:pStyle w:val="BodyText"/>
        <w:rPr>
          <w:sz w:val="20"/>
        </w:rPr>
      </w:pPr>
    </w:p>
    <w:p w14:paraId="31B1E016" w14:textId="77777777" w:rsidR="00DD45C2" w:rsidRDefault="00DD45C2">
      <w:pPr>
        <w:pStyle w:val="BodyText"/>
        <w:rPr>
          <w:sz w:val="20"/>
        </w:rPr>
      </w:pPr>
    </w:p>
    <w:p w14:paraId="0FEE71FA" w14:textId="77777777" w:rsidR="00DD45C2" w:rsidRDefault="00DD45C2">
      <w:pPr>
        <w:pStyle w:val="BodyText"/>
        <w:rPr>
          <w:sz w:val="20"/>
        </w:rPr>
      </w:pPr>
    </w:p>
    <w:p w14:paraId="49975052" w14:textId="77777777" w:rsidR="00DD45C2" w:rsidRDefault="00DD45C2">
      <w:pPr>
        <w:pStyle w:val="BodyText"/>
        <w:rPr>
          <w:sz w:val="20"/>
        </w:rPr>
      </w:pPr>
    </w:p>
    <w:p w14:paraId="4CF14516" w14:textId="77777777" w:rsidR="00DD45C2" w:rsidRDefault="00DD45C2">
      <w:pPr>
        <w:pStyle w:val="BodyText"/>
        <w:rPr>
          <w:sz w:val="20"/>
        </w:rPr>
      </w:pPr>
    </w:p>
    <w:p w14:paraId="5EF43B07" w14:textId="77777777" w:rsidR="00DD45C2" w:rsidRDefault="00DD45C2">
      <w:pPr>
        <w:pStyle w:val="BodyText"/>
        <w:rPr>
          <w:sz w:val="20"/>
        </w:rPr>
      </w:pPr>
    </w:p>
    <w:p w14:paraId="5A8953CF" w14:textId="77777777" w:rsidR="00DD45C2" w:rsidRDefault="00DD45C2">
      <w:pPr>
        <w:pStyle w:val="BodyText"/>
        <w:rPr>
          <w:sz w:val="20"/>
        </w:rPr>
      </w:pPr>
    </w:p>
    <w:p w14:paraId="616104FD" w14:textId="77777777" w:rsidR="00DD45C2" w:rsidRDefault="00DD45C2">
      <w:pPr>
        <w:pStyle w:val="BodyText"/>
        <w:rPr>
          <w:sz w:val="20"/>
        </w:rPr>
      </w:pPr>
    </w:p>
    <w:p w14:paraId="6209411D" w14:textId="77777777" w:rsidR="00DD45C2" w:rsidRDefault="00DD45C2">
      <w:pPr>
        <w:pStyle w:val="BodyText"/>
        <w:rPr>
          <w:sz w:val="20"/>
        </w:rPr>
      </w:pPr>
    </w:p>
    <w:p w14:paraId="1813E242" w14:textId="77777777" w:rsidR="00DD45C2" w:rsidRDefault="00DD45C2">
      <w:pPr>
        <w:pStyle w:val="BodyText"/>
        <w:rPr>
          <w:sz w:val="20"/>
        </w:rPr>
      </w:pPr>
    </w:p>
    <w:p w14:paraId="4DDBC6F5" w14:textId="77777777" w:rsidR="00DD45C2" w:rsidRDefault="00DD45C2">
      <w:pPr>
        <w:pStyle w:val="BodyText"/>
        <w:rPr>
          <w:sz w:val="20"/>
        </w:rPr>
      </w:pPr>
    </w:p>
    <w:p w14:paraId="036C7BB3" w14:textId="77777777" w:rsidR="00DD45C2" w:rsidRDefault="00DD45C2">
      <w:pPr>
        <w:pStyle w:val="BodyText"/>
        <w:rPr>
          <w:sz w:val="20"/>
        </w:rPr>
      </w:pPr>
    </w:p>
    <w:p w14:paraId="73D23B92" w14:textId="77777777" w:rsidR="00DD45C2" w:rsidRDefault="00DD45C2">
      <w:pPr>
        <w:pStyle w:val="BodyText"/>
        <w:rPr>
          <w:sz w:val="20"/>
        </w:rPr>
      </w:pPr>
    </w:p>
    <w:p w14:paraId="63443D0F" w14:textId="77777777" w:rsidR="00DD45C2" w:rsidRDefault="00DD45C2">
      <w:pPr>
        <w:pStyle w:val="BodyText"/>
        <w:rPr>
          <w:sz w:val="20"/>
        </w:rPr>
      </w:pPr>
    </w:p>
    <w:p w14:paraId="4BE74D61" w14:textId="77777777" w:rsidR="00DD45C2" w:rsidRDefault="00DD45C2">
      <w:pPr>
        <w:pStyle w:val="BodyText"/>
        <w:rPr>
          <w:sz w:val="20"/>
        </w:rPr>
      </w:pPr>
    </w:p>
    <w:p w14:paraId="03904F6B" w14:textId="77777777" w:rsidR="00DD45C2" w:rsidRDefault="00DD45C2">
      <w:pPr>
        <w:pStyle w:val="BodyText"/>
        <w:rPr>
          <w:sz w:val="20"/>
        </w:rPr>
      </w:pPr>
    </w:p>
    <w:p w14:paraId="524372CB" w14:textId="77777777" w:rsidR="00DD45C2" w:rsidRDefault="00DD45C2">
      <w:pPr>
        <w:pStyle w:val="BodyText"/>
        <w:rPr>
          <w:sz w:val="20"/>
        </w:rPr>
      </w:pPr>
    </w:p>
    <w:p w14:paraId="0097B50F" w14:textId="77777777" w:rsidR="00DD45C2" w:rsidRDefault="00DD45C2">
      <w:pPr>
        <w:pStyle w:val="BodyText"/>
        <w:rPr>
          <w:sz w:val="20"/>
        </w:rPr>
      </w:pPr>
    </w:p>
    <w:p w14:paraId="5709B5B9" w14:textId="77777777" w:rsidR="00DD45C2" w:rsidRDefault="00DD45C2">
      <w:pPr>
        <w:pStyle w:val="BodyText"/>
        <w:rPr>
          <w:sz w:val="20"/>
        </w:rPr>
      </w:pPr>
    </w:p>
    <w:p w14:paraId="2A8D59AB" w14:textId="77777777" w:rsidR="00DD45C2" w:rsidRDefault="00DD45C2">
      <w:pPr>
        <w:pStyle w:val="BodyText"/>
        <w:spacing w:before="10" w:after="1"/>
        <w:rPr>
          <w:sz w:val="13"/>
        </w:rPr>
      </w:pPr>
    </w:p>
    <w:p w14:paraId="0BB5C3CD" w14:textId="4ED6DA42" w:rsidR="00DD45C2" w:rsidRDefault="00473DBF">
      <w:pPr>
        <w:pStyle w:val="BodyText"/>
        <w:ind w:left="4174"/>
        <w:rPr>
          <w:sz w:val="20"/>
        </w:rPr>
      </w:pPr>
      <w:r>
        <w:rPr>
          <w:noProof/>
          <w:sz w:val="20"/>
        </w:rPr>
        <mc:AlternateContent>
          <mc:Choice Requires="wpg">
            <w:drawing>
              <wp:inline distT="0" distB="0" distL="0" distR="0" wp14:anchorId="012D971F" wp14:editId="69DC9897">
                <wp:extent cx="1504950" cy="484505"/>
                <wp:effectExtent l="2540" t="4445" r="6985" b="6350"/>
                <wp:docPr id="1673567624" name="docshapegroup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4950" cy="484505"/>
                          <a:chOff x="0" y="0"/>
                          <a:chExt cx="2370" cy="763"/>
                        </a:xfrm>
                      </wpg:grpSpPr>
                      <wps:wsp>
                        <wps:cNvPr id="1132610113" name="docshape43"/>
                        <wps:cNvSpPr>
                          <a:spLocks/>
                        </wps:cNvSpPr>
                        <wps:spPr bwMode="auto">
                          <a:xfrm>
                            <a:off x="1999" y="0"/>
                            <a:ext cx="371" cy="763"/>
                          </a:xfrm>
                          <a:custGeom>
                            <a:avLst/>
                            <a:gdLst>
                              <a:gd name="T0" fmla="+- 0 1999 1999"/>
                              <a:gd name="T1" fmla="*/ T0 w 371"/>
                              <a:gd name="T2" fmla="*/ 0 h 763"/>
                              <a:gd name="T3" fmla="+- 0 1999 1999"/>
                              <a:gd name="T4" fmla="*/ T3 w 371"/>
                              <a:gd name="T5" fmla="*/ 72 h 763"/>
                              <a:gd name="T6" fmla="+- 0 2068 1999"/>
                              <a:gd name="T7" fmla="*/ T6 w 371"/>
                              <a:gd name="T8" fmla="*/ 81 h 763"/>
                              <a:gd name="T9" fmla="+- 0 2131 1999"/>
                              <a:gd name="T10" fmla="*/ T9 w 371"/>
                              <a:gd name="T11" fmla="*/ 105 h 763"/>
                              <a:gd name="T12" fmla="+- 0 2187 1999"/>
                              <a:gd name="T13" fmla="*/ T12 w 371"/>
                              <a:gd name="T14" fmla="*/ 142 h 763"/>
                              <a:gd name="T15" fmla="+- 0 2233 1999"/>
                              <a:gd name="T16" fmla="*/ T15 w 371"/>
                              <a:gd name="T17" fmla="*/ 190 h 763"/>
                              <a:gd name="T18" fmla="+- 0 2268 1999"/>
                              <a:gd name="T19" fmla="*/ T18 w 371"/>
                              <a:gd name="T20" fmla="*/ 247 h 763"/>
                              <a:gd name="T21" fmla="+- 0 2291 1999"/>
                              <a:gd name="T22" fmla="*/ T21 w 371"/>
                              <a:gd name="T23" fmla="*/ 312 h 763"/>
                              <a:gd name="T24" fmla="+- 0 2298 1999"/>
                              <a:gd name="T25" fmla="*/ T24 w 371"/>
                              <a:gd name="T26" fmla="*/ 382 h 763"/>
                              <a:gd name="T27" fmla="+- 0 2291 1999"/>
                              <a:gd name="T28" fmla="*/ T27 w 371"/>
                              <a:gd name="T29" fmla="*/ 452 h 763"/>
                              <a:gd name="T30" fmla="+- 0 2268 1999"/>
                              <a:gd name="T31" fmla="*/ T30 w 371"/>
                              <a:gd name="T32" fmla="*/ 517 h 763"/>
                              <a:gd name="T33" fmla="+- 0 2233 1999"/>
                              <a:gd name="T34" fmla="*/ T33 w 371"/>
                              <a:gd name="T35" fmla="*/ 574 h 763"/>
                              <a:gd name="T36" fmla="+- 0 2187 1999"/>
                              <a:gd name="T37" fmla="*/ T36 w 371"/>
                              <a:gd name="T38" fmla="*/ 622 h 763"/>
                              <a:gd name="T39" fmla="+- 0 2131 1999"/>
                              <a:gd name="T40" fmla="*/ T39 w 371"/>
                              <a:gd name="T41" fmla="*/ 658 h 763"/>
                              <a:gd name="T42" fmla="+- 0 2068 1999"/>
                              <a:gd name="T43" fmla="*/ T42 w 371"/>
                              <a:gd name="T44" fmla="*/ 682 h 763"/>
                              <a:gd name="T45" fmla="+- 0 1999 1999"/>
                              <a:gd name="T46" fmla="*/ T45 w 371"/>
                              <a:gd name="T47" fmla="*/ 691 h 763"/>
                              <a:gd name="T48" fmla="+- 0 1999 1999"/>
                              <a:gd name="T49" fmla="*/ T48 w 371"/>
                              <a:gd name="T50" fmla="*/ 763 h 763"/>
                              <a:gd name="T51" fmla="+- 0 2074 1999"/>
                              <a:gd name="T52" fmla="*/ T51 w 371"/>
                              <a:gd name="T53" fmla="*/ 754 h 763"/>
                              <a:gd name="T54" fmla="+- 0 2143 1999"/>
                              <a:gd name="T55" fmla="*/ T54 w 371"/>
                              <a:gd name="T56" fmla="*/ 732 h 763"/>
                              <a:gd name="T57" fmla="+- 0 2206 1999"/>
                              <a:gd name="T58" fmla="*/ T57 w 371"/>
                              <a:gd name="T59" fmla="*/ 696 h 763"/>
                              <a:gd name="T60" fmla="+- 0 2261 1999"/>
                              <a:gd name="T61" fmla="*/ T60 w 371"/>
                              <a:gd name="T62" fmla="*/ 650 h 763"/>
                              <a:gd name="T63" fmla="+- 0 2306 1999"/>
                              <a:gd name="T64" fmla="*/ T63 w 371"/>
                              <a:gd name="T65" fmla="*/ 594 h 763"/>
                              <a:gd name="T66" fmla="+- 0 2340 1999"/>
                              <a:gd name="T67" fmla="*/ T66 w 371"/>
                              <a:gd name="T68" fmla="*/ 529 h 763"/>
                              <a:gd name="T69" fmla="+- 0 2362 1999"/>
                              <a:gd name="T70" fmla="*/ T69 w 371"/>
                              <a:gd name="T71" fmla="*/ 458 h 763"/>
                              <a:gd name="T72" fmla="+- 0 2369 1999"/>
                              <a:gd name="T73" fmla="*/ T72 w 371"/>
                              <a:gd name="T74" fmla="*/ 382 h 763"/>
                              <a:gd name="T75" fmla="+- 0 2362 1999"/>
                              <a:gd name="T76" fmla="*/ T75 w 371"/>
                              <a:gd name="T77" fmla="*/ 306 h 763"/>
                              <a:gd name="T78" fmla="+- 0 2340 1999"/>
                              <a:gd name="T79" fmla="*/ T78 w 371"/>
                              <a:gd name="T80" fmla="*/ 235 h 763"/>
                              <a:gd name="T81" fmla="+- 0 2306 1999"/>
                              <a:gd name="T82" fmla="*/ T81 w 371"/>
                              <a:gd name="T83" fmla="*/ 170 h 763"/>
                              <a:gd name="T84" fmla="+- 0 2261 1999"/>
                              <a:gd name="T85" fmla="*/ T84 w 371"/>
                              <a:gd name="T86" fmla="*/ 114 h 763"/>
                              <a:gd name="T87" fmla="+- 0 2206 1999"/>
                              <a:gd name="T88" fmla="*/ T87 w 371"/>
                              <a:gd name="T89" fmla="*/ 67 h 763"/>
                              <a:gd name="T90" fmla="+- 0 2144 1999"/>
                              <a:gd name="T91" fmla="*/ T90 w 371"/>
                              <a:gd name="T92" fmla="*/ 32 h 763"/>
                              <a:gd name="T93" fmla="+- 0 2074 1999"/>
                              <a:gd name="T94" fmla="*/ T93 w 371"/>
                              <a:gd name="T95" fmla="*/ 9 h 763"/>
                              <a:gd name="T96" fmla="+- 0 1999 1999"/>
                              <a:gd name="T97" fmla="*/ T96 w 371"/>
                              <a:gd name="T98" fmla="*/ 0 h 763"/>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Lst>
                            <a:rect l="0" t="0" r="r" b="b"/>
                            <a:pathLst>
                              <a:path w="371" h="763">
                                <a:moveTo>
                                  <a:pt x="0" y="0"/>
                                </a:moveTo>
                                <a:lnTo>
                                  <a:pt x="0" y="72"/>
                                </a:lnTo>
                                <a:lnTo>
                                  <a:pt x="69" y="81"/>
                                </a:lnTo>
                                <a:lnTo>
                                  <a:pt x="132" y="105"/>
                                </a:lnTo>
                                <a:lnTo>
                                  <a:pt x="188" y="142"/>
                                </a:lnTo>
                                <a:lnTo>
                                  <a:pt x="234" y="190"/>
                                </a:lnTo>
                                <a:lnTo>
                                  <a:pt x="269" y="247"/>
                                </a:lnTo>
                                <a:lnTo>
                                  <a:pt x="292" y="312"/>
                                </a:lnTo>
                                <a:lnTo>
                                  <a:pt x="299" y="382"/>
                                </a:lnTo>
                                <a:lnTo>
                                  <a:pt x="292" y="452"/>
                                </a:lnTo>
                                <a:lnTo>
                                  <a:pt x="269" y="517"/>
                                </a:lnTo>
                                <a:lnTo>
                                  <a:pt x="234" y="574"/>
                                </a:lnTo>
                                <a:lnTo>
                                  <a:pt x="188" y="622"/>
                                </a:lnTo>
                                <a:lnTo>
                                  <a:pt x="132" y="658"/>
                                </a:lnTo>
                                <a:lnTo>
                                  <a:pt x="69" y="682"/>
                                </a:lnTo>
                                <a:lnTo>
                                  <a:pt x="0" y="691"/>
                                </a:lnTo>
                                <a:lnTo>
                                  <a:pt x="0" y="763"/>
                                </a:lnTo>
                                <a:lnTo>
                                  <a:pt x="75" y="754"/>
                                </a:lnTo>
                                <a:lnTo>
                                  <a:pt x="144" y="732"/>
                                </a:lnTo>
                                <a:lnTo>
                                  <a:pt x="207" y="696"/>
                                </a:lnTo>
                                <a:lnTo>
                                  <a:pt x="262" y="650"/>
                                </a:lnTo>
                                <a:lnTo>
                                  <a:pt x="307" y="594"/>
                                </a:lnTo>
                                <a:lnTo>
                                  <a:pt x="341" y="529"/>
                                </a:lnTo>
                                <a:lnTo>
                                  <a:pt x="363" y="458"/>
                                </a:lnTo>
                                <a:lnTo>
                                  <a:pt x="370" y="382"/>
                                </a:lnTo>
                                <a:lnTo>
                                  <a:pt x="363" y="306"/>
                                </a:lnTo>
                                <a:lnTo>
                                  <a:pt x="341" y="235"/>
                                </a:lnTo>
                                <a:lnTo>
                                  <a:pt x="307" y="170"/>
                                </a:lnTo>
                                <a:lnTo>
                                  <a:pt x="262" y="114"/>
                                </a:lnTo>
                                <a:lnTo>
                                  <a:pt x="207" y="67"/>
                                </a:lnTo>
                                <a:lnTo>
                                  <a:pt x="145" y="32"/>
                                </a:lnTo>
                                <a:lnTo>
                                  <a:pt x="75" y="9"/>
                                </a:lnTo>
                                <a:lnTo>
                                  <a:pt x="0" y="0"/>
                                </a:lnTo>
                                <a:close/>
                              </a:path>
                            </a:pathLst>
                          </a:custGeom>
                          <a:solidFill>
                            <a:srgbClr val="F19D2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0404806" name="docshape44"/>
                        <wps:cNvSpPr>
                          <a:spLocks/>
                        </wps:cNvSpPr>
                        <wps:spPr bwMode="auto">
                          <a:xfrm>
                            <a:off x="1719" y="104"/>
                            <a:ext cx="458" cy="555"/>
                          </a:xfrm>
                          <a:custGeom>
                            <a:avLst/>
                            <a:gdLst>
                              <a:gd name="T0" fmla="+- 0 1990 1720"/>
                              <a:gd name="T1" fmla="*/ T0 w 458"/>
                              <a:gd name="T2" fmla="+- 0 105 105"/>
                              <a:gd name="T3" fmla="*/ 105 h 555"/>
                              <a:gd name="T4" fmla="+- 0 1920 1720"/>
                              <a:gd name="T5" fmla="*/ T4 w 458"/>
                              <a:gd name="T6" fmla="+- 0 115 105"/>
                              <a:gd name="T7" fmla="*/ 115 h 555"/>
                              <a:gd name="T8" fmla="+- 0 1856 1720"/>
                              <a:gd name="T9" fmla="*/ T8 w 458"/>
                              <a:gd name="T10" fmla="+- 0 142 105"/>
                              <a:gd name="T11" fmla="*/ 142 h 555"/>
                              <a:gd name="T12" fmla="+- 0 1802 1720"/>
                              <a:gd name="T13" fmla="*/ T12 w 458"/>
                              <a:gd name="T14" fmla="+- 0 185 105"/>
                              <a:gd name="T15" fmla="*/ 185 h 555"/>
                              <a:gd name="T16" fmla="+- 0 1759 1720"/>
                              <a:gd name="T17" fmla="*/ T16 w 458"/>
                              <a:gd name="T18" fmla="+- 0 239 105"/>
                              <a:gd name="T19" fmla="*/ 239 h 555"/>
                              <a:gd name="T20" fmla="+- 0 1731 1720"/>
                              <a:gd name="T21" fmla="*/ T20 w 458"/>
                              <a:gd name="T22" fmla="+- 0 303 105"/>
                              <a:gd name="T23" fmla="*/ 303 h 555"/>
                              <a:gd name="T24" fmla="+- 0 1720 1720"/>
                              <a:gd name="T25" fmla="*/ T24 w 458"/>
                              <a:gd name="T26" fmla="+- 0 375 105"/>
                              <a:gd name="T27" fmla="*/ 375 h 555"/>
                              <a:gd name="T28" fmla="+- 0 1728 1720"/>
                              <a:gd name="T29" fmla="*/ T28 w 458"/>
                              <a:gd name="T30" fmla="+- 0 449 105"/>
                              <a:gd name="T31" fmla="*/ 449 h 555"/>
                              <a:gd name="T32" fmla="+- 0 1753 1720"/>
                              <a:gd name="T33" fmla="*/ T32 w 458"/>
                              <a:gd name="T34" fmla="+- 0 516 105"/>
                              <a:gd name="T35" fmla="*/ 516 h 555"/>
                              <a:gd name="T36" fmla="+- 0 1795 1720"/>
                              <a:gd name="T37" fmla="*/ T36 w 458"/>
                              <a:gd name="T38" fmla="+- 0 573 105"/>
                              <a:gd name="T39" fmla="*/ 573 h 555"/>
                              <a:gd name="T40" fmla="+- 0 1849 1720"/>
                              <a:gd name="T41" fmla="*/ T40 w 458"/>
                              <a:gd name="T42" fmla="+- 0 618 105"/>
                              <a:gd name="T43" fmla="*/ 618 h 555"/>
                              <a:gd name="T44" fmla="+- 0 1913 1720"/>
                              <a:gd name="T45" fmla="*/ T44 w 458"/>
                              <a:gd name="T46" fmla="+- 0 648 105"/>
                              <a:gd name="T47" fmla="*/ 648 h 555"/>
                              <a:gd name="T48" fmla="+- 0 1986 1720"/>
                              <a:gd name="T49" fmla="*/ T48 w 458"/>
                              <a:gd name="T50" fmla="+- 0 659 105"/>
                              <a:gd name="T51" fmla="*/ 659 h 555"/>
                              <a:gd name="T52" fmla="+- 0 2038 1720"/>
                              <a:gd name="T53" fmla="*/ T52 w 458"/>
                              <a:gd name="T54" fmla="+- 0 656 105"/>
                              <a:gd name="T55" fmla="*/ 656 h 555"/>
                              <a:gd name="T56" fmla="+- 0 2088 1720"/>
                              <a:gd name="T57" fmla="*/ T56 w 458"/>
                              <a:gd name="T58" fmla="+- 0 642 105"/>
                              <a:gd name="T59" fmla="*/ 642 h 555"/>
                              <a:gd name="T60" fmla="+- 0 2135 1720"/>
                              <a:gd name="T61" fmla="*/ T60 w 458"/>
                              <a:gd name="T62" fmla="+- 0 619 105"/>
                              <a:gd name="T63" fmla="*/ 619 h 555"/>
                              <a:gd name="T64" fmla="+- 0 2177 1720"/>
                              <a:gd name="T65" fmla="*/ T64 w 458"/>
                              <a:gd name="T66" fmla="+- 0 586 105"/>
                              <a:gd name="T67" fmla="*/ 586 h 555"/>
                              <a:gd name="T68" fmla="+- 0 2129 1720"/>
                              <a:gd name="T69" fmla="*/ T68 w 458"/>
                              <a:gd name="T70" fmla="+- 0 535 105"/>
                              <a:gd name="T71" fmla="*/ 535 h 555"/>
                              <a:gd name="T72" fmla="+- 0 2098 1720"/>
                              <a:gd name="T73" fmla="*/ T72 w 458"/>
                              <a:gd name="T74" fmla="+- 0 558 105"/>
                              <a:gd name="T75" fmla="*/ 558 h 555"/>
                              <a:gd name="T76" fmla="+- 0 2064 1720"/>
                              <a:gd name="T77" fmla="*/ T76 w 458"/>
                              <a:gd name="T78" fmla="+- 0 576 105"/>
                              <a:gd name="T79" fmla="*/ 576 h 555"/>
                              <a:gd name="T80" fmla="+- 0 2026 1720"/>
                              <a:gd name="T81" fmla="*/ T80 w 458"/>
                              <a:gd name="T82" fmla="+- 0 586 105"/>
                              <a:gd name="T83" fmla="*/ 586 h 555"/>
                              <a:gd name="T84" fmla="+- 0 1987 1720"/>
                              <a:gd name="T85" fmla="*/ T84 w 458"/>
                              <a:gd name="T86" fmla="+- 0 588 105"/>
                              <a:gd name="T87" fmla="*/ 588 h 555"/>
                              <a:gd name="T88" fmla="+- 0 1909 1720"/>
                              <a:gd name="T89" fmla="*/ T88 w 458"/>
                              <a:gd name="T90" fmla="+- 0 570 105"/>
                              <a:gd name="T91" fmla="*/ 570 h 555"/>
                              <a:gd name="T92" fmla="+- 0 1845 1720"/>
                              <a:gd name="T93" fmla="*/ T92 w 458"/>
                              <a:gd name="T94" fmla="+- 0 524 105"/>
                              <a:gd name="T95" fmla="*/ 524 h 555"/>
                              <a:gd name="T96" fmla="+- 0 1804 1720"/>
                              <a:gd name="T97" fmla="*/ T96 w 458"/>
                              <a:gd name="T98" fmla="+- 0 457 105"/>
                              <a:gd name="T99" fmla="*/ 457 h 555"/>
                              <a:gd name="T100" fmla="+- 0 1790 1720"/>
                              <a:gd name="T101" fmla="*/ T100 w 458"/>
                              <a:gd name="T102" fmla="+- 0 377 105"/>
                              <a:gd name="T103" fmla="*/ 377 h 555"/>
                              <a:gd name="T104" fmla="+- 0 1807 1720"/>
                              <a:gd name="T105" fmla="*/ T104 w 458"/>
                              <a:gd name="T106" fmla="+- 0 299 105"/>
                              <a:gd name="T107" fmla="*/ 299 h 555"/>
                              <a:gd name="T108" fmla="+- 0 1850 1720"/>
                              <a:gd name="T109" fmla="*/ T108 w 458"/>
                              <a:gd name="T110" fmla="+- 0 236 105"/>
                              <a:gd name="T111" fmla="*/ 236 h 555"/>
                              <a:gd name="T112" fmla="+- 0 1914 1720"/>
                              <a:gd name="T113" fmla="*/ T112 w 458"/>
                              <a:gd name="T114" fmla="+- 0 192 105"/>
                              <a:gd name="T115" fmla="*/ 192 h 555"/>
                              <a:gd name="T116" fmla="+- 0 1990 1720"/>
                              <a:gd name="T117" fmla="*/ T116 w 458"/>
                              <a:gd name="T118" fmla="+- 0 176 105"/>
                              <a:gd name="T119" fmla="*/ 176 h 555"/>
                              <a:gd name="T120" fmla="+- 0 1990 1720"/>
                              <a:gd name="T121" fmla="*/ T120 w 458"/>
                              <a:gd name="T122" fmla="+- 0 105 105"/>
                              <a:gd name="T123" fmla="*/ 105 h 5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458" h="555">
                                <a:moveTo>
                                  <a:pt x="270" y="0"/>
                                </a:moveTo>
                                <a:lnTo>
                                  <a:pt x="200" y="10"/>
                                </a:lnTo>
                                <a:lnTo>
                                  <a:pt x="136" y="37"/>
                                </a:lnTo>
                                <a:lnTo>
                                  <a:pt x="82" y="80"/>
                                </a:lnTo>
                                <a:lnTo>
                                  <a:pt x="39" y="134"/>
                                </a:lnTo>
                                <a:lnTo>
                                  <a:pt x="11" y="198"/>
                                </a:lnTo>
                                <a:lnTo>
                                  <a:pt x="0" y="270"/>
                                </a:lnTo>
                                <a:lnTo>
                                  <a:pt x="8" y="344"/>
                                </a:lnTo>
                                <a:lnTo>
                                  <a:pt x="33" y="411"/>
                                </a:lnTo>
                                <a:lnTo>
                                  <a:pt x="75" y="468"/>
                                </a:lnTo>
                                <a:lnTo>
                                  <a:pt x="129" y="513"/>
                                </a:lnTo>
                                <a:lnTo>
                                  <a:pt x="193" y="543"/>
                                </a:lnTo>
                                <a:lnTo>
                                  <a:pt x="266" y="554"/>
                                </a:lnTo>
                                <a:lnTo>
                                  <a:pt x="318" y="551"/>
                                </a:lnTo>
                                <a:lnTo>
                                  <a:pt x="368" y="537"/>
                                </a:lnTo>
                                <a:lnTo>
                                  <a:pt x="415" y="514"/>
                                </a:lnTo>
                                <a:lnTo>
                                  <a:pt x="457" y="481"/>
                                </a:lnTo>
                                <a:lnTo>
                                  <a:pt x="409" y="430"/>
                                </a:lnTo>
                                <a:lnTo>
                                  <a:pt x="378" y="453"/>
                                </a:lnTo>
                                <a:lnTo>
                                  <a:pt x="344" y="471"/>
                                </a:lnTo>
                                <a:lnTo>
                                  <a:pt x="306" y="481"/>
                                </a:lnTo>
                                <a:lnTo>
                                  <a:pt x="267" y="483"/>
                                </a:lnTo>
                                <a:lnTo>
                                  <a:pt x="189" y="465"/>
                                </a:lnTo>
                                <a:lnTo>
                                  <a:pt x="125" y="419"/>
                                </a:lnTo>
                                <a:lnTo>
                                  <a:pt x="84" y="352"/>
                                </a:lnTo>
                                <a:lnTo>
                                  <a:pt x="70" y="272"/>
                                </a:lnTo>
                                <a:lnTo>
                                  <a:pt x="87" y="194"/>
                                </a:lnTo>
                                <a:lnTo>
                                  <a:pt x="130" y="131"/>
                                </a:lnTo>
                                <a:lnTo>
                                  <a:pt x="194" y="87"/>
                                </a:lnTo>
                                <a:lnTo>
                                  <a:pt x="270" y="71"/>
                                </a:lnTo>
                                <a:lnTo>
                                  <a:pt x="270" y="0"/>
                                </a:lnTo>
                                <a:close/>
                              </a:path>
                            </a:pathLst>
                          </a:custGeom>
                          <a:solidFill>
                            <a:srgbClr val="FDB7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65246915" name="docshape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819" y="206"/>
                            <a:ext cx="346" cy="352"/>
                          </a:xfrm>
                          <a:prstGeom prst="rect">
                            <a:avLst/>
                          </a:prstGeom>
                          <a:noFill/>
                          <a:extLst>
                            <a:ext uri="{909E8E84-426E-40DD-AFC4-6F175D3DCCD1}">
                              <a14:hiddenFill xmlns:a14="http://schemas.microsoft.com/office/drawing/2010/main">
                                <a:solidFill>
                                  <a:srgbClr val="FFFFFF"/>
                                </a:solidFill>
                              </a14:hiddenFill>
                            </a:ext>
                          </a:extLst>
                        </pic:spPr>
                      </pic:pic>
                      <wps:wsp>
                        <wps:cNvPr id="626395379" name="docshape46"/>
                        <wps:cNvSpPr>
                          <a:spLocks/>
                        </wps:cNvSpPr>
                        <wps:spPr bwMode="auto">
                          <a:xfrm>
                            <a:off x="0" y="94"/>
                            <a:ext cx="1698" cy="634"/>
                          </a:xfrm>
                          <a:custGeom>
                            <a:avLst/>
                            <a:gdLst>
                              <a:gd name="T0" fmla="*/ 410 w 1698"/>
                              <a:gd name="T1" fmla="+- 0 100 95"/>
                              <a:gd name="T2" fmla="*/ 100 h 634"/>
                              <a:gd name="T3" fmla="*/ 410 w 1698"/>
                              <a:gd name="T4" fmla="+- 0 382 95"/>
                              <a:gd name="T5" fmla="*/ 382 h 634"/>
                              <a:gd name="T6" fmla="*/ 109 w 1698"/>
                              <a:gd name="T7" fmla="+- 0 102 95"/>
                              <a:gd name="T8" fmla="*/ 102 h 634"/>
                              <a:gd name="T9" fmla="*/ 0 w 1698"/>
                              <a:gd name="T10" fmla="+- 0 100 95"/>
                              <a:gd name="T11" fmla="*/ 100 h 634"/>
                              <a:gd name="T12" fmla="*/ 0 w 1698"/>
                              <a:gd name="T13" fmla="+- 0 382 95"/>
                              <a:gd name="T14" fmla="*/ 382 h 634"/>
                              <a:gd name="T15" fmla="*/ 0 w 1698"/>
                              <a:gd name="T16" fmla="+- 0 728 95"/>
                              <a:gd name="T17" fmla="*/ 728 h 634"/>
                              <a:gd name="T18" fmla="*/ 109 w 1698"/>
                              <a:gd name="T19" fmla="+- 0 480 95"/>
                              <a:gd name="T20" fmla="*/ 480 h 634"/>
                              <a:gd name="T21" fmla="*/ 410 w 1698"/>
                              <a:gd name="T22" fmla="+- 0 728 95"/>
                              <a:gd name="T23" fmla="*/ 728 h 634"/>
                              <a:gd name="T24" fmla="*/ 519 w 1698"/>
                              <a:gd name="T25" fmla="+- 0 480 95"/>
                              <a:gd name="T26" fmla="*/ 480 h 634"/>
                              <a:gd name="T27" fmla="*/ 519 w 1698"/>
                              <a:gd name="T28" fmla="+- 0 102 95"/>
                              <a:gd name="T29" fmla="*/ 102 h 634"/>
                              <a:gd name="T30" fmla="*/ 1146 w 1698"/>
                              <a:gd name="T31" fmla="+- 0 413 95"/>
                              <a:gd name="T32" fmla="*/ 413 h 634"/>
                              <a:gd name="T33" fmla="*/ 1114 w 1698"/>
                              <a:gd name="T34" fmla="+- 0 272 95"/>
                              <a:gd name="T35" fmla="*/ 272 h 634"/>
                              <a:gd name="T36" fmla="*/ 1064 w 1698"/>
                              <a:gd name="T37" fmla="+- 0 202 95"/>
                              <a:gd name="T38" fmla="*/ 202 h 634"/>
                              <a:gd name="T39" fmla="*/ 1029 w 1698"/>
                              <a:gd name="T40" fmla="+- 0 415 95"/>
                              <a:gd name="T41" fmla="*/ 415 h 634"/>
                              <a:gd name="T42" fmla="*/ 989 w 1698"/>
                              <a:gd name="T43" fmla="+- 0 542 95"/>
                              <a:gd name="T44" fmla="*/ 542 h 634"/>
                              <a:gd name="T45" fmla="*/ 885 w 1698"/>
                              <a:gd name="T46" fmla="+- 0 615 95"/>
                              <a:gd name="T47" fmla="*/ 615 h 634"/>
                              <a:gd name="T48" fmla="*/ 693 w 1698"/>
                              <a:gd name="T49" fmla="+- 0 626 95"/>
                              <a:gd name="T50" fmla="*/ 626 h 634"/>
                              <a:gd name="T51" fmla="*/ 817 w 1698"/>
                              <a:gd name="T52" fmla="+- 0 202 95"/>
                              <a:gd name="T53" fmla="*/ 202 h 634"/>
                              <a:gd name="T54" fmla="*/ 945 w 1698"/>
                              <a:gd name="T55" fmla="+- 0 241 95"/>
                              <a:gd name="T56" fmla="*/ 241 h 634"/>
                              <a:gd name="T57" fmla="*/ 1019 w 1698"/>
                              <a:gd name="T58" fmla="+- 0 346 95"/>
                              <a:gd name="T59" fmla="*/ 346 h 634"/>
                              <a:gd name="T60" fmla="*/ 1029 w 1698"/>
                              <a:gd name="T61" fmla="+- 0 169 95"/>
                              <a:gd name="T62" fmla="*/ 169 h 634"/>
                              <a:gd name="T63" fmla="*/ 965 w 1698"/>
                              <a:gd name="T64" fmla="+- 0 130 95"/>
                              <a:gd name="T65" fmla="*/ 130 h 634"/>
                              <a:gd name="T66" fmla="*/ 816 w 1698"/>
                              <a:gd name="T67" fmla="+- 0 100 95"/>
                              <a:gd name="T68" fmla="*/ 100 h 634"/>
                              <a:gd name="T69" fmla="*/ 583 w 1698"/>
                              <a:gd name="T70" fmla="+- 0 727 95"/>
                              <a:gd name="T71" fmla="*/ 727 h 634"/>
                              <a:gd name="T72" fmla="*/ 894 w 1698"/>
                              <a:gd name="T73" fmla="+- 0 719 95"/>
                              <a:gd name="T74" fmla="*/ 719 h 634"/>
                              <a:gd name="T75" fmla="*/ 1025 w 1698"/>
                              <a:gd name="T76" fmla="+- 0 660 95"/>
                              <a:gd name="T77" fmla="*/ 660 h 634"/>
                              <a:gd name="T78" fmla="*/ 1076 w 1698"/>
                              <a:gd name="T79" fmla="+- 0 612 95"/>
                              <a:gd name="T80" fmla="*/ 612 h 634"/>
                              <a:gd name="T81" fmla="*/ 1138 w 1698"/>
                              <a:gd name="T82" fmla="+- 0 487 95"/>
                              <a:gd name="T83" fmla="*/ 487 h 634"/>
                              <a:gd name="T84" fmla="*/ 1697 w 1698"/>
                              <a:gd name="T85" fmla="+- 0 727 95"/>
                              <a:gd name="T86" fmla="*/ 727 h 634"/>
                              <a:gd name="T87" fmla="*/ 1597 w 1698"/>
                              <a:gd name="T88" fmla="+- 0 509 95"/>
                              <a:gd name="T89" fmla="*/ 509 h 634"/>
                              <a:gd name="T90" fmla="*/ 1485 w 1698"/>
                              <a:gd name="T91" fmla="+- 0 264 95"/>
                              <a:gd name="T92" fmla="*/ 264 h 634"/>
                              <a:gd name="T93" fmla="*/ 1302 w 1698"/>
                              <a:gd name="T94" fmla="+- 0 509 95"/>
                              <a:gd name="T95" fmla="*/ 509 h 634"/>
                              <a:gd name="T96" fmla="*/ 1485 w 1698"/>
                              <a:gd name="T97" fmla="+- 0 509 95"/>
                              <a:gd name="T98" fmla="*/ 509 h 634"/>
                              <a:gd name="T99" fmla="*/ 1407 w 1698"/>
                              <a:gd name="T100" fmla="+- 0 95 95"/>
                              <a:gd name="T101" fmla="*/ 95 h 634"/>
                              <a:gd name="T102" fmla="*/ 1093 w 1698"/>
                              <a:gd name="T103" fmla="+- 0 727 95"/>
                              <a:gd name="T104" fmla="*/ 727 h 634"/>
                              <a:gd name="T105" fmla="*/ 1259 w 1698"/>
                              <a:gd name="T106" fmla="+- 0 607 95"/>
                              <a:gd name="T107" fmla="*/ 607 h 634"/>
                              <a:gd name="T108" fmla="*/ 1580 w 1698"/>
                              <a:gd name="T109" fmla="+- 0 727 95"/>
                              <a:gd name="T110" fmla="*/ 727 h 63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Lst>
                            <a:rect l="0" t="0" r="r" b="b"/>
                            <a:pathLst>
                              <a:path w="1698" h="634">
                                <a:moveTo>
                                  <a:pt x="519" y="5"/>
                                </a:moveTo>
                                <a:lnTo>
                                  <a:pt x="410" y="5"/>
                                </a:lnTo>
                                <a:lnTo>
                                  <a:pt x="410" y="7"/>
                                </a:lnTo>
                                <a:lnTo>
                                  <a:pt x="410" y="287"/>
                                </a:lnTo>
                                <a:lnTo>
                                  <a:pt x="109" y="287"/>
                                </a:lnTo>
                                <a:lnTo>
                                  <a:pt x="109" y="7"/>
                                </a:lnTo>
                                <a:lnTo>
                                  <a:pt x="109" y="5"/>
                                </a:lnTo>
                                <a:lnTo>
                                  <a:pt x="0" y="5"/>
                                </a:lnTo>
                                <a:lnTo>
                                  <a:pt x="0" y="7"/>
                                </a:lnTo>
                                <a:lnTo>
                                  <a:pt x="0" y="287"/>
                                </a:lnTo>
                                <a:lnTo>
                                  <a:pt x="0" y="385"/>
                                </a:lnTo>
                                <a:lnTo>
                                  <a:pt x="0" y="633"/>
                                </a:lnTo>
                                <a:lnTo>
                                  <a:pt x="109" y="633"/>
                                </a:lnTo>
                                <a:lnTo>
                                  <a:pt x="109" y="385"/>
                                </a:lnTo>
                                <a:lnTo>
                                  <a:pt x="410" y="385"/>
                                </a:lnTo>
                                <a:lnTo>
                                  <a:pt x="410" y="633"/>
                                </a:lnTo>
                                <a:lnTo>
                                  <a:pt x="519" y="633"/>
                                </a:lnTo>
                                <a:lnTo>
                                  <a:pt x="519" y="385"/>
                                </a:lnTo>
                                <a:lnTo>
                                  <a:pt x="519" y="287"/>
                                </a:lnTo>
                                <a:lnTo>
                                  <a:pt x="519" y="7"/>
                                </a:lnTo>
                                <a:lnTo>
                                  <a:pt x="519" y="5"/>
                                </a:lnTo>
                                <a:close/>
                                <a:moveTo>
                                  <a:pt x="1146" y="318"/>
                                </a:moveTo>
                                <a:lnTo>
                                  <a:pt x="1138" y="244"/>
                                </a:lnTo>
                                <a:lnTo>
                                  <a:pt x="1114" y="177"/>
                                </a:lnTo>
                                <a:lnTo>
                                  <a:pt x="1076" y="119"/>
                                </a:lnTo>
                                <a:lnTo>
                                  <a:pt x="1064" y="107"/>
                                </a:lnTo>
                                <a:lnTo>
                                  <a:pt x="1029" y="74"/>
                                </a:lnTo>
                                <a:lnTo>
                                  <a:pt x="1029" y="320"/>
                                </a:lnTo>
                                <a:lnTo>
                                  <a:pt x="1019" y="389"/>
                                </a:lnTo>
                                <a:lnTo>
                                  <a:pt x="989" y="447"/>
                                </a:lnTo>
                                <a:lnTo>
                                  <a:pt x="943" y="492"/>
                                </a:lnTo>
                                <a:lnTo>
                                  <a:pt x="885" y="520"/>
                                </a:lnTo>
                                <a:lnTo>
                                  <a:pt x="817" y="531"/>
                                </a:lnTo>
                                <a:lnTo>
                                  <a:pt x="693" y="531"/>
                                </a:lnTo>
                                <a:lnTo>
                                  <a:pt x="693" y="107"/>
                                </a:lnTo>
                                <a:lnTo>
                                  <a:pt x="817" y="107"/>
                                </a:lnTo>
                                <a:lnTo>
                                  <a:pt x="886" y="117"/>
                                </a:lnTo>
                                <a:lnTo>
                                  <a:pt x="945" y="146"/>
                                </a:lnTo>
                                <a:lnTo>
                                  <a:pt x="990" y="192"/>
                                </a:lnTo>
                                <a:lnTo>
                                  <a:pt x="1019" y="251"/>
                                </a:lnTo>
                                <a:lnTo>
                                  <a:pt x="1029" y="320"/>
                                </a:lnTo>
                                <a:lnTo>
                                  <a:pt x="1029" y="74"/>
                                </a:lnTo>
                                <a:lnTo>
                                  <a:pt x="1026" y="71"/>
                                </a:lnTo>
                                <a:lnTo>
                                  <a:pt x="965" y="35"/>
                                </a:lnTo>
                                <a:lnTo>
                                  <a:pt x="894" y="13"/>
                                </a:lnTo>
                                <a:lnTo>
                                  <a:pt x="816" y="5"/>
                                </a:lnTo>
                                <a:lnTo>
                                  <a:pt x="583" y="5"/>
                                </a:lnTo>
                                <a:lnTo>
                                  <a:pt x="583" y="632"/>
                                </a:lnTo>
                                <a:lnTo>
                                  <a:pt x="816" y="632"/>
                                </a:lnTo>
                                <a:lnTo>
                                  <a:pt x="894" y="624"/>
                                </a:lnTo>
                                <a:lnTo>
                                  <a:pt x="964" y="601"/>
                                </a:lnTo>
                                <a:lnTo>
                                  <a:pt x="1025" y="565"/>
                                </a:lnTo>
                                <a:lnTo>
                                  <a:pt x="1061" y="531"/>
                                </a:lnTo>
                                <a:lnTo>
                                  <a:pt x="1076" y="517"/>
                                </a:lnTo>
                                <a:lnTo>
                                  <a:pt x="1114" y="459"/>
                                </a:lnTo>
                                <a:lnTo>
                                  <a:pt x="1138" y="392"/>
                                </a:lnTo>
                                <a:lnTo>
                                  <a:pt x="1146" y="318"/>
                                </a:lnTo>
                                <a:close/>
                                <a:moveTo>
                                  <a:pt x="1697" y="632"/>
                                </a:moveTo>
                                <a:lnTo>
                                  <a:pt x="1642" y="512"/>
                                </a:lnTo>
                                <a:lnTo>
                                  <a:pt x="1597" y="414"/>
                                </a:lnTo>
                                <a:lnTo>
                                  <a:pt x="1501" y="203"/>
                                </a:lnTo>
                                <a:lnTo>
                                  <a:pt x="1485" y="169"/>
                                </a:lnTo>
                                <a:lnTo>
                                  <a:pt x="1485" y="414"/>
                                </a:lnTo>
                                <a:lnTo>
                                  <a:pt x="1302" y="414"/>
                                </a:lnTo>
                                <a:lnTo>
                                  <a:pt x="1393" y="203"/>
                                </a:lnTo>
                                <a:lnTo>
                                  <a:pt x="1485" y="414"/>
                                </a:lnTo>
                                <a:lnTo>
                                  <a:pt x="1485" y="169"/>
                                </a:lnTo>
                                <a:lnTo>
                                  <a:pt x="1407" y="0"/>
                                </a:lnTo>
                                <a:lnTo>
                                  <a:pt x="1383" y="0"/>
                                </a:lnTo>
                                <a:lnTo>
                                  <a:pt x="1093" y="632"/>
                                </a:lnTo>
                                <a:lnTo>
                                  <a:pt x="1207" y="632"/>
                                </a:lnTo>
                                <a:lnTo>
                                  <a:pt x="1259" y="512"/>
                                </a:lnTo>
                                <a:lnTo>
                                  <a:pt x="1528" y="512"/>
                                </a:lnTo>
                                <a:lnTo>
                                  <a:pt x="1580" y="632"/>
                                </a:lnTo>
                                <a:lnTo>
                                  <a:pt x="1697" y="6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249D7A48" id="docshapegroup42" o:spid="_x0000_s1026" style="width:118.5pt;height:38.15pt;mso-position-horizontal-relative:char;mso-position-vertical-relative:line" coordsize="2370,7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">
                <v:shape id="docshape43" o:spid="_x0000_s1027" style="position:absolute;left:1999;width:371;height:763;visibility:visible;mso-wrap-style:square;v-text-anchor:top" coordsize="371,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" path="m,l,72r69,9l132,105r56,37l234,190r35,57l292,312r7,70l292,452r-23,65l234,574r-46,48l132,658,69,682,,691r,72l75,754r69,-22l207,696r55,-46l307,594r34,-65l363,458r7,-76l363,306,341,235,307,170,262,114,207,67,145,32,75,9,,xe" fillcolor="#f19d21" stroked="f">
                  <v:path arrowok="t" o:connecttype="custom" o:connectlocs="0,0;0,72;69,81;132,105;188,142;234,190;269,247;292,312;299,382;292,452;269,517;234,574;188,622;132,658;69,682;0,691;0,763;75,754;144,732;207,696;262,650;307,594;341,529;363,458;370,382;363,306;341,235;307,170;262,114;207,67;145,32;75,9;0,0" o:connectangles="0,0,0,0,0,0,0,0,0,0,0,0,0,0,0,0,0,0,0,0,0,0,0,0,0,0,0,0,0,0,0,0,0"/>
                </v:shape>
                <v:shape id="docshape44" o:spid="_x0000_s1028" style="position:absolute;left:1719;top:104;width:458;height:555;visibility:visible;mso-wrap-style:square;v-text-anchor:top" coordsize="458,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" path="m270,l200,10,136,37,82,80,39,134,11,198,,270r8,74l33,411r42,57l129,513r64,30l266,554r52,-3l368,537r47,-23l457,481,409,430r-31,23l344,471r-38,10l267,483,189,465,125,419,84,352,70,272,87,194r43,-63l194,87,270,71,270,xe" fillcolor="#fdb733" stroked="f">
                  <v:path arrowok="t" o:connecttype="custom" o:connectlocs="270,105;200,115;136,142;82,185;39,239;11,303;0,375;8,449;33,516;75,573;129,618;193,648;266,659;318,656;368,642;415,619;457,586;409,535;378,558;344,576;306,586;267,588;189,570;125,524;84,457;70,377;87,299;130,236;194,192;270,176;270,105" o:connectangles="0,0,0,0,0,0,0,0,0,0,0,0,0,0,0,0,0,0,0,0,0,0,0,0,0,0,0,0,0,0,0"/>
                </v:shape>
                <v:shape id="docshape45" o:spid="_x0000_s1029" type="#_x0000_t75" style="position:absolute;left:1819;top:206;width:346;height: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">
                  <v:imagedata r:id="rId33" o:title=""/>
                </v:shape>
                <v:shape id="docshape46" o:spid="_x0000_s1030" style="position:absolute;top:94;width:1698;height:634;visibility:visible;mso-wrap-style:square;v-text-anchor:top" coordsize="1698,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" path="m519,5l410,5r,2l410,287r-301,l109,7r,-2l,5,,7,,287r,98l,633r109,l109,385r301,l410,633r109,l519,385r,-98l519,7r,-2xm1146,318r-8,-74l1114,177r-38,-58l1064,107,1029,74r,246l1019,389r-30,58l943,492r-58,28l817,531r-124,l693,107r124,l886,117r59,29l990,192r29,59l1029,320r,-246l1026,71,965,35,894,13,816,5,583,5r,627l816,632r78,-8l964,601r61,-36l1061,531r15,-14l1114,459r24,-67l1146,318xm1697,632l1642,512r-45,-98l1501,203r-16,-34l1485,414r-183,l1393,203r92,211l1485,169,1407,r-24,l1093,632r114,l1259,512r269,l1580,632r117,xe" stroked="f">
                  <v:path arrowok="t" o:connecttype="custom" o:connectlocs="410,100;410,382;109,102;0,100;0,382;0,728;109,480;410,728;519,480;519,102;1146,413;1114,272;1064,202;1029,415;989,542;885,615;693,626;817,202;945,241;1019,346;1029,169;965,130;816,100;583,727;894,719;1025,660;1076,612;1138,487;1697,727;1597,509;1485,264;1302,509;1485,509;1407,95;1093,727;1259,607;1580,727" o:connectangles="0,0,0,0,0,0,0,0,0,0,0,0,0,0,0,0,0,0,0,0,0,0,0,0,0,0,0,0,0,0,0,0,0,0,0,0,0"/>
                </v:shape>
                <w10:anchorlock/>
              </v:group>
            </w:pict>
          </mc:Fallback>
        </mc:AlternateContent>
      </w:r>
    </w:p>
    <w:p w14:paraId="5725384F" w14:textId="77777777" w:rsidR="00DD45C2" w:rsidRDefault="00DD45C2">
      <w:pPr>
        <w:pStyle w:val="BodyText"/>
        <w:spacing w:before="5"/>
        <w:rPr>
          <w:sz w:val="4"/>
        </w:rPr>
      </w:pPr>
    </w:p>
    <w:p w14:paraId="49EE0850" w14:textId="260C6735" w:rsidR="00DD45C2" w:rsidRDefault="00473DBF">
      <w:pPr>
        <w:pStyle w:val="BodyText"/>
        <w:spacing w:line="195" w:lineRule="exact"/>
        <w:ind w:left="3721"/>
        <w:rPr>
          <w:sz w:val="19"/>
        </w:rPr>
      </w:pPr>
      <w:r>
        <w:rPr>
          <w:noProof/>
          <w:position w:val="-3"/>
          <w:sz w:val="19"/>
        </w:rPr>
        <mc:AlternateContent>
          <mc:Choice Requires="wpg">
            <w:drawing>
              <wp:inline distT="0" distB="0" distL="0" distR="0" wp14:anchorId="3FDB61B5" wp14:editId="521C62F0">
                <wp:extent cx="2080895" cy="124460"/>
                <wp:effectExtent l="635" t="3810" r="0" b="0"/>
                <wp:docPr id="41272174" name="docshapegroup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80895" cy="124460"/>
                          <a:chOff x="0" y="0"/>
                          <a:chExt cx="3277" cy="196"/>
                        </a:xfrm>
                      </wpg:grpSpPr>
                      <pic:pic xmlns:pic="http://schemas.openxmlformats.org/drawingml/2006/picture">
                        <pic:nvPicPr>
                          <pic:cNvPr id="253508644" name="docshape4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640" cy="196"/>
                          </a:xfrm>
                          <a:prstGeom prst="rect">
                            <a:avLst/>
                          </a:prstGeom>
                          <a:noFill/>
                          <a:extLst>
                            <a:ext uri="{909E8E84-426E-40DD-AFC4-6F175D3DCCD1}">
                              <a14:hiddenFill xmlns:a14="http://schemas.microsoft.com/office/drawing/2010/main">
                                <a:solidFill>
                                  <a:srgbClr val="FFFFFF"/>
                                </a:solidFill>
                              </a14:hiddenFill>
                            </a:ext>
                          </a:extLst>
                        </pic:spPr>
                      </pic:pic>
                      <wps:wsp>
                        <wps:cNvPr id="966962398" name="docshape49"/>
                        <wps:cNvSpPr>
                          <a:spLocks/>
                        </wps:cNvSpPr>
                        <wps:spPr bwMode="auto">
                          <a:xfrm>
                            <a:off x="2659" y="0"/>
                            <a:ext cx="60" cy="194"/>
                          </a:xfrm>
                          <a:custGeom>
                            <a:avLst/>
                            <a:gdLst>
                              <a:gd name="T0" fmla="+- 0 2672 2659"/>
                              <a:gd name="T1" fmla="*/ T0 w 60"/>
                              <a:gd name="T2" fmla="*/ 0 h 194"/>
                              <a:gd name="T3" fmla="+- 0 2659 2659"/>
                              <a:gd name="T4" fmla="*/ T3 w 60"/>
                              <a:gd name="T5" fmla="*/ 0 h 194"/>
                              <a:gd name="T6" fmla="+- 0 2659 2659"/>
                              <a:gd name="T7" fmla="*/ T6 w 60"/>
                              <a:gd name="T8" fmla="*/ 193 h 194"/>
                              <a:gd name="T9" fmla="+- 0 2672 2659"/>
                              <a:gd name="T10" fmla="*/ T9 w 60"/>
                              <a:gd name="T11" fmla="*/ 193 h 194"/>
                              <a:gd name="T12" fmla="+- 0 2672 2659"/>
                              <a:gd name="T13" fmla="*/ T12 w 60"/>
                              <a:gd name="T14" fmla="*/ 0 h 194"/>
                              <a:gd name="T15" fmla="+- 0 2719 2659"/>
                              <a:gd name="T16" fmla="*/ T15 w 60"/>
                              <a:gd name="T17" fmla="*/ 0 h 194"/>
                              <a:gd name="T18" fmla="+- 0 2707 2659"/>
                              <a:gd name="T19" fmla="*/ T18 w 60"/>
                              <a:gd name="T20" fmla="*/ 0 h 194"/>
                              <a:gd name="T21" fmla="+- 0 2707 2659"/>
                              <a:gd name="T22" fmla="*/ T21 w 60"/>
                              <a:gd name="T23" fmla="*/ 193 h 194"/>
                              <a:gd name="T24" fmla="+- 0 2719 2659"/>
                              <a:gd name="T25" fmla="*/ T24 w 60"/>
                              <a:gd name="T26" fmla="*/ 193 h 194"/>
                              <a:gd name="T27" fmla="+- 0 2719 2659"/>
                              <a:gd name="T28" fmla="*/ T27 w 60"/>
                              <a:gd name="T29" fmla="*/ 0 h 194"/>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60" h="194">
                                <a:moveTo>
                                  <a:pt x="13" y="0"/>
                                </a:moveTo>
                                <a:lnTo>
                                  <a:pt x="0" y="0"/>
                                </a:lnTo>
                                <a:lnTo>
                                  <a:pt x="0" y="193"/>
                                </a:lnTo>
                                <a:lnTo>
                                  <a:pt x="13" y="193"/>
                                </a:lnTo>
                                <a:lnTo>
                                  <a:pt x="13" y="0"/>
                                </a:lnTo>
                                <a:close/>
                                <a:moveTo>
                                  <a:pt x="60" y="0"/>
                                </a:moveTo>
                                <a:lnTo>
                                  <a:pt x="48" y="0"/>
                                </a:lnTo>
                                <a:lnTo>
                                  <a:pt x="48" y="193"/>
                                </a:lnTo>
                                <a:lnTo>
                                  <a:pt x="60" y="193"/>
                                </a:lnTo>
                                <a:lnTo>
                                  <a:pt x="6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66802031" name="docshape5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2753" y="8"/>
                            <a:ext cx="139" cy="1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18951233" name="docshape5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2927" y="55"/>
                            <a:ext cx="349" cy="1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80B7578" id="docshapegroup47" o:spid="_x0000_s1026" style="width:163.85pt;height:9.8pt;mso-position-horizontal-relative:char;mso-position-vertical-relative:line" coordsize="3277,1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">
                <v:shape id="docshape48" o:spid="_x0000_s1027" type="#_x0000_t75" style="position:absolute;width:2640;height: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">
                  <v:imagedata r:id="rId37" o:title=""/>
                </v:shape>
                <v:shape id="docshape49" o:spid="_x0000_s1028" style="position:absolute;left:2659;width:60;height:194;visibility:visible;mso-wrap-style:square;v-text-anchor:top" coordsize="60,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" path="m13,l,,,193r13,l13,xm60,l48,r,193l60,193,60,xe" stroked="f">
                  <v:path arrowok="t" o:connecttype="custom" o:connectlocs="13,0;0,0;0,193;13,193;13,0;60,0;48,0;48,193;60,193;60,0" o:connectangles="0,0,0,0,0,0,0,0,0,0"/>
                </v:shape>
                <v:shape id="docshape50" o:spid="_x0000_s1029" type="#_x0000_t75" style="position:absolute;left:2753;top:8;width:139;height: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">
                  <v:imagedata r:id="rId38" o:title=""/>
                </v:shape>
                <v:shape id="docshape51" o:spid="_x0000_s1030" type="#_x0000_t75" style="position:absolute;left:2927;top:55;width:349;height:1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">
                  <v:imagedata r:id="rId39" o:title=""/>
                </v:shape>
                <w10:anchorlock/>
              </v:group>
            </w:pict>
          </mc:Fallback>
        </mc:AlternateContent>
      </w:r>
    </w:p>
    <w:p w14:paraId="4BC1C831" w14:textId="778419FD" w:rsidR="00DD45C2" w:rsidRDefault="00473DBF">
      <w:pPr>
        <w:pStyle w:val="BodyText"/>
        <w:spacing w:before="2"/>
        <w:rPr>
          <w:sz w:val="18"/>
        </w:rPr>
      </w:pPr>
      <w:r>
        <w:rPr>
          <w:noProof/>
        </w:rPr>
        <mc:AlternateContent>
          <mc:Choice Requires="wpg">
            <w:drawing>
              <wp:anchor distT="0" distB="0" distL="0" distR="0" simplePos="0" relativeHeight="487606784" behindDoc="1" locked="0" layoutInCell="1" allowOverlap="1" wp14:anchorId="5E4031A5" wp14:editId="1DD7B694">
                <wp:simplePos x="0" y="0"/>
                <wp:positionH relativeFrom="page">
                  <wp:posOffset>3325495</wp:posOffset>
                </wp:positionH>
                <wp:positionV relativeFrom="paragraph">
                  <wp:posOffset>168275</wp:posOffset>
                </wp:positionV>
                <wp:extent cx="532130" cy="83820"/>
                <wp:effectExtent l="0" t="0" r="0" b="0"/>
                <wp:wrapTopAndBottom/>
                <wp:docPr id="397270334" name="docshapegroup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130" cy="83820"/>
                          <a:chOff x="5237" y="265"/>
                          <a:chExt cx="838" cy="132"/>
                        </a:xfrm>
                      </wpg:grpSpPr>
                      <pic:pic xmlns:pic="http://schemas.openxmlformats.org/drawingml/2006/picture">
                        <pic:nvPicPr>
                          <pic:cNvPr id="10984395" name="docshape5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5236" y="266"/>
                            <a:ext cx="360" cy="129"/>
                          </a:xfrm>
                          <a:prstGeom prst="rect">
                            <a:avLst/>
                          </a:prstGeom>
                          <a:noFill/>
                          <a:extLst>
                            <a:ext uri="{909E8E84-426E-40DD-AFC4-6F175D3DCCD1}">
                              <a14:hiddenFill xmlns:a14="http://schemas.microsoft.com/office/drawing/2010/main">
                                <a:solidFill>
                                  <a:srgbClr val="FFFFFF"/>
                                </a:solidFill>
                              </a14:hiddenFill>
                            </a:ext>
                          </a:extLst>
                        </pic:spPr>
                      </pic:pic>
                      <wps:wsp>
                        <wps:cNvPr id="479750264" name="docshape54"/>
                        <wps:cNvSpPr>
                          <a:spLocks/>
                        </wps:cNvSpPr>
                        <wps:spPr bwMode="auto">
                          <a:xfrm>
                            <a:off x="5627" y="267"/>
                            <a:ext cx="82" cy="127"/>
                          </a:xfrm>
                          <a:custGeom>
                            <a:avLst/>
                            <a:gdLst>
                              <a:gd name="T0" fmla="+- 0 5709 5627"/>
                              <a:gd name="T1" fmla="*/ T0 w 82"/>
                              <a:gd name="T2" fmla="+- 0 267 267"/>
                              <a:gd name="T3" fmla="*/ 267 h 127"/>
                              <a:gd name="T4" fmla="+- 0 5627 5627"/>
                              <a:gd name="T5" fmla="*/ T4 w 82"/>
                              <a:gd name="T6" fmla="+- 0 267 267"/>
                              <a:gd name="T7" fmla="*/ 267 h 127"/>
                              <a:gd name="T8" fmla="+- 0 5627 5627"/>
                              <a:gd name="T9" fmla="*/ T8 w 82"/>
                              <a:gd name="T10" fmla="+- 0 394 267"/>
                              <a:gd name="T11" fmla="*/ 394 h 127"/>
                              <a:gd name="T12" fmla="+- 0 5709 5627"/>
                              <a:gd name="T13" fmla="*/ T12 w 82"/>
                              <a:gd name="T14" fmla="+- 0 394 267"/>
                              <a:gd name="T15" fmla="*/ 394 h 127"/>
                              <a:gd name="T16" fmla="+- 0 5709 5627"/>
                              <a:gd name="T17" fmla="*/ T16 w 82"/>
                              <a:gd name="T18" fmla="+- 0 374 267"/>
                              <a:gd name="T19" fmla="*/ 374 h 127"/>
                              <a:gd name="T20" fmla="+- 0 5649 5627"/>
                              <a:gd name="T21" fmla="*/ T20 w 82"/>
                              <a:gd name="T22" fmla="+- 0 374 267"/>
                              <a:gd name="T23" fmla="*/ 374 h 127"/>
                              <a:gd name="T24" fmla="+- 0 5649 5627"/>
                              <a:gd name="T25" fmla="*/ T24 w 82"/>
                              <a:gd name="T26" fmla="+- 0 343 267"/>
                              <a:gd name="T27" fmla="*/ 343 h 127"/>
                              <a:gd name="T28" fmla="+- 0 5703 5627"/>
                              <a:gd name="T29" fmla="*/ T28 w 82"/>
                              <a:gd name="T30" fmla="+- 0 343 267"/>
                              <a:gd name="T31" fmla="*/ 343 h 127"/>
                              <a:gd name="T32" fmla="+- 0 5703 5627"/>
                              <a:gd name="T33" fmla="*/ T32 w 82"/>
                              <a:gd name="T34" fmla="+- 0 324 267"/>
                              <a:gd name="T35" fmla="*/ 324 h 127"/>
                              <a:gd name="T36" fmla="+- 0 5649 5627"/>
                              <a:gd name="T37" fmla="*/ T36 w 82"/>
                              <a:gd name="T38" fmla="+- 0 324 267"/>
                              <a:gd name="T39" fmla="*/ 324 h 127"/>
                              <a:gd name="T40" fmla="+- 0 5649 5627"/>
                              <a:gd name="T41" fmla="*/ T40 w 82"/>
                              <a:gd name="T42" fmla="+- 0 288 267"/>
                              <a:gd name="T43" fmla="*/ 288 h 127"/>
                              <a:gd name="T44" fmla="+- 0 5709 5627"/>
                              <a:gd name="T45" fmla="*/ T44 w 82"/>
                              <a:gd name="T46" fmla="+- 0 288 267"/>
                              <a:gd name="T47" fmla="*/ 288 h 127"/>
                              <a:gd name="T48" fmla="+- 0 5709 5627"/>
                              <a:gd name="T49" fmla="*/ T48 w 82"/>
                              <a:gd name="T50" fmla="+- 0 267 267"/>
                              <a:gd name="T51" fmla="*/ 267 h 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82" h="127">
                                <a:moveTo>
                                  <a:pt x="82" y="0"/>
                                </a:moveTo>
                                <a:lnTo>
                                  <a:pt x="0" y="0"/>
                                </a:lnTo>
                                <a:lnTo>
                                  <a:pt x="0" y="127"/>
                                </a:lnTo>
                                <a:lnTo>
                                  <a:pt x="82" y="127"/>
                                </a:lnTo>
                                <a:lnTo>
                                  <a:pt x="82" y="107"/>
                                </a:lnTo>
                                <a:lnTo>
                                  <a:pt x="22" y="107"/>
                                </a:lnTo>
                                <a:lnTo>
                                  <a:pt x="22" y="76"/>
                                </a:lnTo>
                                <a:lnTo>
                                  <a:pt x="76" y="76"/>
                                </a:lnTo>
                                <a:lnTo>
                                  <a:pt x="76" y="57"/>
                                </a:lnTo>
                                <a:lnTo>
                                  <a:pt x="22" y="57"/>
                                </a:lnTo>
                                <a:lnTo>
                                  <a:pt x="22" y="21"/>
                                </a:lnTo>
                                <a:lnTo>
                                  <a:pt x="82" y="21"/>
                                </a:lnTo>
                                <a:lnTo>
                                  <a:pt x="8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15529446" name="docshape5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5739" y="265"/>
                            <a:ext cx="335" cy="1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30CABC9" id="docshapegroup52" o:spid="_x0000_s1026" style="position:absolute;margin-left:261.85pt;margin-top:13.25pt;width:41.9pt;height:6.6pt;z-index:-15709696;mso-wrap-distance-left:0;mso-wrap-distance-right:0;mso-position-horizontal-relative:page" coordorigin="5237,265" coordsize="838,1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">
                <v:shape id="docshape53" o:spid="_x0000_s1027" type="#_x0000_t75" style="position:absolute;left:5236;top:266;width:360;height: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">
                  <v:imagedata r:id="rId42" o:title=""/>
                </v:shape>
                <v:shape id="docshape54" o:spid="_x0000_s1028" style="position:absolute;left:5627;top:267;width:82;height:127;visibility:visible;mso-wrap-style:square;v-text-anchor:top" coordsize="82,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" path="m82,l,,,127r82,l82,107r-60,l22,76r54,l76,57r-54,l22,21r60,l82,xe" stroked="f">
                  <v:path arrowok="t" o:connecttype="custom" o:connectlocs="82,267;0,267;0,394;82,394;82,374;22,374;22,343;76,343;76,324;22,324;22,288;82,288;82,267" o:connectangles="0,0,0,0,0,0,0,0,0,0,0,0,0"/>
                </v:shape>
                <v:shape id="docshape55" o:spid="_x0000_s1029" type="#_x0000_t75" style="position:absolute;left:5739;top:265;width:335;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">
                  <v:imagedata r:id="rId43" o:title=""/>
                </v:shape>
                <w10:wrap type="topAndBottom" anchorx="page"/>
              </v:group>
            </w:pict>
          </mc:Fallback>
        </mc:AlternateContent>
      </w:r>
      <w:r w:rsidR="00543AB4">
        <w:rPr>
          <w:noProof/>
        </w:rPr>
        <w:drawing>
          <wp:anchor distT="0" distB="0" distL="0" distR="0" simplePos="0" relativeHeight="38" behindDoc="0" locked="0" layoutInCell="1" allowOverlap="1" wp14:anchorId="5FBD7F6D" wp14:editId="03CE5570">
            <wp:simplePos x="0" y="0"/>
            <wp:positionH relativeFrom="page">
              <wp:posOffset>3914541</wp:posOffset>
            </wp:positionH>
            <wp:positionV relativeFrom="paragraph">
              <wp:posOffset>168376</wp:posOffset>
            </wp:positionV>
            <wp:extent cx="334663" cy="84010"/>
            <wp:effectExtent l="0" t="0" r="0" b="0"/>
            <wp:wrapTopAndBottom/>
            <wp:docPr id="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pic:cNvPicPr/>
                  </pic:nvPicPr>
                  <pic:blipFill>
                    <a:blip r:embed="rId44" cstate="print"/>
                    <a:stretch>
                      <a:fillRect/>
                    </a:stretch>
                  </pic:blipFill>
                  <pic:spPr>
                    <a:xfrm>
                      <a:off x="0" y="0"/>
                      <a:ext cx="334663" cy="84010"/>
                    </a:xfrm>
                    <a:prstGeom prst="rect">
                      <a:avLst/>
                    </a:prstGeom>
                  </pic:spPr>
                </pic:pic>
              </a:graphicData>
            </a:graphic>
          </wp:anchor>
        </w:drawing>
      </w:r>
      <w:r w:rsidR="00543AB4">
        <w:rPr>
          <w:noProof/>
        </w:rPr>
        <w:drawing>
          <wp:anchor distT="0" distB="0" distL="0" distR="0" simplePos="0" relativeHeight="39" behindDoc="0" locked="0" layoutInCell="1" allowOverlap="1" wp14:anchorId="1DB05F30" wp14:editId="12408271">
            <wp:simplePos x="0" y="0"/>
            <wp:positionH relativeFrom="page">
              <wp:posOffset>4305594</wp:posOffset>
            </wp:positionH>
            <wp:positionV relativeFrom="paragraph">
              <wp:posOffset>168376</wp:posOffset>
            </wp:positionV>
            <wp:extent cx="167531" cy="84010"/>
            <wp:effectExtent l="0" t="0" r="0" b="0"/>
            <wp:wrapTopAndBottom/>
            <wp:docPr id="3"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pic:cNvPicPr/>
                  </pic:nvPicPr>
                  <pic:blipFill>
                    <a:blip r:embed="rId45" cstate="print"/>
                    <a:stretch>
                      <a:fillRect/>
                    </a:stretch>
                  </pic:blipFill>
                  <pic:spPr>
                    <a:xfrm>
                      <a:off x="0" y="0"/>
                      <a:ext cx="167531" cy="84010"/>
                    </a:xfrm>
                    <a:prstGeom prst="rect">
                      <a:avLst/>
                    </a:prstGeom>
                  </pic:spPr>
                </pic:pic>
              </a:graphicData>
            </a:graphic>
          </wp:anchor>
        </w:drawing>
      </w:r>
    </w:p>
    <w:p w14:paraId="6429E58D" w14:textId="77777777" w:rsidR="00DD45C2" w:rsidRDefault="00DD45C2">
      <w:pPr>
        <w:pStyle w:val="BodyText"/>
        <w:rPr>
          <w:sz w:val="20"/>
        </w:rPr>
      </w:pPr>
    </w:p>
    <w:p w14:paraId="365845B0" w14:textId="77777777" w:rsidR="00DD45C2" w:rsidRDefault="00DD45C2">
      <w:pPr>
        <w:pStyle w:val="BodyText"/>
        <w:rPr>
          <w:sz w:val="20"/>
        </w:rPr>
      </w:pPr>
    </w:p>
    <w:p w14:paraId="73764741" w14:textId="77777777" w:rsidR="00DD45C2" w:rsidRDefault="00DD45C2">
      <w:pPr>
        <w:pStyle w:val="BodyText"/>
        <w:rPr>
          <w:sz w:val="20"/>
        </w:rPr>
      </w:pPr>
    </w:p>
    <w:p w14:paraId="1B986C0C" w14:textId="77777777" w:rsidR="00DD45C2" w:rsidRDefault="00DD45C2">
      <w:pPr>
        <w:pStyle w:val="BodyText"/>
        <w:spacing w:before="6"/>
        <w:rPr>
          <w:sz w:val="18"/>
        </w:rPr>
      </w:pPr>
    </w:p>
    <w:p w14:paraId="4175BD55" w14:textId="77777777" w:rsidR="00DD45C2" w:rsidRDefault="00543AB4">
      <w:pPr>
        <w:pStyle w:val="Heading4"/>
        <w:spacing w:before="100"/>
        <w:ind w:left="3486"/>
      </w:pPr>
      <w:r>
        <w:rPr>
          <w:color w:val="FFFFFF"/>
        </w:rPr>
        <w:t xml:space="preserve">901 North Glebe Road, Suite </w:t>
      </w:r>
      <w:r>
        <w:rPr>
          <w:color w:val="FFFFFF"/>
          <w:spacing w:val="-4"/>
        </w:rPr>
        <w:t>1000</w:t>
      </w:r>
    </w:p>
    <w:p w14:paraId="5CED4FD3" w14:textId="77777777" w:rsidR="00DD45C2" w:rsidRDefault="00543AB4">
      <w:pPr>
        <w:pStyle w:val="Heading4"/>
        <w:ind w:left="3485"/>
      </w:pPr>
      <w:r>
        <w:rPr>
          <w:color w:val="FFFFFF"/>
        </w:rPr>
        <w:t>Arlington,</w:t>
      </w:r>
      <w:r>
        <w:rPr>
          <w:color w:val="FFFFFF"/>
          <w:spacing w:val="-8"/>
        </w:rPr>
        <w:t xml:space="preserve"> </w:t>
      </w:r>
      <w:r>
        <w:rPr>
          <w:color w:val="FFFFFF"/>
        </w:rPr>
        <w:t>VA</w:t>
      </w:r>
      <w:r>
        <w:rPr>
          <w:color w:val="FFFFFF"/>
          <w:spacing w:val="-6"/>
        </w:rPr>
        <w:t xml:space="preserve"> </w:t>
      </w:r>
      <w:r>
        <w:rPr>
          <w:color w:val="FFFFFF"/>
          <w:spacing w:val="-2"/>
        </w:rPr>
        <w:t>22203</w:t>
      </w:r>
    </w:p>
    <w:p w14:paraId="171C4BB7" w14:textId="77777777" w:rsidR="00DD45C2" w:rsidRDefault="00543AB4">
      <w:pPr>
        <w:pStyle w:val="Heading4"/>
        <w:spacing w:before="182" w:line="240" w:lineRule="auto"/>
      </w:pPr>
      <w:r>
        <w:rPr>
          <w:color w:val="FFFFFF"/>
        </w:rPr>
        <w:t>(703) 787-</w:t>
      </w:r>
      <w:r>
        <w:rPr>
          <w:color w:val="FFFFFF"/>
          <w:spacing w:val="-4"/>
        </w:rPr>
        <w:t>0000</w:t>
      </w:r>
    </w:p>
    <w:p w14:paraId="33915AD6" w14:textId="77777777" w:rsidR="00DD45C2" w:rsidRDefault="0087553D">
      <w:pPr>
        <w:pStyle w:val="Heading3"/>
      </w:pPr>
      <w:hyperlink r:id="rId46">
        <w:r w:rsidR="00543AB4">
          <w:rPr>
            <w:color w:val="FFFFFF"/>
            <w:spacing w:val="-2"/>
          </w:rPr>
          <w:t>www.hda.org</w:t>
        </w:r>
      </w:hyperlink>
    </w:p>
    <w:sectPr w:rsidR="00DD45C2">
      <w:footerReference w:type="default" r:id="rId47"/>
      <w:pgSz w:w="12240" w:h="15840"/>
      <w:pgMar w:top="1820" w:right="620" w:bottom="280" w:left="780" w:header="0"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3" w:author="Rand, Jaidalyn" w:date="2023-06-14T15:32:00Z" w:initials="RJ">
    <w:p w14:paraId="7B48F6F3" w14:textId="77777777" w:rsidR="007A0FC4" w:rsidRDefault="007A0FC4">
      <w:pPr>
        <w:pStyle w:val="CommentText"/>
      </w:pPr>
      <w:r>
        <w:rPr>
          <w:rStyle w:val="CommentReference"/>
        </w:rPr>
        <w:annotationRef/>
      </w:r>
      <w:r>
        <w:t xml:space="preserve">Question: Any concerns if the aggregation (each to case) is not correct, even though we "could" receive at the each….Do we need another scenario for aggregation issues due to product previously shipped, items with no data, etc.? </w:t>
      </w:r>
    </w:p>
    <w:p w14:paraId="3936BA18" w14:textId="77777777" w:rsidR="007A0FC4" w:rsidRDefault="007A0FC4">
      <w:pPr>
        <w:pStyle w:val="CommentText"/>
      </w:pPr>
    </w:p>
    <w:p w14:paraId="1C36F3C6" w14:textId="77777777" w:rsidR="007A0FC4" w:rsidRDefault="007A0FC4" w:rsidP="00F21B3B">
      <w:pPr>
        <w:pStyle w:val="CommentText"/>
      </w:pPr>
      <w:r>
        <w:t xml:space="preserve">Similar to 2.7 or may belong in section 4. Hold for discussion.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36F3C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45C1B" w16cex:dateUtc="2023-06-14T1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36F3C6" w16cid:durableId="28345C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AC19F" w14:textId="77777777" w:rsidR="0087553D" w:rsidRDefault="0087553D">
      <w:r>
        <w:separator/>
      </w:r>
    </w:p>
  </w:endnote>
  <w:endnote w:type="continuationSeparator" w:id="0">
    <w:p w14:paraId="3B0B5A4C" w14:textId="77777777" w:rsidR="0087553D" w:rsidRDefault="0087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venir-Book">
    <w:altName w:val="Calibri"/>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venir-Heavy">
    <w:altName w:val="Calibri"/>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Light">
    <w:altName w:val="Calibri"/>
    <w:charset w:val="00"/>
    <w:family w:val="swiss"/>
    <w:pitch w:val="variable"/>
    <w:sig w:usb0="00000003" w:usb1="00000000" w:usb2="00000000" w:usb3="00000000" w:csb0="00000001" w:csb1="00000000"/>
  </w:font>
  <w:font w:name="Avenir-Roman">
    <w:altName w:val="Calibri"/>
    <w:charset w:val="00"/>
    <w:family w:val="swiss"/>
    <w:pitch w:val="variable"/>
    <w:sig w:usb0="00000003" w:usb1="00000000" w:usb2="00000000" w:usb3="00000000" w:csb0="00000001" w:csb1="00000000"/>
  </w:font>
  <w:font w:name="Avenir">
    <w:altName w:val="Calibri"/>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8820B" w14:textId="69B744D2" w:rsidR="00DE2D4A" w:rsidRDefault="00473DBF">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3B3D00FB" wp14:editId="121FD190">
              <wp:simplePos x="0" y="0"/>
              <wp:positionH relativeFrom="page">
                <wp:posOffset>2549525</wp:posOffset>
              </wp:positionH>
              <wp:positionV relativeFrom="page">
                <wp:posOffset>9682480</wp:posOffset>
              </wp:positionV>
              <wp:extent cx="2711450" cy="181610"/>
              <wp:effectExtent l="0" t="0" r="0" b="0"/>
              <wp:wrapNone/>
              <wp:docPr id="2034165760"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14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3CE8A" w14:textId="1504EBAB" w:rsidR="00DE2D4A" w:rsidRDefault="00DE2D4A">
                          <w:pPr>
                            <w:spacing w:before="20"/>
                            <w:ind w:left="20"/>
                            <w:rPr>
                              <w:rFonts w:ascii="Avenir"/>
                              <w:b/>
                              <w:sz w:val="18"/>
                            </w:rPr>
                          </w:pPr>
                          <w:r>
                            <w:rPr>
                              <w:color w:val="182857"/>
                              <w:sz w:val="18"/>
                            </w:rPr>
                            <w:t>EXCEPTIONS</w:t>
                          </w:r>
                          <w:r>
                            <w:rPr>
                              <w:color w:val="182857"/>
                              <w:spacing w:val="24"/>
                              <w:sz w:val="18"/>
                            </w:rPr>
                            <w:t xml:space="preserve"> </w:t>
                          </w:r>
                          <w:r>
                            <w:rPr>
                              <w:color w:val="182857"/>
                              <w:sz w:val="18"/>
                            </w:rPr>
                            <w:t>HANDLING</w:t>
                          </w:r>
                          <w:r>
                            <w:rPr>
                              <w:color w:val="182857"/>
                              <w:spacing w:val="26"/>
                              <w:sz w:val="18"/>
                            </w:rPr>
                            <w:t xml:space="preserve"> </w:t>
                          </w:r>
                          <w:r>
                            <w:rPr>
                              <w:color w:val="182857"/>
                              <w:sz w:val="18"/>
                            </w:rPr>
                            <w:t>GUIDELINES</w:t>
                          </w:r>
                          <w:r>
                            <w:rPr>
                              <w:color w:val="182857"/>
                              <w:spacing w:val="31"/>
                              <w:sz w:val="18"/>
                            </w:rPr>
                            <w:t xml:space="preserve"> </w:t>
                          </w:r>
                          <w:r>
                            <w:rPr>
                              <w:rFonts w:ascii="Avenir"/>
                              <w:b/>
                              <w:color w:val="FED966"/>
                              <w:sz w:val="18"/>
                            </w:rPr>
                            <w:t>|</w:t>
                          </w:r>
                          <w:r>
                            <w:rPr>
                              <w:rFonts w:ascii="Avenir"/>
                              <w:b/>
                              <w:color w:val="FED966"/>
                              <w:spacing w:val="27"/>
                              <w:sz w:val="18"/>
                            </w:rPr>
                            <w:t xml:space="preserve"> </w:t>
                          </w:r>
                          <w:r>
                            <w:rPr>
                              <w:rFonts w:ascii="Avenir"/>
                              <w:b/>
                              <w:color w:val="FEB500"/>
                              <w:sz w:val="18"/>
                            </w:rPr>
                            <w:t>PAGE</w:t>
                          </w:r>
                          <w:r>
                            <w:rPr>
                              <w:rFonts w:ascii="Avenir"/>
                              <w:b/>
                              <w:color w:val="FEB500"/>
                              <w:spacing w:val="19"/>
                              <w:sz w:val="18"/>
                            </w:rPr>
                            <w:t xml:space="preserve"> </w:t>
                          </w:r>
                          <w:r>
                            <w:rPr>
                              <w:rFonts w:ascii="Avenir"/>
                              <w:b/>
                              <w:color w:val="FEB500"/>
                              <w:spacing w:val="-5"/>
                              <w:sz w:val="18"/>
                            </w:rPr>
                            <w:fldChar w:fldCharType="begin"/>
                          </w:r>
                          <w:r>
                            <w:rPr>
                              <w:rFonts w:ascii="Avenir"/>
                              <w:b/>
                              <w:color w:val="FEB500"/>
                              <w:spacing w:val="-5"/>
                              <w:sz w:val="18"/>
                            </w:rPr>
                            <w:instrText xml:space="preserve"> PAGE  \* roman </w:instrText>
                          </w:r>
                          <w:r>
                            <w:rPr>
                              <w:rFonts w:ascii="Avenir"/>
                              <w:b/>
                              <w:color w:val="FEB500"/>
                              <w:spacing w:val="-5"/>
                              <w:sz w:val="18"/>
                            </w:rPr>
                            <w:fldChar w:fldCharType="separate"/>
                          </w:r>
                          <w:r w:rsidR="001976AB">
                            <w:rPr>
                              <w:rFonts w:ascii="Avenir"/>
                              <w:b/>
                              <w:noProof/>
                              <w:color w:val="FEB500"/>
                              <w:spacing w:val="-5"/>
                              <w:sz w:val="18"/>
                            </w:rPr>
                            <w:t>vii</w:t>
                          </w:r>
                          <w:r>
                            <w:rPr>
                              <w:rFonts w:ascii="Avenir"/>
                              <w:b/>
                              <w:color w:val="FEB500"/>
                              <w:spacing w:val="-5"/>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3D00FB" id="_x0000_t202" coordsize="21600,21600" o:spt="202" path="m,l,21600r21600,l21600,xe">
              <v:stroke joinstyle="miter"/>
              <v:path gradientshapeok="t" o:connecttype="rect"/>
            </v:shapetype>
            <v:shape id="docshape7" o:spid="_x0000_s1048" type="#_x0000_t202" style="position:absolute;margin-left:200.75pt;margin-top:762.4pt;width:213.5pt;height:1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" filled="f" stroked="f">
              <v:textbox inset="0,0,0,0">
                <w:txbxContent>
                  <w:p w14:paraId="6D53CE8A" w14:textId="1504EBAB" w:rsidR="00DE2D4A" w:rsidRDefault="00DE2D4A">
                    <w:pPr>
                      <w:spacing w:before="20"/>
                      <w:ind w:left="20"/>
                      <w:rPr>
                        <w:rFonts w:ascii="Avenir"/>
                        <w:b/>
                        <w:sz w:val="18"/>
                      </w:rPr>
                    </w:pPr>
                    <w:r>
                      <w:rPr>
                        <w:color w:val="182857"/>
                        <w:sz w:val="18"/>
                      </w:rPr>
                      <w:t>EXCEPTIONS</w:t>
                    </w:r>
                    <w:r>
                      <w:rPr>
                        <w:color w:val="182857"/>
                        <w:spacing w:val="24"/>
                        <w:sz w:val="18"/>
                      </w:rPr>
                      <w:t xml:space="preserve"> </w:t>
                    </w:r>
                    <w:r>
                      <w:rPr>
                        <w:color w:val="182857"/>
                        <w:sz w:val="18"/>
                      </w:rPr>
                      <w:t>HANDLING</w:t>
                    </w:r>
                    <w:r>
                      <w:rPr>
                        <w:color w:val="182857"/>
                        <w:spacing w:val="26"/>
                        <w:sz w:val="18"/>
                      </w:rPr>
                      <w:t xml:space="preserve"> </w:t>
                    </w:r>
                    <w:r>
                      <w:rPr>
                        <w:color w:val="182857"/>
                        <w:sz w:val="18"/>
                      </w:rPr>
                      <w:t>GUIDELINES</w:t>
                    </w:r>
                    <w:r>
                      <w:rPr>
                        <w:color w:val="182857"/>
                        <w:spacing w:val="31"/>
                        <w:sz w:val="18"/>
                      </w:rPr>
                      <w:t xml:space="preserve"> </w:t>
                    </w:r>
                    <w:r>
                      <w:rPr>
                        <w:rFonts w:ascii="Avenir"/>
                        <w:b/>
                        <w:color w:val="FED966"/>
                        <w:sz w:val="18"/>
                      </w:rPr>
                      <w:t>|</w:t>
                    </w:r>
                    <w:r>
                      <w:rPr>
                        <w:rFonts w:ascii="Avenir"/>
                        <w:b/>
                        <w:color w:val="FED966"/>
                        <w:spacing w:val="27"/>
                        <w:sz w:val="18"/>
                      </w:rPr>
                      <w:t xml:space="preserve"> </w:t>
                    </w:r>
                    <w:r>
                      <w:rPr>
                        <w:rFonts w:ascii="Avenir"/>
                        <w:b/>
                        <w:color w:val="FEB500"/>
                        <w:sz w:val="18"/>
                      </w:rPr>
                      <w:t>PAGE</w:t>
                    </w:r>
                    <w:r>
                      <w:rPr>
                        <w:rFonts w:ascii="Avenir"/>
                        <w:b/>
                        <w:color w:val="FEB500"/>
                        <w:spacing w:val="19"/>
                        <w:sz w:val="18"/>
                      </w:rPr>
                      <w:t xml:space="preserve"> </w:t>
                    </w:r>
                    <w:r>
                      <w:rPr>
                        <w:rFonts w:ascii="Avenir"/>
                        <w:b/>
                        <w:color w:val="FEB500"/>
                        <w:spacing w:val="-5"/>
                        <w:sz w:val="18"/>
                      </w:rPr>
                      <w:fldChar w:fldCharType="begin"/>
                    </w:r>
                    <w:r>
                      <w:rPr>
                        <w:rFonts w:ascii="Avenir"/>
                        <w:b/>
                        <w:color w:val="FEB500"/>
                        <w:spacing w:val="-5"/>
                        <w:sz w:val="18"/>
                      </w:rPr>
                      <w:instrText xml:space="preserve"> PAGE  \* roman </w:instrText>
                    </w:r>
                    <w:r>
                      <w:rPr>
                        <w:rFonts w:ascii="Avenir"/>
                        <w:b/>
                        <w:color w:val="FEB500"/>
                        <w:spacing w:val="-5"/>
                        <w:sz w:val="18"/>
                      </w:rPr>
                      <w:fldChar w:fldCharType="separate"/>
                    </w:r>
                    <w:r w:rsidR="001976AB">
                      <w:rPr>
                        <w:rFonts w:ascii="Avenir"/>
                        <w:b/>
                        <w:noProof/>
                        <w:color w:val="FEB500"/>
                        <w:spacing w:val="-5"/>
                        <w:sz w:val="18"/>
                      </w:rPr>
                      <w:t>vii</w:t>
                    </w:r>
                    <w:r>
                      <w:rPr>
                        <w:rFonts w:ascii="Avenir"/>
                        <w:b/>
                        <w:color w:val="FEB500"/>
                        <w:spacing w:val="-5"/>
                        <w:sz w:val="18"/>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792EE" w14:textId="2EAE07FA" w:rsidR="00DE2D4A" w:rsidRDefault="00511CDA">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2E5B66C4" wp14:editId="368F3341">
              <wp:simplePos x="0" y="0"/>
              <wp:positionH relativeFrom="page">
                <wp:posOffset>2530475</wp:posOffset>
              </wp:positionH>
              <wp:positionV relativeFrom="page">
                <wp:posOffset>9682480</wp:posOffset>
              </wp:positionV>
              <wp:extent cx="2750185" cy="181610"/>
              <wp:effectExtent l="0" t="0" r="0" b="0"/>
              <wp:wrapNone/>
              <wp:docPr id="1692981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018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0AA2AB" w14:textId="35270496" w:rsidR="00DE2D4A" w:rsidRDefault="00DE2D4A">
                          <w:pPr>
                            <w:spacing w:before="20"/>
                            <w:ind w:left="20"/>
                            <w:rPr>
                              <w:rFonts w:ascii="Avenir"/>
                              <w:b/>
                              <w:sz w:val="18"/>
                            </w:rPr>
                          </w:pPr>
                          <w:r>
                            <w:rPr>
                              <w:color w:val="182857"/>
                              <w:sz w:val="18"/>
                            </w:rPr>
                            <w:t>EXCEPTIONS</w:t>
                          </w:r>
                          <w:r>
                            <w:rPr>
                              <w:color w:val="182857"/>
                              <w:spacing w:val="24"/>
                              <w:sz w:val="18"/>
                            </w:rPr>
                            <w:t xml:space="preserve"> </w:t>
                          </w:r>
                          <w:r>
                            <w:rPr>
                              <w:color w:val="182857"/>
                              <w:sz w:val="18"/>
                            </w:rPr>
                            <w:t>HANDLING</w:t>
                          </w:r>
                          <w:r>
                            <w:rPr>
                              <w:color w:val="182857"/>
                              <w:spacing w:val="26"/>
                              <w:sz w:val="18"/>
                            </w:rPr>
                            <w:t xml:space="preserve"> </w:t>
                          </w:r>
                          <w:r>
                            <w:rPr>
                              <w:color w:val="182857"/>
                              <w:sz w:val="18"/>
                            </w:rPr>
                            <w:t>GUIDELINES</w:t>
                          </w:r>
                          <w:r>
                            <w:rPr>
                              <w:color w:val="182857"/>
                              <w:spacing w:val="31"/>
                              <w:sz w:val="18"/>
                            </w:rPr>
                            <w:t xml:space="preserve"> </w:t>
                          </w:r>
                          <w:r>
                            <w:rPr>
                              <w:rFonts w:ascii="Avenir"/>
                              <w:b/>
                              <w:color w:val="FED966"/>
                              <w:sz w:val="18"/>
                            </w:rPr>
                            <w:t>|</w:t>
                          </w:r>
                          <w:r>
                            <w:rPr>
                              <w:rFonts w:ascii="Avenir"/>
                              <w:b/>
                              <w:color w:val="FED966"/>
                              <w:spacing w:val="27"/>
                              <w:sz w:val="18"/>
                            </w:rPr>
                            <w:t xml:space="preserve"> </w:t>
                          </w:r>
                          <w:r>
                            <w:rPr>
                              <w:rFonts w:ascii="Avenir"/>
                              <w:b/>
                              <w:color w:val="FEB500"/>
                              <w:sz w:val="18"/>
                            </w:rPr>
                            <w:t>PAGE</w:t>
                          </w:r>
                          <w:r>
                            <w:rPr>
                              <w:rFonts w:ascii="Avenir"/>
                              <w:b/>
                              <w:color w:val="FEB500"/>
                              <w:spacing w:val="19"/>
                              <w:sz w:val="18"/>
                            </w:rPr>
                            <w:t xml:space="preserve"> </w:t>
                          </w:r>
                          <w:r>
                            <w:rPr>
                              <w:rFonts w:ascii="Avenir"/>
                              <w:b/>
                              <w:color w:val="FEB500"/>
                              <w:spacing w:val="-5"/>
                              <w:sz w:val="18"/>
                            </w:rPr>
                            <w:fldChar w:fldCharType="begin"/>
                          </w:r>
                          <w:r>
                            <w:rPr>
                              <w:rFonts w:ascii="Avenir"/>
                              <w:b/>
                              <w:color w:val="FEB500"/>
                              <w:spacing w:val="-5"/>
                              <w:sz w:val="18"/>
                            </w:rPr>
                            <w:instrText xml:space="preserve"> PAGE </w:instrText>
                          </w:r>
                          <w:r>
                            <w:rPr>
                              <w:rFonts w:ascii="Avenir"/>
                              <w:b/>
                              <w:color w:val="FEB500"/>
                              <w:spacing w:val="-5"/>
                              <w:sz w:val="18"/>
                            </w:rPr>
                            <w:fldChar w:fldCharType="separate"/>
                          </w:r>
                          <w:r w:rsidR="001976AB">
                            <w:rPr>
                              <w:rFonts w:ascii="Avenir"/>
                              <w:b/>
                              <w:noProof/>
                              <w:color w:val="FEB500"/>
                              <w:spacing w:val="-5"/>
                              <w:sz w:val="18"/>
                            </w:rPr>
                            <w:t>5</w:t>
                          </w:r>
                          <w:r>
                            <w:rPr>
                              <w:rFonts w:ascii="Avenir"/>
                              <w:b/>
                              <w:color w:val="FEB500"/>
                              <w:spacing w:val="-5"/>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5B66C4" id="_x0000_t202" coordsize="21600,21600" o:spt="202" path="m,l,21600r21600,l21600,xe">
              <v:stroke joinstyle="miter"/>
              <v:path gradientshapeok="t" o:connecttype="rect"/>
            </v:shapetype>
            <v:shape id="Text Box 2" o:spid="_x0000_s1049" type="#_x0000_t202" style="position:absolute;margin-left:199.25pt;margin-top:762.4pt;width:216.55pt;height:14.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" filled="f" stroked="f">
              <v:textbox inset="0,0,0,0">
                <w:txbxContent>
                  <w:p w14:paraId="590AA2AB" w14:textId="35270496" w:rsidR="00DE2D4A" w:rsidRDefault="00DE2D4A">
                    <w:pPr>
                      <w:spacing w:before="20"/>
                      <w:ind w:left="20"/>
                      <w:rPr>
                        <w:rFonts w:ascii="Avenir"/>
                        <w:b/>
                        <w:sz w:val="18"/>
                      </w:rPr>
                    </w:pPr>
                    <w:r>
                      <w:rPr>
                        <w:color w:val="182857"/>
                        <w:sz w:val="18"/>
                      </w:rPr>
                      <w:t>EXCEPTIONS</w:t>
                    </w:r>
                    <w:r>
                      <w:rPr>
                        <w:color w:val="182857"/>
                        <w:spacing w:val="24"/>
                        <w:sz w:val="18"/>
                      </w:rPr>
                      <w:t xml:space="preserve"> </w:t>
                    </w:r>
                    <w:r>
                      <w:rPr>
                        <w:color w:val="182857"/>
                        <w:sz w:val="18"/>
                      </w:rPr>
                      <w:t>HANDLING</w:t>
                    </w:r>
                    <w:r>
                      <w:rPr>
                        <w:color w:val="182857"/>
                        <w:spacing w:val="26"/>
                        <w:sz w:val="18"/>
                      </w:rPr>
                      <w:t xml:space="preserve"> </w:t>
                    </w:r>
                    <w:r>
                      <w:rPr>
                        <w:color w:val="182857"/>
                        <w:sz w:val="18"/>
                      </w:rPr>
                      <w:t>GUIDELINES</w:t>
                    </w:r>
                    <w:r>
                      <w:rPr>
                        <w:color w:val="182857"/>
                        <w:spacing w:val="31"/>
                        <w:sz w:val="18"/>
                      </w:rPr>
                      <w:t xml:space="preserve"> </w:t>
                    </w:r>
                    <w:r>
                      <w:rPr>
                        <w:rFonts w:ascii="Avenir"/>
                        <w:b/>
                        <w:color w:val="FED966"/>
                        <w:sz w:val="18"/>
                      </w:rPr>
                      <w:t>|</w:t>
                    </w:r>
                    <w:r>
                      <w:rPr>
                        <w:rFonts w:ascii="Avenir"/>
                        <w:b/>
                        <w:color w:val="FED966"/>
                        <w:spacing w:val="27"/>
                        <w:sz w:val="18"/>
                      </w:rPr>
                      <w:t xml:space="preserve"> </w:t>
                    </w:r>
                    <w:r>
                      <w:rPr>
                        <w:rFonts w:ascii="Avenir"/>
                        <w:b/>
                        <w:color w:val="FEB500"/>
                        <w:sz w:val="18"/>
                      </w:rPr>
                      <w:t>PAGE</w:t>
                    </w:r>
                    <w:r>
                      <w:rPr>
                        <w:rFonts w:ascii="Avenir"/>
                        <w:b/>
                        <w:color w:val="FEB500"/>
                        <w:spacing w:val="19"/>
                        <w:sz w:val="18"/>
                      </w:rPr>
                      <w:t xml:space="preserve"> </w:t>
                    </w:r>
                    <w:r>
                      <w:rPr>
                        <w:rFonts w:ascii="Avenir"/>
                        <w:b/>
                        <w:color w:val="FEB500"/>
                        <w:spacing w:val="-5"/>
                        <w:sz w:val="18"/>
                      </w:rPr>
                      <w:fldChar w:fldCharType="begin"/>
                    </w:r>
                    <w:r>
                      <w:rPr>
                        <w:rFonts w:ascii="Avenir"/>
                        <w:b/>
                        <w:color w:val="FEB500"/>
                        <w:spacing w:val="-5"/>
                        <w:sz w:val="18"/>
                      </w:rPr>
                      <w:instrText xml:space="preserve"> PAGE </w:instrText>
                    </w:r>
                    <w:r>
                      <w:rPr>
                        <w:rFonts w:ascii="Avenir"/>
                        <w:b/>
                        <w:color w:val="FEB500"/>
                        <w:spacing w:val="-5"/>
                        <w:sz w:val="18"/>
                      </w:rPr>
                      <w:fldChar w:fldCharType="separate"/>
                    </w:r>
                    <w:r w:rsidR="001976AB">
                      <w:rPr>
                        <w:rFonts w:ascii="Avenir"/>
                        <w:b/>
                        <w:noProof/>
                        <w:color w:val="FEB500"/>
                        <w:spacing w:val="-5"/>
                        <w:sz w:val="18"/>
                      </w:rPr>
                      <w:t>5</w:t>
                    </w:r>
                    <w:r>
                      <w:rPr>
                        <w:rFonts w:ascii="Avenir"/>
                        <w:b/>
                        <w:color w:val="FEB500"/>
                        <w:spacing w:val="-5"/>
                        <w:sz w:val="18"/>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30B92" w14:textId="77777777" w:rsidR="00DE2D4A" w:rsidRDefault="00DE2D4A">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E88D7" w14:textId="77777777" w:rsidR="0087553D" w:rsidRDefault="0087553D">
      <w:r>
        <w:separator/>
      </w:r>
    </w:p>
  </w:footnote>
  <w:footnote w:type="continuationSeparator" w:id="0">
    <w:p w14:paraId="24C99370" w14:textId="77777777" w:rsidR="0087553D" w:rsidRDefault="008755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6CA"/>
    <w:multiLevelType w:val="hybridMultilevel"/>
    <w:tmpl w:val="29004B7A"/>
    <w:lvl w:ilvl="0" w:tplc="DFF45782">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9AEA8A64">
      <w:numFmt w:val="bullet"/>
      <w:lvlText w:val="•"/>
      <w:lvlJc w:val="left"/>
      <w:pPr>
        <w:ind w:left="1551" w:hanging="360"/>
      </w:pPr>
      <w:rPr>
        <w:rFonts w:hint="default"/>
        <w:lang w:val="en-US" w:eastAsia="en-US" w:bidi="ar-SA"/>
      </w:rPr>
    </w:lvl>
    <w:lvl w:ilvl="2" w:tplc="A0F2FAC4">
      <w:numFmt w:val="bullet"/>
      <w:lvlText w:val="•"/>
      <w:lvlJc w:val="left"/>
      <w:pPr>
        <w:ind w:left="2523" w:hanging="360"/>
      </w:pPr>
      <w:rPr>
        <w:rFonts w:hint="default"/>
        <w:lang w:val="en-US" w:eastAsia="en-US" w:bidi="ar-SA"/>
      </w:rPr>
    </w:lvl>
    <w:lvl w:ilvl="3" w:tplc="F07C555A">
      <w:numFmt w:val="bullet"/>
      <w:lvlText w:val="•"/>
      <w:lvlJc w:val="left"/>
      <w:pPr>
        <w:ind w:left="3494" w:hanging="360"/>
      </w:pPr>
      <w:rPr>
        <w:rFonts w:hint="default"/>
        <w:lang w:val="en-US" w:eastAsia="en-US" w:bidi="ar-SA"/>
      </w:rPr>
    </w:lvl>
    <w:lvl w:ilvl="4" w:tplc="F9FC05F6">
      <w:numFmt w:val="bullet"/>
      <w:lvlText w:val="•"/>
      <w:lvlJc w:val="left"/>
      <w:pPr>
        <w:ind w:left="4466" w:hanging="360"/>
      </w:pPr>
      <w:rPr>
        <w:rFonts w:hint="default"/>
        <w:lang w:val="en-US" w:eastAsia="en-US" w:bidi="ar-SA"/>
      </w:rPr>
    </w:lvl>
    <w:lvl w:ilvl="5" w:tplc="196C9E62">
      <w:numFmt w:val="bullet"/>
      <w:lvlText w:val="•"/>
      <w:lvlJc w:val="left"/>
      <w:pPr>
        <w:ind w:left="5438" w:hanging="360"/>
      </w:pPr>
      <w:rPr>
        <w:rFonts w:hint="default"/>
        <w:lang w:val="en-US" w:eastAsia="en-US" w:bidi="ar-SA"/>
      </w:rPr>
    </w:lvl>
    <w:lvl w:ilvl="6" w:tplc="98DA5A7C">
      <w:numFmt w:val="bullet"/>
      <w:lvlText w:val="•"/>
      <w:lvlJc w:val="left"/>
      <w:pPr>
        <w:ind w:left="6409" w:hanging="360"/>
      </w:pPr>
      <w:rPr>
        <w:rFonts w:hint="default"/>
        <w:lang w:val="en-US" w:eastAsia="en-US" w:bidi="ar-SA"/>
      </w:rPr>
    </w:lvl>
    <w:lvl w:ilvl="7" w:tplc="C6A664A4">
      <w:numFmt w:val="bullet"/>
      <w:lvlText w:val="•"/>
      <w:lvlJc w:val="left"/>
      <w:pPr>
        <w:ind w:left="7381" w:hanging="360"/>
      </w:pPr>
      <w:rPr>
        <w:rFonts w:hint="default"/>
        <w:lang w:val="en-US" w:eastAsia="en-US" w:bidi="ar-SA"/>
      </w:rPr>
    </w:lvl>
    <w:lvl w:ilvl="8" w:tplc="636A5B14">
      <w:numFmt w:val="bullet"/>
      <w:lvlText w:val="•"/>
      <w:lvlJc w:val="left"/>
      <w:pPr>
        <w:ind w:left="8352" w:hanging="360"/>
      </w:pPr>
      <w:rPr>
        <w:rFonts w:hint="default"/>
        <w:lang w:val="en-US" w:eastAsia="en-US" w:bidi="ar-SA"/>
      </w:rPr>
    </w:lvl>
  </w:abstractNum>
  <w:abstractNum w:abstractNumId="1" w15:restartNumberingAfterBreak="0">
    <w:nsid w:val="089559ED"/>
    <w:multiLevelType w:val="hybridMultilevel"/>
    <w:tmpl w:val="5464EAB4"/>
    <w:lvl w:ilvl="0" w:tplc="A99AF42E">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26D62470">
      <w:numFmt w:val="bullet"/>
      <w:lvlText w:val="•"/>
      <w:lvlJc w:val="left"/>
      <w:pPr>
        <w:ind w:left="1551" w:hanging="360"/>
      </w:pPr>
      <w:rPr>
        <w:rFonts w:hint="default"/>
        <w:lang w:val="en-US" w:eastAsia="en-US" w:bidi="ar-SA"/>
      </w:rPr>
    </w:lvl>
    <w:lvl w:ilvl="2" w:tplc="3B989568">
      <w:numFmt w:val="bullet"/>
      <w:lvlText w:val="•"/>
      <w:lvlJc w:val="left"/>
      <w:pPr>
        <w:ind w:left="2523" w:hanging="360"/>
      </w:pPr>
      <w:rPr>
        <w:rFonts w:hint="default"/>
        <w:lang w:val="en-US" w:eastAsia="en-US" w:bidi="ar-SA"/>
      </w:rPr>
    </w:lvl>
    <w:lvl w:ilvl="3" w:tplc="5B5A046A">
      <w:numFmt w:val="bullet"/>
      <w:lvlText w:val="•"/>
      <w:lvlJc w:val="left"/>
      <w:pPr>
        <w:ind w:left="3494" w:hanging="360"/>
      </w:pPr>
      <w:rPr>
        <w:rFonts w:hint="default"/>
        <w:lang w:val="en-US" w:eastAsia="en-US" w:bidi="ar-SA"/>
      </w:rPr>
    </w:lvl>
    <w:lvl w:ilvl="4" w:tplc="D2D6DC54">
      <w:numFmt w:val="bullet"/>
      <w:lvlText w:val="•"/>
      <w:lvlJc w:val="left"/>
      <w:pPr>
        <w:ind w:left="4466" w:hanging="360"/>
      </w:pPr>
      <w:rPr>
        <w:rFonts w:hint="default"/>
        <w:lang w:val="en-US" w:eastAsia="en-US" w:bidi="ar-SA"/>
      </w:rPr>
    </w:lvl>
    <w:lvl w:ilvl="5" w:tplc="0C44E3EA">
      <w:numFmt w:val="bullet"/>
      <w:lvlText w:val="•"/>
      <w:lvlJc w:val="left"/>
      <w:pPr>
        <w:ind w:left="5438" w:hanging="360"/>
      </w:pPr>
      <w:rPr>
        <w:rFonts w:hint="default"/>
        <w:lang w:val="en-US" w:eastAsia="en-US" w:bidi="ar-SA"/>
      </w:rPr>
    </w:lvl>
    <w:lvl w:ilvl="6" w:tplc="154A31C4">
      <w:numFmt w:val="bullet"/>
      <w:lvlText w:val="•"/>
      <w:lvlJc w:val="left"/>
      <w:pPr>
        <w:ind w:left="6409" w:hanging="360"/>
      </w:pPr>
      <w:rPr>
        <w:rFonts w:hint="default"/>
        <w:lang w:val="en-US" w:eastAsia="en-US" w:bidi="ar-SA"/>
      </w:rPr>
    </w:lvl>
    <w:lvl w:ilvl="7" w:tplc="7BC48208">
      <w:numFmt w:val="bullet"/>
      <w:lvlText w:val="•"/>
      <w:lvlJc w:val="left"/>
      <w:pPr>
        <w:ind w:left="7381" w:hanging="360"/>
      </w:pPr>
      <w:rPr>
        <w:rFonts w:hint="default"/>
        <w:lang w:val="en-US" w:eastAsia="en-US" w:bidi="ar-SA"/>
      </w:rPr>
    </w:lvl>
    <w:lvl w:ilvl="8" w:tplc="09149F02">
      <w:numFmt w:val="bullet"/>
      <w:lvlText w:val="•"/>
      <w:lvlJc w:val="left"/>
      <w:pPr>
        <w:ind w:left="8352" w:hanging="360"/>
      </w:pPr>
      <w:rPr>
        <w:rFonts w:hint="default"/>
        <w:lang w:val="en-US" w:eastAsia="en-US" w:bidi="ar-SA"/>
      </w:rPr>
    </w:lvl>
  </w:abstractNum>
  <w:abstractNum w:abstractNumId="2" w15:restartNumberingAfterBreak="0">
    <w:nsid w:val="0C583DF8"/>
    <w:multiLevelType w:val="hybridMultilevel"/>
    <w:tmpl w:val="063A3776"/>
    <w:lvl w:ilvl="0" w:tplc="F8CAFFBA">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1154FFAA">
      <w:numFmt w:val="bullet"/>
      <w:lvlText w:val="•"/>
      <w:lvlJc w:val="left"/>
      <w:pPr>
        <w:ind w:left="1551" w:hanging="360"/>
      </w:pPr>
      <w:rPr>
        <w:rFonts w:hint="default"/>
        <w:lang w:val="en-US" w:eastAsia="en-US" w:bidi="ar-SA"/>
      </w:rPr>
    </w:lvl>
    <w:lvl w:ilvl="2" w:tplc="E3408CCA">
      <w:numFmt w:val="bullet"/>
      <w:lvlText w:val="•"/>
      <w:lvlJc w:val="left"/>
      <w:pPr>
        <w:ind w:left="2523" w:hanging="360"/>
      </w:pPr>
      <w:rPr>
        <w:rFonts w:hint="default"/>
        <w:lang w:val="en-US" w:eastAsia="en-US" w:bidi="ar-SA"/>
      </w:rPr>
    </w:lvl>
    <w:lvl w:ilvl="3" w:tplc="B868F0EA">
      <w:numFmt w:val="bullet"/>
      <w:lvlText w:val="•"/>
      <w:lvlJc w:val="left"/>
      <w:pPr>
        <w:ind w:left="3494" w:hanging="360"/>
      </w:pPr>
      <w:rPr>
        <w:rFonts w:hint="default"/>
        <w:lang w:val="en-US" w:eastAsia="en-US" w:bidi="ar-SA"/>
      </w:rPr>
    </w:lvl>
    <w:lvl w:ilvl="4" w:tplc="F82427E4">
      <w:numFmt w:val="bullet"/>
      <w:lvlText w:val="•"/>
      <w:lvlJc w:val="left"/>
      <w:pPr>
        <w:ind w:left="4466" w:hanging="360"/>
      </w:pPr>
      <w:rPr>
        <w:rFonts w:hint="default"/>
        <w:lang w:val="en-US" w:eastAsia="en-US" w:bidi="ar-SA"/>
      </w:rPr>
    </w:lvl>
    <w:lvl w:ilvl="5" w:tplc="C18CC204">
      <w:numFmt w:val="bullet"/>
      <w:lvlText w:val="•"/>
      <w:lvlJc w:val="left"/>
      <w:pPr>
        <w:ind w:left="5438" w:hanging="360"/>
      </w:pPr>
      <w:rPr>
        <w:rFonts w:hint="default"/>
        <w:lang w:val="en-US" w:eastAsia="en-US" w:bidi="ar-SA"/>
      </w:rPr>
    </w:lvl>
    <w:lvl w:ilvl="6" w:tplc="CF846F7E">
      <w:numFmt w:val="bullet"/>
      <w:lvlText w:val="•"/>
      <w:lvlJc w:val="left"/>
      <w:pPr>
        <w:ind w:left="6409" w:hanging="360"/>
      </w:pPr>
      <w:rPr>
        <w:rFonts w:hint="default"/>
        <w:lang w:val="en-US" w:eastAsia="en-US" w:bidi="ar-SA"/>
      </w:rPr>
    </w:lvl>
    <w:lvl w:ilvl="7" w:tplc="9656EC26">
      <w:numFmt w:val="bullet"/>
      <w:lvlText w:val="•"/>
      <w:lvlJc w:val="left"/>
      <w:pPr>
        <w:ind w:left="7381" w:hanging="360"/>
      </w:pPr>
      <w:rPr>
        <w:rFonts w:hint="default"/>
        <w:lang w:val="en-US" w:eastAsia="en-US" w:bidi="ar-SA"/>
      </w:rPr>
    </w:lvl>
    <w:lvl w:ilvl="8" w:tplc="29A27900">
      <w:numFmt w:val="bullet"/>
      <w:lvlText w:val="•"/>
      <w:lvlJc w:val="left"/>
      <w:pPr>
        <w:ind w:left="8352" w:hanging="360"/>
      </w:pPr>
      <w:rPr>
        <w:rFonts w:hint="default"/>
        <w:lang w:val="en-US" w:eastAsia="en-US" w:bidi="ar-SA"/>
      </w:rPr>
    </w:lvl>
  </w:abstractNum>
  <w:abstractNum w:abstractNumId="3" w15:restartNumberingAfterBreak="0">
    <w:nsid w:val="191B492F"/>
    <w:multiLevelType w:val="hybridMultilevel"/>
    <w:tmpl w:val="822A120A"/>
    <w:lvl w:ilvl="0" w:tplc="806C27AA">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0B284310">
      <w:numFmt w:val="bullet"/>
      <w:lvlText w:val="•"/>
      <w:lvlJc w:val="left"/>
      <w:pPr>
        <w:ind w:left="1551" w:hanging="360"/>
      </w:pPr>
      <w:rPr>
        <w:rFonts w:hint="default"/>
        <w:lang w:val="en-US" w:eastAsia="en-US" w:bidi="ar-SA"/>
      </w:rPr>
    </w:lvl>
    <w:lvl w:ilvl="2" w:tplc="25C0A6A6">
      <w:numFmt w:val="bullet"/>
      <w:lvlText w:val="•"/>
      <w:lvlJc w:val="left"/>
      <w:pPr>
        <w:ind w:left="2523" w:hanging="360"/>
      </w:pPr>
      <w:rPr>
        <w:rFonts w:hint="default"/>
        <w:lang w:val="en-US" w:eastAsia="en-US" w:bidi="ar-SA"/>
      </w:rPr>
    </w:lvl>
    <w:lvl w:ilvl="3" w:tplc="D8548EC8">
      <w:numFmt w:val="bullet"/>
      <w:lvlText w:val="•"/>
      <w:lvlJc w:val="left"/>
      <w:pPr>
        <w:ind w:left="3494" w:hanging="360"/>
      </w:pPr>
      <w:rPr>
        <w:rFonts w:hint="default"/>
        <w:lang w:val="en-US" w:eastAsia="en-US" w:bidi="ar-SA"/>
      </w:rPr>
    </w:lvl>
    <w:lvl w:ilvl="4" w:tplc="F4C6E896">
      <w:numFmt w:val="bullet"/>
      <w:lvlText w:val="•"/>
      <w:lvlJc w:val="left"/>
      <w:pPr>
        <w:ind w:left="4466" w:hanging="360"/>
      </w:pPr>
      <w:rPr>
        <w:rFonts w:hint="default"/>
        <w:lang w:val="en-US" w:eastAsia="en-US" w:bidi="ar-SA"/>
      </w:rPr>
    </w:lvl>
    <w:lvl w:ilvl="5" w:tplc="3FD41434">
      <w:numFmt w:val="bullet"/>
      <w:lvlText w:val="•"/>
      <w:lvlJc w:val="left"/>
      <w:pPr>
        <w:ind w:left="5438" w:hanging="360"/>
      </w:pPr>
      <w:rPr>
        <w:rFonts w:hint="default"/>
        <w:lang w:val="en-US" w:eastAsia="en-US" w:bidi="ar-SA"/>
      </w:rPr>
    </w:lvl>
    <w:lvl w:ilvl="6" w:tplc="80269EDE">
      <w:numFmt w:val="bullet"/>
      <w:lvlText w:val="•"/>
      <w:lvlJc w:val="left"/>
      <w:pPr>
        <w:ind w:left="6409" w:hanging="360"/>
      </w:pPr>
      <w:rPr>
        <w:rFonts w:hint="default"/>
        <w:lang w:val="en-US" w:eastAsia="en-US" w:bidi="ar-SA"/>
      </w:rPr>
    </w:lvl>
    <w:lvl w:ilvl="7" w:tplc="41CA2FB8">
      <w:numFmt w:val="bullet"/>
      <w:lvlText w:val="•"/>
      <w:lvlJc w:val="left"/>
      <w:pPr>
        <w:ind w:left="7381" w:hanging="360"/>
      </w:pPr>
      <w:rPr>
        <w:rFonts w:hint="default"/>
        <w:lang w:val="en-US" w:eastAsia="en-US" w:bidi="ar-SA"/>
      </w:rPr>
    </w:lvl>
    <w:lvl w:ilvl="8" w:tplc="F8E2BA42">
      <w:numFmt w:val="bullet"/>
      <w:lvlText w:val="•"/>
      <w:lvlJc w:val="left"/>
      <w:pPr>
        <w:ind w:left="8352" w:hanging="360"/>
      </w:pPr>
      <w:rPr>
        <w:rFonts w:hint="default"/>
        <w:lang w:val="en-US" w:eastAsia="en-US" w:bidi="ar-SA"/>
      </w:rPr>
    </w:lvl>
  </w:abstractNum>
  <w:abstractNum w:abstractNumId="4" w15:restartNumberingAfterBreak="0">
    <w:nsid w:val="1AD50C8B"/>
    <w:multiLevelType w:val="hybridMultilevel"/>
    <w:tmpl w:val="A88C77E4"/>
    <w:lvl w:ilvl="0" w:tplc="D18685A4">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4D32D054">
      <w:numFmt w:val="bullet"/>
      <w:lvlText w:val="•"/>
      <w:lvlJc w:val="left"/>
      <w:pPr>
        <w:ind w:left="1551" w:hanging="360"/>
      </w:pPr>
      <w:rPr>
        <w:rFonts w:hint="default"/>
        <w:lang w:val="en-US" w:eastAsia="en-US" w:bidi="ar-SA"/>
      </w:rPr>
    </w:lvl>
    <w:lvl w:ilvl="2" w:tplc="C90A004E">
      <w:numFmt w:val="bullet"/>
      <w:lvlText w:val="•"/>
      <w:lvlJc w:val="left"/>
      <w:pPr>
        <w:ind w:left="2523" w:hanging="360"/>
      </w:pPr>
      <w:rPr>
        <w:rFonts w:hint="default"/>
        <w:lang w:val="en-US" w:eastAsia="en-US" w:bidi="ar-SA"/>
      </w:rPr>
    </w:lvl>
    <w:lvl w:ilvl="3" w:tplc="FE32876C">
      <w:numFmt w:val="bullet"/>
      <w:lvlText w:val="•"/>
      <w:lvlJc w:val="left"/>
      <w:pPr>
        <w:ind w:left="3494" w:hanging="360"/>
      </w:pPr>
      <w:rPr>
        <w:rFonts w:hint="default"/>
        <w:lang w:val="en-US" w:eastAsia="en-US" w:bidi="ar-SA"/>
      </w:rPr>
    </w:lvl>
    <w:lvl w:ilvl="4" w:tplc="C1B49D76">
      <w:numFmt w:val="bullet"/>
      <w:lvlText w:val="•"/>
      <w:lvlJc w:val="left"/>
      <w:pPr>
        <w:ind w:left="4466" w:hanging="360"/>
      </w:pPr>
      <w:rPr>
        <w:rFonts w:hint="default"/>
        <w:lang w:val="en-US" w:eastAsia="en-US" w:bidi="ar-SA"/>
      </w:rPr>
    </w:lvl>
    <w:lvl w:ilvl="5" w:tplc="64E2CF8E">
      <w:numFmt w:val="bullet"/>
      <w:lvlText w:val="•"/>
      <w:lvlJc w:val="left"/>
      <w:pPr>
        <w:ind w:left="5438" w:hanging="360"/>
      </w:pPr>
      <w:rPr>
        <w:rFonts w:hint="default"/>
        <w:lang w:val="en-US" w:eastAsia="en-US" w:bidi="ar-SA"/>
      </w:rPr>
    </w:lvl>
    <w:lvl w:ilvl="6" w:tplc="30466A8A">
      <w:numFmt w:val="bullet"/>
      <w:lvlText w:val="•"/>
      <w:lvlJc w:val="left"/>
      <w:pPr>
        <w:ind w:left="6409" w:hanging="360"/>
      </w:pPr>
      <w:rPr>
        <w:rFonts w:hint="default"/>
        <w:lang w:val="en-US" w:eastAsia="en-US" w:bidi="ar-SA"/>
      </w:rPr>
    </w:lvl>
    <w:lvl w:ilvl="7" w:tplc="C8E204E0">
      <w:numFmt w:val="bullet"/>
      <w:lvlText w:val="•"/>
      <w:lvlJc w:val="left"/>
      <w:pPr>
        <w:ind w:left="7381" w:hanging="360"/>
      </w:pPr>
      <w:rPr>
        <w:rFonts w:hint="default"/>
        <w:lang w:val="en-US" w:eastAsia="en-US" w:bidi="ar-SA"/>
      </w:rPr>
    </w:lvl>
    <w:lvl w:ilvl="8" w:tplc="4202D3B2">
      <w:numFmt w:val="bullet"/>
      <w:lvlText w:val="•"/>
      <w:lvlJc w:val="left"/>
      <w:pPr>
        <w:ind w:left="8352" w:hanging="360"/>
      </w:pPr>
      <w:rPr>
        <w:rFonts w:hint="default"/>
        <w:lang w:val="en-US" w:eastAsia="en-US" w:bidi="ar-SA"/>
      </w:rPr>
    </w:lvl>
  </w:abstractNum>
  <w:abstractNum w:abstractNumId="5" w15:restartNumberingAfterBreak="0">
    <w:nsid w:val="1BC91213"/>
    <w:multiLevelType w:val="hybridMultilevel"/>
    <w:tmpl w:val="37E229A0"/>
    <w:lvl w:ilvl="0" w:tplc="4932563C">
      <w:start w:val="1"/>
      <w:numFmt w:val="upperRoman"/>
      <w:lvlText w:val="%1."/>
      <w:lvlJc w:val="left"/>
      <w:pPr>
        <w:ind w:left="526" w:hanging="227"/>
      </w:pPr>
      <w:rPr>
        <w:rFonts w:ascii="Avenir-Heavy" w:eastAsia="Avenir-Heavy" w:hAnsi="Avenir-Heavy" w:cs="Avenir-Heavy" w:hint="default"/>
        <w:b/>
        <w:bCs/>
        <w:i w:val="0"/>
        <w:iCs w:val="0"/>
        <w:color w:val="F19D21"/>
        <w:w w:val="100"/>
        <w:sz w:val="26"/>
        <w:szCs w:val="26"/>
        <w:lang w:val="en-US" w:eastAsia="en-US" w:bidi="ar-SA"/>
      </w:rPr>
    </w:lvl>
    <w:lvl w:ilvl="1" w:tplc="996E7F48">
      <w:numFmt w:val="bullet"/>
      <w:lvlText w:val="•"/>
      <w:lvlJc w:val="left"/>
      <w:pPr>
        <w:ind w:left="1020" w:hanging="360"/>
      </w:pPr>
      <w:rPr>
        <w:rFonts w:ascii="Avenir-Book" w:eastAsia="Avenir-Book" w:hAnsi="Avenir-Book" w:cs="Avenir-Book" w:hint="default"/>
        <w:b w:val="0"/>
        <w:bCs w:val="0"/>
        <w:i w:val="0"/>
        <w:iCs w:val="0"/>
        <w:color w:val="231F20"/>
        <w:w w:val="100"/>
        <w:sz w:val="22"/>
        <w:szCs w:val="22"/>
        <w:lang w:val="en-US" w:eastAsia="en-US" w:bidi="ar-SA"/>
      </w:rPr>
    </w:lvl>
    <w:lvl w:ilvl="2" w:tplc="917CA7C8">
      <w:numFmt w:val="bullet"/>
      <w:lvlText w:val="•"/>
      <w:lvlJc w:val="left"/>
      <w:pPr>
        <w:ind w:left="2111" w:hanging="360"/>
      </w:pPr>
      <w:rPr>
        <w:rFonts w:hint="default"/>
        <w:lang w:val="en-US" w:eastAsia="en-US" w:bidi="ar-SA"/>
      </w:rPr>
    </w:lvl>
    <w:lvl w:ilvl="3" w:tplc="1AD81A26">
      <w:numFmt w:val="bullet"/>
      <w:lvlText w:val="•"/>
      <w:lvlJc w:val="left"/>
      <w:pPr>
        <w:ind w:left="3202" w:hanging="360"/>
      </w:pPr>
      <w:rPr>
        <w:rFonts w:hint="default"/>
        <w:lang w:val="en-US" w:eastAsia="en-US" w:bidi="ar-SA"/>
      </w:rPr>
    </w:lvl>
    <w:lvl w:ilvl="4" w:tplc="A8F4078A">
      <w:numFmt w:val="bullet"/>
      <w:lvlText w:val="•"/>
      <w:lvlJc w:val="left"/>
      <w:pPr>
        <w:ind w:left="4293" w:hanging="360"/>
      </w:pPr>
      <w:rPr>
        <w:rFonts w:hint="default"/>
        <w:lang w:val="en-US" w:eastAsia="en-US" w:bidi="ar-SA"/>
      </w:rPr>
    </w:lvl>
    <w:lvl w:ilvl="5" w:tplc="9C74BFB8">
      <w:numFmt w:val="bullet"/>
      <w:lvlText w:val="•"/>
      <w:lvlJc w:val="left"/>
      <w:pPr>
        <w:ind w:left="5384" w:hanging="360"/>
      </w:pPr>
      <w:rPr>
        <w:rFonts w:hint="default"/>
        <w:lang w:val="en-US" w:eastAsia="en-US" w:bidi="ar-SA"/>
      </w:rPr>
    </w:lvl>
    <w:lvl w:ilvl="6" w:tplc="974A5568">
      <w:numFmt w:val="bullet"/>
      <w:lvlText w:val="•"/>
      <w:lvlJc w:val="left"/>
      <w:pPr>
        <w:ind w:left="6475" w:hanging="360"/>
      </w:pPr>
      <w:rPr>
        <w:rFonts w:hint="default"/>
        <w:lang w:val="en-US" w:eastAsia="en-US" w:bidi="ar-SA"/>
      </w:rPr>
    </w:lvl>
    <w:lvl w:ilvl="7" w:tplc="E982E15A">
      <w:numFmt w:val="bullet"/>
      <w:lvlText w:val="•"/>
      <w:lvlJc w:val="left"/>
      <w:pPr>
        <w:ind w:left="7566" w:hanging="360"/>
      </w:pPr>
      <w:rPr>
        <w:rFonts w:hint="default"/>
        <w:lang w:val="en-US" w:eastAsia="en-US" w:bidi="ar-SA"/>
      </w:rPr>
    </w:lvl>
    <w:lvl w:ilvl="8" w:tplc="B3D214FE">
      <w:numFmt w:val="bullet"/>
      <w:lvlText w:val="•"/>
      <w:lvlJc w:val="left"/>
      <w:pPr>
        <w:ind w:left="8657" w:hanging="360"/>
      </w:pPr>
      <w:rPr>
        <w:rFonts w:hint="default"/>
        <w:lang w:val="en-US" w:eastAsia="en-US" w:bidi="ar-SA"/>
      </w:rPr>
    </w:lvl>
  </w:abstractNum>
  <w:abstractNum w:abstractNumId="6" w15:restartNumberingAfterBreak="0">
    <w:nsid w:val="26170372"/>
    <w:multiLevelType w:val="hybridMultilevel"/>
    <w:tmpl w:val="926EF24C"/>
    <w:lvl w:ilvl="0" w:tplc="153AC9C0">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60AE4C06">
      <w:numFmt w:val="bullet"/>
      <w:lvlText w:val="•"/>
      <w:lvlJc w:val="left"/>
      <w:pPr>
        <w:ind w:left="1530" w:hanging="360"/>
      </w:pPr>
      <w:rPr>
        <w:rFonts w:hint="default"/>
        <w:lang w:val="en-US" w:eastAsia="en-US" w:bidi="ar-SA"/>
      </w:rPr>
    </w:lvl>
    <w:lvl w:ilvl="2" w:tplc="D6D8A546">
      <w:numFmt w:val="bullet"/>
      <w:lvlText w:val="•"/>
      <w:lvlJc w:val="left"/>
      <w:pPr>
        <w:ind w:left="2480" w:hanging="360"/>
      </w:pPr>
      <w:rPr>
        <w:rFonts w:hint="default"/>
        <w:lang w:val="en-US" w:eastAsia="en-US" w:bidi="ar-SA"/>
      </w:rPr>
    </w:lvl>
    <w:lvl w:ilvl="3" w:tplc="F3D28A72">
      <w:numFmt w:val="bullet"/>
      <w:lvlText w:val="•"/>
      <w:lvlJc w:val="left"/>
      <w:pPr>
        <w:ind w:left="3430" w:hanging="360"/>
      </w:pPr>
      <w:rPr>
        <w:rFonts w:hint="default"/>
        <w:lang w:val="en-US" w:eastAsia="en-US" w:bidi="ar-SA"/>
      </w:rPr>
    </w:lvl>
    <w:lvl w:ilvl="4" w:tplc="C4741A58">
      <w:numFmt w:val="bullet"/>
      <w:lvlText w:val="•"/>
      <w:lvlJc w:val="left"/>
      <w:pPr>
        <w:ind w:left="4380" w:hanging="360"/>
      </w:pPr>
      <w:rPr>
        <w:rFonts w:hint="default"/>
        <w:lang w:val="en-US" w:eastAsia="en-US" w:bidi="ar-SA"/>
      </w:rPr>
    </w:lvl>
    <w:lvl w:ilvl="5" w:tplc="FCE443F4">
      <w:numFmt w:val="bullet"/>
      <w:lvlText w:val="•"/>
      <w:lvlJc w:val="left"/>
      <w:pPr>
        <w:ind w:left="5330" w:hanging="360"/>
      </w:pPr>
      <w:rPr>
        <w:rFonts w:hint="default"/>
        <w:lang w:val="en-US" w:eastAsia="en-US" w:bidi="ar-SA"/>
      </w:rPr>
    </w:lvl>
    <w:lvl w:ilvl="6" w:tplc="33EEBE02">
      <w:numFmt w:val="bullet"/>
      <w:lvlText w:val="•"/>
      <w:lvlJc w:val="left"/>
      <w:pPr>
        <w:ind w:left="6280" w:hanging="360"/>
      </w:pPr>
      <w:rPr>
        <w:rFonts w:hint="default"/>
        <w:lang w:val="en-US" w:eastAsia="en-US" w:bidi="ar-SA"/>
      </w:rPr>
    </w:lvl>
    <w:lvl w:ilvl="7" w:tplc="C9601C60">
      <w:numFmt w:val="bullet"/>
      <w:lvlText w:val="•"/>
      <w:lvlJc w:val="left"/>
      <w:pPr>
        <w:ind w:left="7230" w:hanging="360"/>
      </w:pPr>
      <w:rPr>
        <w:rFonts w:hint="default"/>
        <w:lang w:val="en-US" w:eastAsia="en-US" w:bidi="ar-SA"/>
      </w:rPr>
    </w:lvl>
    <w:lvl w:ilvl="8" w:tplc="DF86C1CC">
      <w:numFmt w:val="bullet"/>
      <w:lvlText w:val="•"/>
      <w:lvlJc w:val="left"/>
      <w:pPr>
        <w:ind w:left="8180" w:hanging="360"/>
      </w:pPr>
      <w:rPr>
        <w:rFonts w:hint="default"/>
        <w:lang w:val="en-US" w:eastAsia="en-US" w:bidi="ar-SA"/>
      </w:rPr>
    </w:lvl>
  </w:abstractNum>
  <w:abstractNum w:abstractNumId="7" w15:restartNumberingAfterBreak="0">
    <w:nsid w:val="26C6335A"/>
    <w:multiLevelType w:val="hybridMultilevel"/>
    <w:tmpl w:val="A7364520"/>
    <w:lvl w:ilvl="0" w:tplc="70BA303C">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BA249972">
      <w:numFmt w:val="bullet"/>
      <w:lvlText w:val="•"/>
      <w:lvlJc w:val="left"/>
      <w:pPr>
        <w:ind w:left="1551" w:hanging="360"/>
      </w:pPr>
      <w:rPr>
        <w:rFonts w:hint="default"/>
        <w:lang w:val="en-US" w:eastAsia="en-US" w:bidi="ar-SA"/>
      </w:rPr>
    </w:lvl>
    <w:lvl w:ilvl="2" w:tplc="41D64152">
      <w:numFmt w:val="bullet"/>
      <w:lvlText w:val="•"/>
      <w:lvlJc w:val="left"/>
      <w:pPr>
        <w:ind w:left="2523" w:hanging="360"/>
      </w:pPr>
      <w:rPr>
        <w:rFonts w:hint="default"/>
        <w:lang w:val="en-US" w:eastAsia="en-US" w:bidi="ar-SA"/>
      </w:rPr>
    </w:lvl>
    <w:lvl w:ilvl="3" w:tplc="47C48046">
      <w:numFmt w:val="bullet"/>
      <w:lvlText w:val="•"/>
      <w:lvlJc w:val="left"/>
      <w:pPr>
        <w:ind w:left="3494" w:hanging="360"/>
      </w:pPr>
      <w:rPr>
        <w:rFonts w:hint="default"/>
        <w:lang w:val="en-US" w:eastAsia="en-US" w:bidi="ar-SA"/>
      </w:rPr>
    </w:lvl>
    <w:lvl w:ilvl="4" w:tplc="8A52EF92">
      <w:numFmt w:val="bullet"/>
      <w:lvlText w:val="•"/>
      <w:lvlJc w:val="left"/>
      <w:pPr>
        <w:ind w:left="4466" w:hanging="360"/>
      </w:pPr>
      <w:rPr>
        <w:rFonts w:hint="default"/>
        <w:lang w:val="en-US" w:eastAsia="en-US" w:bidi="ar-SA"/>
      </w:rPr>
    </w:lvl>
    <w:lvl w:ilvl="5" w:tplc="396A2488">
      <w:numFmt w:val="bullet"/>
      <w:lvlText w:val="•"/>
      <w:lvlJc w:val="left"/>
      <w:pPr>
        <w:ind w:left="5438" w:hanging="360"/>
      </w:pPr>
      <w:rPr>
        <w:rFonts w:hint="default"/>
        <w:lang w:val="en-US" w:eastAsia="en-US" w:bidi="ar-SA"/>
      </w:rPr>
    </w:lvl>
    <w:lvl w:ilvl="6" w:tplc="F6F0D764">
      <w:numFmt w:val="bullet"/>
      <w:lvlText w:val="•"/>
      <w:lvlJc w:val="left"/>
      <w:pPr>
        <w:ind w:left="6409" w:hanging="360"/>
      </w:pPr>
      <w:rPr>
        <w:rFonts w:hint="default"/>
        <w:lang w:val="en-US" w:eastAsia="en-US" w:bidi="ar-SA"/>
      </w:rPr>
    </w:lvl>
    <w:lvl w:ilvl="7" w:tplc="C3A64FDC">
      <w:numFmt w:val="bullet"/>
      <w:lvlText w:val="•"/>
      <w:lvlJc w:val="left"/>
      <w:pPr>
        <w:ind w:left="7381" w:hanging="360"/>
      </w:pPr>
      <w:rPr>
        <w:rFonts w:hint="default"/>
        <w:lang w:val="en-US" w:eastAsia="en-US" w:bidi="ar-SA"/>
      </w:rPr>
    </w:lvl>
    <w:lvl w:ilvl="8" w:tplc="FEBAB7DA">
      <w:numFmt w:val="bullet"/>
      <w:lvlText w:val="•"/>
      <w:lvlJc w:val="left"/>
      <w:pPr>
        <w:ind w:left="8352" w:hanging="360"/>
      </w:pPr>
      <w:rPr>
        <w:rFonts w:hint="default"/>
        <w:lang w:val="en-US" w:eastAsia="en-US" w:bidi="ar-SA"/>
      </w:rPr>
    </w:lvl>
  </w:abstractNum>
  <w:abstractNum w:abstractNumId="8" w15:restartNumberingAfterBreak="0">
    <w:nsid w:val="2E941CAC"/>
    <w:multiLevelType w:val="hybridMultilevel"/>
    <w:tmpl w:val="66D6AC3C"/>
    <w:lvl w:ilvl="0" w:tplc="2A043C7A">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965486FE">
      <w:numFmt w:val="bullet"/>
      <w:lvlText w:val="•"/>
      <w:lvlJc w:val="left"/>
      <w:pPr>
        <w:ind w:left="1551" w:hanging="360"/>
      </w:pPr>
      <w:rPr>
        <w:rFonts w:hint="default"/>
        <w:lang w:val="en-US" w:eastAsia="en-US" w:bidi="ar-SA"/>
      </w:rPr>
    </w:lvl>
    <w:lvl w:ilvl="2" w:tplc="231C37CC">
      <w:numFmt w:val="bullet"/>
      <w:lvlText w:val="•"/>
      <w:lvlJc w:val="left"/>
      <w:pPr>
        <w:ind w:left="2523" w:hanging="360"/>
      </w:pPr>
      <w:rPr>
        <w:rFonts w:hint="default"/>
        <w:lang w:val="en-US" w:eastAsia="en-US" w:bidi="ar-SA"/>
      </w:rPr>
    </w:lvl>
    <w:lvl w:ilvl="3" w:tplc="126403F4">
      <w:numFmt w:val="bullet"/>
      <w:lvlText w:val="•"/>
      <w:lvlJc w:val="left"/>
      <w:pPr>
        <w:ind w:left="3494" w:hanging="360"/>
      </w:pPr>
      <w:rPr>
        <w:rFonts w:hint="default"/>
        <w:lang w:val="en-US" w:eastAsia="en-US" w:bidi="ar-SA"/>
      </w:rPr>
    </w:lvl>
    <w:lvl w:ilvl="4" w:tplc="10DC35B4">
      <w:numFmt w:val="bullet"/>
      <w:lvlText w:val="•"/>
      <w:lvlJc w:val="left"/>
      <w:pPr>
        <w:ind w:left="4466" w:hanging="360"/>
      </w:pPr>
      <w:rPr>
        <w:rFonts w:hint="default"/>
        <w:lang w:val="en-US" w:eastAsia="en-US" w:bidi="ar-SA"/>
      </w:rPr>
    </w:lvl>
    <w:lvl w:ilvl="5" w:tplc="9A869048">
      <w:numFmt w:val="bullet"/>
      <w:lvlText w:val="•"/>
      <w:lvlJc w:val="left"/>
      <w:pPr>
        <w:ind w:left="5438" w:hanging="360"/>
      </w:pPr>
      <w:rPr>
        <w:rFonts w:hint="default"/>
        <w:lang w:val="en-US" w:eastAsia="en-US" w:bidi="ar-SA"/>
      </w:rPr>
    </w:lvl>
    <w:lvl w:ilvl="6" w:tplc="B1B4DFDE">
      <w:numFmt w:val="bullet"/>
      <w:lvlText w:val="•"/>
      <w:lvlJc w:val="left"/>
      <w:pPr>
        <w:ind w:left="6409" w:hanging="360"/>
      </w:pPr>
      <w:rPr>
        <w:rFonts w:hint="default"/>
        <w:lang w:val="en-US" w:eastAsia="en-US" w:bidi="ar-SA"/>
      </w:rPr>
    </w:lvl>
    <w:lvl w:ilvl="7" w:tplc="D6F293C2">
      <w:numFmt w:val="bullet"/>
      <w:lvlText w:val="•"/>
      <w:lvlJc w:val="left"/>
      <w:pPr>
        <w:ind w:left="7381" w:hanging="360"/>
      </w:pPr>
      <w:rPr>
        <w:rFonts w:hint="default"/>
        <w:lang w:val="en-US" w:eastAsia="en-US" w:bidi="ar-SA"/>
      </w:rPr>
    </w:lvl>
    <w:lvl w:ilvl="8" w:tplc="E800C958">
      <w:numFmt w:val="bullet"/>
      <w:lvlText w:val="•"/>
      <w:lvlJc w:val="left"/>
      <w:pPr>
        <w:ind w:left="8352" w:hanging="360"/>
      </w:pPr>
      <w:rPr>
        <w:rFonts w:hint="default"/>
        <w:lang w:val="en-US" w:eastAsia="en-US" w:bidi="ar-SA"/>
      </w:rPr>
    </w:lvl>
  </w:abstractNum>
  <w:abstractNum w:abstractNumId="9" w15:restartNumberingAfterBreak="0">
    <w:nsid w:val="38500AAB"/>
    <w:multiLevelType w:val="hybridMultilevel"/>
    <w:tmpl w:val="C576D96E"/>
    <w:lvl w:ilvl="0" w:tplc="DFFAFA0C">
      <w:start w:val="1"/>
      <w:numFmt w:val="upperRoman"/>
      <w:lvlText w:val="%1."/>
      <w:lvlJc w:val="left"/>
      <w:pPr>
        <w:ind w:left="920" w:hanging="300"/>
      </w:pPr>
      <w:rPr>
        <w:rFonts w:ascii="Avenir-Heavy" w:eastAsia="Avenir-Heavy" w:hAnsi="Avenir-Heavy" w:cs="Avenir-Heavy" w:hint="default"/>
        <w:b/>
        <w:bCs/>
        <w:i w:val="0"/>
        <w:iCs w:val="0"/>
        <w:color w:val="231F20"/>
        <w:spacing w:val="0"/>
        <w:w w:val="100"/>
        <w:sz w:val="22"/>
        <w:szCs w:val="22"/>
        <w:lang w:val="en-US" w:eastAsia="en-US" w:bidi="ar-SA"/>
      </w:rPr>
    </w:lvl>
    <w:lvl w:ilvl="1" w:tplc="2292C67A">
      <w:numFmt w:val="bullet"/>
      <w:lvlText w:val="•"/>
      <w:lvlJc w:val="left"/>
      <w:pPr>
        <w:ind w:left="1912" w:hanging="300"/>
      </w:pPr>
      <w:rPr>
        <w:rFonts w:hint="default"/>
        <w:lang w:val="en-US" w:eastAsia="en-US" w:bidi="ar-SA"/>
      </w:rPr>
    </w:lvl>
    <w:lvl w:ilvl="2" w:tplc="C7E2AC92">
      <w:numFmt w:val="bullet"/>
      <w:lvlText w:val="•"/>
      <w:lvlJc w:val="left"/>
      <w:pPr>
        <w:ind w:left="2904" w:hanging="300"/>
      </w:pPr>
      <w:rPr>
        <w:rFonts w:hint="default"/>
        <w:lang w:val="en-US" w:eastAsia="en-US" w:bidi="ar-SA"/>
      </w:rPr>
    </w:lvl>
    <w:lvl w:ilvl="3" w:tplc="CE3A0A0C">
      <w:numFmt w:val="bullet"/>
      <w:lvlText w:val="•"/>
      <w:lvlJc w:val="left"/>
      <w:pPr>
        <w:ind w:left="3896" w:hanging="300"/>
      </w:pPr>
      <w:rPr>
        <w:rFonts w:hint="default"/>
        <w:lang w:val="en-US" w:eastAsia="en-US" w:bidi="ar-SA"/>
      </w:rPr>
    </w:lvl>
    <w:lvl w:ilvl="4" w:tplc="A8C03B46">
      <w:numFmt w:val="bullet"/>
      <w:lvlText w:val="•"/>
      <w:lvlJc w:val="left"/>
      <w:pPr>
        <w:ind w:left="4888" w:hanging="300"/>
      </w:pPr>
      <w:rPr>
        <w:rFonts w:hint="default"/>
        <w:lang w:val="en-US" w:eastAsia="en-US" w:bidi="ar-SA"/>
      </w:rPr>
    </w:lvl>
    <w:lvl w:ilvl="5" w:tplc="42BA307E">
      <w:numFmt w:val="bullet"/>
      <w:lvlText w:val="•"/>
      <w:lvlJc w:val="left"/>
      <w:pPr>
        <w:ind w:left="5880" w:hanging="300"/>
      </w:pPr>
      <w:rPr>
        <w:rFonts w:hint="default"/>
        <w:lang w:val="en-US" w:eastAsia="en-US" w:bidi="ar-SA"/>
      </w:rPr>
    </w:lvl>
    <w:lvl w:ilvl="6" w:tplc="A84E5FBE">
      <w:numFmt w:val="bullet"/>
      <w:lvlText w:val="•"/>
      <w:lvlJc w:val="left"/>
      <w:pPr>
        <w:ind w:left="6872" w:hanging="300"/>
      </w:pPr>
      <w:rPr>
        <w:rFonts w:hint="default"/>
        <w:lang w:val="en-US" w:eastAsia="en-US" w:bidi="ar-SA"/>
      </w:rPr>
    </w:lvl>
    <w:lvl w:ilvl="7" w:tplc="5ECE744A">
      <w:numFmt w:val="bullet"/>
      <w:lvlText w:val="•"/>
      <w:lvlJc w:val="left"/>
      <w:pPr>
        <w:ind w:left="7864" w:hanging="300"/>
      </w:pPr>
      <w:rPr>
        <w:rFonts w:hint="default"/>
        <w:lang w:val="en-US" w:eastAsia="en-US" w:bidi="ar-SA"/>
      </w:rPr>
    </w:lvl>
    <w:lvl w:ilvl="8" w:tplc="CF601576">
      <w:numFmt w:val="bullet"/>
      <w:lvlText w:val="•"/>
      <w:lvlJc w:val="left"/>
      <w:pPr>
        <w:ind w:left="8856" w:hanging="300"/>
      </w:pPr>
      <w:rPr>
        <w:rFonts w:hint="default"/>
        <w:lang w:val="en-US" w:eastAsia="en-US" w:bidi="ar-SA"/>
      </w:rPr>
    </w:lvl>
  </w:abstractNum>
  <w:abstractNum w:abstractNumId="10" w15:restartNumberingAfterBreak="0">
    <w:nsid w:val="395771DC"/>
    <w:multiLevelType w:val="hybridMultilevel"/>
    <w:tmpl w:val="98543CD2"/>
    <w:lvl w:ilvl="0" w:tplc="AD4E3E90">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A23C6450">
      <w:numFmt w:val="bullet"/>
      <w:lvlText w:val="•"/>
      <w:lvlJc w:val="left"/>
      <w:pPr>
        <w:ind w:left="1551" w:hanging="360"/>
      </w:pPr>
      <w:rPr>
        <w:rFonts w:hint="default"/>
        <w:lang w:val="en-US" w:eastAsia="en-US" w:bidi="ar-SA"/>
      </w:rPr>
    </w:lvl>
    <w:lvl w:ilvl="2" w:tplc="BC78FE88">
      <w:numFmt w:val="bullet"/>
      <w:lvlText w:val="•"/>
      <w:lvlJc w:val="left"/>
      <w:pPr>
        <w:ind w:left="2523" w:hanging="360"/>
      </w:pPr>
      <w:rPr>
        <w:rFonts w:hint="default"/>
        <w:lang w:val="en-US" w:eastAsia="en-US" w:bidi="ar-SA"/>
      </w:rPr>
    </w:lvl>
    <w:lvl w:ilvl="3" w:tplc="46E08A26">
      <w:numFmt w:val="bullet"/>
      <w:lvlText w:val="•"/>
      <w:lvlJc w:val="left"/>
      <w:pPr>
        <w:ind w:left="3494" w:hanging="360"/>
      </w:pPr>
      <w:rPr>
        <w:rFonts w:hint="default"/>
        <w:lang w:val="en-US" w:eastAsia="en-US" w:bidi="ar-SA"/>
      </w:rPr>
    </w:lvl>
    <w:lvl w:ilvl="4" w:tplc="5D166A1E">
      <w:numFmt w:val="bullet"/>
      <w:lvlText w:val="•"/>
      <w:lvlJc w:val="left"/>
      <w:pPr>
        <w:ind w:left="4466" w:hanging="360"/>
      </w:pPr>
      <w:rPr>
        <w:rFonts w:hint="default"/>
        <w:lang w:val="en-US" w:eastAsia="en-US" w:bidi="ar-SA"/>
      </w:rPr>
    </w:lvl>
    <w:lvl w:ilvl="5" w:tplc="79925416">
      <w:numFmt w:val="bullet"/>
      <w:lvlText w:val="•"/>
      <w:lvlJc w:val="left"/>
      <w:pPr>
        <w:ind w:left="5438" w:hanging="360"/>
      </w:pPr>
      <w:rPr>
        <w:rFonts w:hint="default"/>
        <w:lang w:val="en-US" w:eastAsia="en-US" w:bidi="ar-SA"/>
      </w:rPr>
    </w:lvl>
    <w:lvl w:ilvl="6" w:tplc="5F56BC22">
      <w:numFmt w:val="bullet"/>
      <w:lvlText w:val="•"/>
      <w:lvlJc w:val="left"/>
      <w:pPr>
        <w:ind w:left="6409" w:hanging="360"/>
      </w:pPr>
      <w:rPr>
        <w:rFonts w:hint="default"/>
        <w:lang w:val="en-US" w:eastAsia="en-US" w:bidi="ar-SA"/>
      </w:rPr>
    </w:lvl>
    <w:lvl w:ilvl="7" w:tplc="E57E9D3E">
      <w:numFmt w:val="bullet"/>
      <w:lvlText w:val="•"/>
      <w:lvlJc w:val="left"/>
      <w:pPr>
        <w:ind w:left="7381" w:hanging="360"/>
      </w:pPr>
      <w:rPr>
        <w:rFonts w:hint="default"/>
        <w:lang w:val="en-US" w:eastAsia="en-US" w:bidi="ar-SA"/>
      </w:rPr>
    </w:lvl>
    <w:lvl w:ilvl="8" w:tplc="F566D98C">
      <w:numFmt w:val="bullet"/>
      <w:lvlText w:val="•"/>
      <w:lvlJc w:val="left"/>
      <w:pPr>
        <w:ind w:left="8352" w:hanging="360"/>
      </w:pPr>
      <w:rPr>
        <w:rFonts w:hint="default"/>
        <w:lang w:val="en-US" w:eastAsia="en-US" w:bidi="ar-SA"/>
      </w:rPr>
    </w:lvl>
  </w:abstractNum>
  <w:abstractNum w:abstractNumId="11" w15:restartNumberingAfterBreak="0">
    <w:nsid w:val="4CE4044D"/>
    <w:multiLevelType w:val="hybridMultilevel"/>
    <w:tmpl w:val="AF0A9E90"/>
    <w:lvl w:ilvl="0" w:tplc="9A38FD52">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0409000F">
      <w:start w:val="1"/>
      <w:numFmt w:val="decimal"/>
      <w:lvlText w:val="%2."/>
      <w:lvlJc w:val="left"/>
      <w:pPr>
        <w:ind w:left="1551" w:hanging="360"/>
      </w:pPr>
    </w:lvl>
    <w:lvl w:ilvl="2" w:tplc="7D3CF798">
      <w:numFmt w:val="bullet"/>
      <w:lvlText w:val="•"/>
      <w:lvlJc w:val="left"/>
      <w:pPr>
        <w:ind w:left="2523" w:hanging="360"/>
      </w:pPr>
      <w:rPr>
        <w:rFonts w:hint="default"/>
        <w:lang w:val="en-US" w:eastAsia="en-US" w:bidi="ar-SA"/>
      </w:rPr>
    </w:lvl>
    <w:lvl w:ilvl="3" w:tplc="44A25772">
      <w:numFmt w:val="bullet"/>
      <w:lvlText w:val="•"/>
      <w:lvlJc w:val="left"/>
      <w:pPr>
        <w:ind w:left="3494" w:hanging="360"/>
      </w:pPr>
      <w:rPr>
        <w:rFonts w:hint="default"/>
        <w:lang w:val="en-US" w:eastAsia="en-US" w:bidi="ar-SA"/>
      </w:rPr>
    </w:lvl>
    <w:lvl w:ilvl="4" w:tplc="3C8AD2A8">
      <w:numFmt w:val="bullet"/>
      <w:lvlText w:val="•"/>
      <w:lvlJc w:val="left"/>
      <w:pPr>
        <w:ind w:left="4466" w:hanging="360"/>
      </w:pPr>
      <w:rPr>
        <w:rFonts w:hint="default"/>
        <w:lang w:val="en-US" w:eastAsia="en-US" w:bidi="ar-SA"/>
      </w:rPr>
    </w:lvl>
    <w:lvl w:ilvl="5" w:tplc="0F429A20">
      <w:numFmt w:val="bullet"/>
      <w:lvlText w:val="•"/>
      <w:lvlJc w:val="left"/>
      <w:pPr>
        <w:ind w:left="5438" w:hanging="360"/>
      </w:pPr>
      <w:rPr>
        <w:rFonts w:hint="default"/>
        <w:lang w:val="en-US" w:eastAsia="en-US" w:bidi="ar-SA"/>
      </w:rPr>
    </w:lvl>
    <w:lvl w:ilvl="6" w:tplc="3C144082">
      <w:numFmt w:val="bullet"/>
      <w:lvlText w:val="•"/>
      <w:lvlJc w:val="left"/>
      <w:pPr>
        <w:ind w:left="6409" w:hanging="360"/>
      </w:pPr>
      <w:rPr>
        <w:rFonts w:hint="default"/>
        <w:lang w:val="en-US" w:eastAsia="en-US" w:bidi="ar-SA"/>
      </w:rPr>
    </w:lvl>
    <w:lvl w:ilvl="7" w:tplc="214266E6">
      <w:numFmt w:val="bullet"/>
      <w:lvlText w:val="•"/>
      <w:lvlJc w:val="left"/>
      <w:pPr>
        <w:ind w:left="7381" w:hanging="360"/>
      </w:pPr>
      <w:rPr>
        <w:rFonts w:hint="default"/>
        <w:lang w:val="en-US" w:eastAsia="en-US" w:bidi="ar-SA"/>
      </w:rPr>
    </w:lvl>
    <w:lvl w:ilvl="8" w:tplc="DF0424E4">
      <w:numFmt w:val="bullet"/>
      <w:lvlText w:val="•"/>
      <w:lvlJc w:val="left"/>
      <w:pPr>
        <w:ind w:left="8352" w:hanging="360"/>
      </w:pPr>
      <w:rPr>
        <w:rFonts w:hint="default"/>
        <w:lang w:val="en-US" w:eastAsia="en-US" w:bidi="ar-SA"/>
      </w:rPr>
    </w:lvl>
  </w:abstractNum>
  <w:abstractNum w:abstractNumId="12" w15:restartNumberingAfterBreak="0">
    <w:nsid w:val="4E903282"/>
    <w:multiLevelType w:val="hybridMultilevel"/>
    <w:tmpl w:val="B748EC4C"/>
    <w:lvl w:ilvl="0" w:tplc="E3748228">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DB96B270">
      <w:numFmt w:val="bullet"/>
      <w:lvlText w:val="•"/>
      <w:lvlJc w:val="left"/>
      <w:pPr>
        <w:ind w:left="1551" w:hanging="360"/>
      </w:pPr>
      <w:rPr>
        <w:rFonts w:hint="default"/>
        <w:lang w:val="en-US" w:eastAsia="en-US" w:bidi="ar-SA"/>
      </w:rPr>
    </w:lvl>
    <w:lvl w:ilvl="2" w:tplc="E60E3B7A">
      <w:numFmt w:val="bullet"/>
      <w:lvlText w:val="•"/>
      <w:lvlJc w:val="left"/>
      <w:pPr>
        <w:ind w:left="2523" w:hanging="360"/>
      </w:pPr>
      <w:rPr>
        <w:rFonts w:hint="default"/>
        <w:lang w:val="en-US" w:eastAsia="en-US" w:bidi="ar-SA"/>
      </w:rPr>
    </w:lvl>
    <w:lvl w:ilvl="3" w:tplc="FF8EAA3C">
      <w:numFmt w:val="bullet"/>
      <w:lvlText w:val="•"/>
      <w:lvlJc w:val="left"/>
      <w:pPr>
        <w:ind w:left="3494" w:hanging="360"/>
      </w:pPr>
      <w:rPr>
        <w:rFonts w:hint="default"/>
        <w:lang w:val="en-US" w:eastAsia="en-US" w:bidi="ar-SA"/>
      </w:rPr>
    </w:lvl>
    <w:lvl w:ilvl="4" w:tplc="41585CA6">
      <w:numFmt w:val="bullet"/>
      <w:lvlText w:val="•"/>
      <w:lvlJc w:val="left"/>
      <w:pPr>
        <w:ind w:left="4466" w:hanging="360"/>
      </w:pPr>
      <w:rPr>
        <w:rFonts w:hint="default"/>
        <w:lang w:val="en-US" w:eastAsia="en-US" w:bidi="ar-SA"/>
      </w:rPr>
    </w:lvl>
    <w:lvl w:ilvl="5" w:tplc="B51C6952">
      <w:numFmt w:val="bullet"/>
      <w:lvlText w:val="•"/>
      <w:lvlJc w:val="left"/>
      <w:pPr>
        <w:ind w:left="5438" w:hanging="360"/>
      </w:pPr>
      <w:rPr>
        <w:rFonts w:hint="default"/>
        <w:lang w:val="en-US" w:eastAsia="en-US" w:bidi="ar-SA"/>
      </w:rPr>
    </w:lvl>
    <w:lvl w:ilvl="6" w:tplc="01E865A2">
      <w:numFmt w:val="bullet"/>
      <w:lvlText w:val="•"/>
      <w:lvlJc w:val="left"/>
      <w:pPr>
        <w:ind w:left="6409" w:hanging="360"/>
      </w:pPr>
      <w:rPr>
        <w:rFonts w:hint="default"/>
        <w:lang w:val="en-US" w:eastAsia="en-US" w:bidi="ar-SA"/>
      </w:rPr>
    </w:lvl>
    <w:lvl w:ilvl="7" w:tplc="81BA239A">
      <w:numFmt w:val="bullet"/>
      <w:lvlText w:val="•"/>
      <w:lvlJc w:val="left"/>
      <w:pPr>
        <w:ind w:left="7381" w:hanging="360"/>
      </w:pPr>
      <w:rPr>
        <w:rFonts w:hint="default"/>
        <w:lang w:val="en-US" w:eastAsia="en-US" w:bidi="ar-SA"/>
      </w:rPr>
    </w:lvl>
    <w:lvl w:ilvl="8" w:tplc="4AA2BDC8">
      <w:numFmt w:val="bullet"/>
      <w:lvlText w:val="•"/>
      <w:lvlJc w:val="left"/>
      <w:pPr>
        <w:ind w:left="8352" w:hanging="360"/>
      </w:pPr>
      <w:rPr>
        <w:rFonts w:hint="default"/>
        <w:lang w:val="en-US" w:eastAsia="en-US" w:bidi="ar-SA"/>
      </w:rPr>
    </w:lvl>
  </w:abstractNum>
  <w:abstractNum w:abstractNumId="13" w15:restartNumberingAfterBreak="0">
    <w:nsid w:val="4EDB69EA"/>
    <w:multiLevelType w:val="hybridMultilevel"/>
    <w:tmpl w:val="185E5008"/>
    <w:lvl w:ilvl="0" w:tplc="BB9622D0">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105AA0BE">
      <w:numFmt w:val="bullet"/>
      <w:lvlText w:val="•"/>
      <w:lvlJc w:val="left"/>
      <w:pPr>
        <w:ind w:left="1551" w:hanging="360"/>
      </w:pPr>
      <w:rPr>
        <w:rFonts w:hint="default"/>
        <w:lang w:val="en-US" w:eastAsia="en-US" w:bidi="ar-SA"/>
      </w:rPr>
    </w:lvl>
    <w:lvl w:ilvl="2" w:tplc="30EE9756">
      <w:numFmt w:val="bullet"/>
      <w:lvlText w:val="•"/>
      <w:lvlJc w:val="left"/>
      <w:pPr>
        <w:ind w:left="2523" w:hanging="360"/>
      </w:pPr>
      <w:rPr>
        <w:rFonts w:hint="default"/>
        <w:lang w:val="en-US" w:eastAsia="en-US" w:bidi="ar-SA"/>
      </w:rPr>
    </w:lvl>
    <w:lvl w:ilvl="3" w:tplc="4D5C3756">
      <w:numFmt w:val="bullet"/>
      <w:lvlText w:val="•"/>
      <w:lvlJc w:val="left"/>
      <w:pPr>
        <w:ind w:left="3494" w:hanging="360"/>
      </w:pPr>
      <w:rPr>
        <w:rFonts w:hint="default"/>
        <w:lang w:val="en-US" w:eastAsia="en-US" w:bidi="ar-SA"/>
      </w:rPr>
    </w:lvl>
    <w:lvl w:ilvl="4" w:tplc="5456E3FC">
      <w:numFmt w:val="bullet"/>
      <w:lvlText w:val="•"/>
      <w:lvlJc w:val="left"/>
      <w:pPr>
        <w:ind w:left="4466" w:hanging="360"/>
      </w:pPr>
      <w:rPr>
        <w:rFonts w:hint="default"/>
        <w:lang w:val="en-US" w:eastAsia="en-US" w:bidi="ar-SA"/>
      </w:rPr>
    </w:lvl>
    <w:lvl w:ilvl="5" w:tplc="F882449A">
      <w:numFmt w:val="bullet"/>
      <w:lvlText w:val="•"/>
      <w:lvlJc w:val="left"/>
      <w:pPr>
        <w:ind w:left="5438" w:hanging="360"/>
      </w:pPr>
      <w:rPr>
        <w:rFonts w:hint="default"/>
        <w:lang w:val="en-US" w:eastAsia="en-US" w:bidi="ar-SA"/>
      </w:rPr>
    </w:lvl>
    <w:lvl w:ilvl="6" w:tplc="439C195C">
      <w:numFmt w:val="bullet"/>
      <w:lvlText w:val="•"/>
      <w:lvlJc w:val="left"/>
      <w:pPr>
        <w:ind w:left="6409" w:hanging="360"/>
      </w:pPr>
      <w:rPr>
        <w:rFonts w:hint="default"/>
        <w:lang w:val="en-US" w:eastAsia="en-US" w:bidi="ar-SA"/>
      </w:rPr>
    </w:lvl>
    <w:lvl w:ilvl="7" w:tplc="57444780">
      <w:numFmt w:val="bullet"/>
      <w:lvlText w:val="•"/>
      <w:lvlJc w:val="left"/>
      <w:pPr>
        <w:ind w:left="7381" w:hanging="360"/>
      </w:pPr>
      <w:rPr>
        <w:rFonts w:hint="default"/>
        <w:lang w:val="en-US" w:eastAsia="en-US" w:bidi="ar-SA"/>
      </w:rPr>
    </w:lvl>
    <w:lvl w:ilvl="8" w:tplc="854AE752">
      <w:numFmt w:val="bullet"/>
      <w:lvlText w:val="•"/>
      <w:lvlJc w:val="left"/>
      <w:pPr>
        <w:ind w:left="8352" w:hanging="360"/>
      </w:pPr>
      <w:rPr>
        <w:rFonts w:hint="default"/>
        <w:lang w:val="en-US" w:eastAsia="en-US" w:bidi="ar-SA"/>
      </w:rPr>
    </w:lvl>
  </w:abstractNum>
  <w:abstractNum w:abstractNumId="14" w15:restartNumberingAfterBreak="0">
    <w:nsid w:val="50BD2598"/>
    <w:multiLevelType w:val="hybridMultilevel"/>
    <w:tmpl w:val="16A282D8"/>
    <w:lvl w:ilvl="0" w:tplc="0054F2FA">
      <w:start w:val="1"/>
      <w:numFmt w:val="decimal"/>
      <w:lvlText w:val="%1."/>
      <w:lvlJc w:val="left"/>
      <w:pPr>
        <w:ind w:left="659" w:hanging="360"/>
      </w:pPr>
      <w:rPr>
        <w:rFonts w:hint="default"/>
        <w:color w:val="F19D21"/>
      </w:rPr>
    </w:lvl>
    <w:lvl w:ilvl="1" w:tplc="04090019">
      <w:start w:val="1"/>
      <w:numFmt w:val="lowerLetter"/>
      <w:lvlText w:val="%2."/>
      <w:lvlJc w:val="left"/>
      <w:pPr>
        <w:ind w:left="1379" w:hanging="360"/>
      </w:pPr>
    </w:lvl>
    <w:lvl w:ilvl="2" w:tplc="0409001B" w:tentative="1">
      <w:start w:val="1"/>
      <w:numFmt w:val="lowerRoman"/>
      <w:lvlText w:val="%3."/>
      <w:lvlJc w:val="right"/>
      <w:pPr>
        <w:ind w:left="2099" w:hanging="180"/>
      </w:pPr>
    </w:lvl>
    <w:lvl w:ilvl="3" w:tplc="0409000F" w:tentative="1">
      <w:start w:val="1"/>
      <w:numFmt w:val="decimal"/>
      <w:lvlText w:val="%4."/>
      <w:lvlJc w:val="left"/>
      <w:pPr>
        <w:ind w:left="2819" w:hanging="360"/>
      </w:pPr>
    </w:lvl>
    <w:lvl w:ilvl="4" w:tplc="04090019" w:tentative="1">
      <w:start w:val="1"/>
      <w:numFmt w:val="lowerLetter"/>
      <w:lvlText w:val="%5."/>
      <w:lvlJc w:val="left"/>
      <w:pPr>
        <w:ind w:left="3539" w:hanging="360"/>
      </w:pPr>
    </w:lvl>
    <w:lvl w:ilvl="5" w:tplc="0409001B" w:tentative="1">
      <w:start w:val="1"/>
      <w:numFmt w:val="lowerRoman"/>
      <w:lvlText w:val="%6."/>
      <w:lvlJc w:val="right"/>
      <w:pPr>
        <w:ind w:left="4259" w:hanging="180"/>
      </w:pPr>
    </w:lvl>
    <w:lvl w:ilvl="6" w:tplc="0409000F" w:tentative="1">
      <w:start w:val="1"/>
      <w:numFmt w:val="decimal"/>
      <w:lvlText w:val="%7."/>
      <w:lvlJc w:val="left"/>
      <w:pPr>
        <w:ind w:left="4979" w:hanging="360"/>
      </w:pPr>
    </w:lvl>
    <w:lvl w:ilvl="7" w:tplc="04090019" w:tentative="1">
      <w:start w:val="1"/>
      <w:numFmt w:val="lowerLetter"/>
      <w:lvlText w:val="%8."/>
      <w:lvlJc w:val="left"/>
      <w:pPr>
        <w:ind w:left="5699" w:hanging="360"/>
      </w:pPr>
    </w:lvl>
    <w:lvl w:ilvl="8" w:tplc="0409001B" w:tentative="1">
      <w:start w:val="1"/>
      <w:numFmt w:val="lowerRoman"/>
      <w:lvlText w:val="%9."/>
      <w:lvlJc w:val="right"/>
      <w:pPr>
        <w:ind w:left="6419" w:hanging="180"/>
      </w:pPr>
    </w:lvl>
  </w:abstractNum>
  <w:abstractNum w:abstractNumId="15" w15:restartNumberingAfterBreak="0">
    <w:nsid w:val="50C01573"/>
    <w:multiLevelType w:val="hybridMultilevel"/>
    <w:tmpl w:val="3A2AEB7A"/>
    <w:lvl w:ilvl="0" w:tplc="2566291E">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C8EA54CE">
      <w:numFmt w:val="bullet"/>
      <w:lvlText w:val="•"/>
      <w:lvlJc w:val="left"/>
      <w:pPr>
        <w:ind w:left="1551" w:hanging="360"/>
      </w:pPr>
      <w:rPr>
        <w:rFonts w:hint="default"/>
        <w:lang w:val="en-US" w:eastAsia="en-US" w:bidi="ar-SA"/>
      </w:rPr>
    </w:lvl>
    <w:lvl w:ilvl="2" w:tplc="B3A68F02">
      <w:numFmt w:val="bullet"/>
      <w:lvlText w:val="•"/>
      <w:lvlJc w:val="left"/>
      <w:pPr>
        <w:ind w:left="2523" w:hanging="360"/>
      </w:pPr>
      <w:rPr>
        <w:rFonts w:hint="default"/>
        <w:lang w:val="en-US" w:eastAsia="en-US" w:bidi="ar-SA"/>
      </w:rPr>
    </w:lvl>
    <w:lvl w:ilvl="3" w:tplc="D60C2064">
      <w:numFmt w:val="bullet"/>
      <w:lvlText w:val="•"/>
      <w:lvlJc w:val="left"/>
      <w:pPr>
        <w:ind w:left="3494" w:hanging="360"/>
      </w:pPr>
      <w:rPr>
        <w:rFonts w:hint="default"/>
        <w:lang w:val="en-US" w:eastAsia="en-US" w:bidi="ar-SA"/>
      </w:rPr>
    </w:lvl>
    <w:lvl w:ilvl="4" w:tplc="E36C27DA">
      <w:numFmt w:val="bullet"/>
      <w:lvlText w:val="•"/>
      <w:lvlJc w:val="left"/>
      <w:pPr>
        <w:ind w:left="4466" w:hanging="360"/>
      </w:pPr>
      <w:rPr>
        <w:rFonts w:hint="default"/>
        <w:lang w:val="en-US" w:eastAsia="en-US" w:bidi="ar-SA"/>
      </w:rPr>
    </w:lvl>
    <w:lvl w:ilvl="5" w:tplc="3C305546">
      <w:numFmt w:val="bullet"/>
      <w:lvlText w:val="•"/>
      <w:lvlJc w:val="left"/>
      <w:pPr>
        <w:ind w:left="5438" w:hanging="360"/>
      </w:pPr>
      <w:rPr>
        <w:rFonts w:hint="default"/>
        <w:lang w:val="en-US" w:eastAsia="en-US" w:bidi="ar-SA"/>
      </w:rPr>
    </w:lvl>
    <w:lvl w:ilvl="6" w:tplc="E172617E">
      <w:numFmt w:val="bullet"/>
      <w:lvlText w:val="•"/>
      <w:lvlJc w:val="left"/>
      <w:pPr>
        <w:ind w:left="6409" w:hanging="360"/>
      </w:pPr>
      <w:rPr>
        <w:rFonts w:hint="default"/>
        <w:lang w:val="en-US" w:eastAsia="en-US" w:bidi="ar-SA"/>
      </w:rPr>
    </w:lvl>
    <w:lvl w:ilvl="7" w:tplc="766CACA0">
      <w:numFmt w:val="bullet"/>
      <w:lvlText w:val="•"/>
      <w:lvlJc w:val="left"/>
      <w:pPr>
        <w:ind w:left="7381" w:hanging="360"/>
      </w:pPr>
      <w:rPr>
        <w:rFonts w:hint="default"/>
        <w:lang w:val="en-US" w:eastAsia="en-US" w:bidi="ar-SA"/>
      </w:rPr>
    </w:lvl>
    <w:lvl w:ilvl="8" w:tplc="EB280D18">
      <w:numFmt w:val="bullet"/>
      <w:lvlText w:val="•"/>
      <w:lvlJc w:val="left"/>
      <w:pPr>
        <w:ind w:left="8352" w:hanging="360"/>
      </w:pPr>
      <w:rPr>
        <w:rFonts w:hint="default"/>
        <w:lang w:val="en-US" w:eastAsia="en-US" w:bidi="ar-SA"/>
      </w:rPr>
    </w:lvl>
  </w:abstractNum>
  <w:abstractNum w:abstractNumId="16" w15:restartNumberingAfterBreak="0">
    <w:nsid w:val="51ED341B"/>
    <w:multiLevelType w:val="hybridMultilevel"/>
    <w:tmpl w:val="7CAC3F7E"/>
    <w:lvl w:ilvl="0" w:tplc="44A03386">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1960C30E">
      <w:numFmt w:val="bullet"/>
      <w:lvlText w:val="•"/>
      <w:lvlJc w:val="left"/>
      <w:pPr>
        <w:ind w:left="1551" w:hanging="360"/>
      </w:pPr>
      <w:rPr>
        <w:rFonts w:hint="default"/>
        <w:lang w:val="en-US" w:eastAsia="en-US" w:bidi="ar-SA"/>
      </w:rPr>
    </w:lvl>
    <w:lvl w:ilvl="2" w:tplc="8F182CA6">
      <w:numFmt w:val="bullet"/>
      <w:lvlText w:val="•"/>
      <w:lvlJc w:val="left"/>
      <w:pPr>
        <w:ind w:left="2523" w:hanging="360"/>
      </w:pPr>
      <w:rPr>
        <w:rFonts w:hint="default"/>
        <w:lang w:val="en-US" w:eastAsia="en-US" w:bidi="ar-SA"/>
      </w:rPr>
    </w:lvl>
    <w:lvl w:ilvl="3" w:tplc="3C2E3674">
      <w:numFmt w:val="bullet"/>
      <w:lvlText w:val="•"/>
      <w:lvlJc w:val="left"/>
      <w:pPr>
        <w:ind w:left="3494" w:hanging="360"/>
      </w:pPr>
      <w:rPr>
        <w:rFonts w:hint="default"/>
        <w:lang w:val="en-US" w:eastAsia="en-US" w:bidi="ar-SA"/>
      </w:rPr>
    </w:lvl>
    <w:lvl w:ilvl="4" w:tplc="69F8D40C">
      <w:numFmt w:val="bullet"/>
      <w:lvlText w:val="•"/>
      <w:lvlJc w:val="left"/>
      <w:pPr>
        <w:ind w:left="4466" w:hanging="360"/>
      </w:pPr>
      <w:rPr>
        <w:rFonts w:hint="default"/>
        <w:lang w:val="en-US" w:eastAsia="en-US" w:bidi="ar-SA"/>
      </w:rPr>
    </w:lvl>
    <w:lvl w:ilvl="5" w:tplc="7B6078D8">
      <w:numFmt w:val="bullet"/>
      <w:lvlText w:val="•"/>
      <w:lvlJc w:val="left"/>
      <w:pPr>
        <w:ind w:left="5438" w:hanging="360"/>
      </w:pPr>
      <w:rPr>
        <w:rFonts w:hint="default"/>
        <w:lang w:val="en-US" w:eastAsia="en-US" w:bidi="ar-SA"/>
      </w:rPr>
    </w:lvl>
    <w:lvl w:ilvl="6" w:tplc="8BF83E68">
      <w:numFmt w:val="bullet"/>
      <w:lvlText w:val="•"/>
      <w:lvlJc w:val="left"/>
      <w:pPr>
        <w:ind w:left="6409" w:hanging="360"/>
      </w:pPr>
      <w:rPr>
        <w:rFonts w:hint="default"/>
        <w:lang w:val="en-US" w:eastAsia="en-US" w:bidi="ar-SA"/>
      </w:rPr>
    </w:lvl>
    <w:lvl w:ilvl="7" w:tplc="6C22D2BE">
      <w:numFmt w:val="bullet"/>
      <w:lvlText w:val="•"/>
      <w:lvlJc w:val="left"/>
      <w:pPr>
        <w:ind w:left="7381" w:hanging="360"/>
      </w:pPr>
      <w:rPr>
        <w:rFonts w:hint="default"/>
        <w:lang w:val="en-US" w:eastAsia="en-US" w:bidi="ar-SA"/>
      </w:rPr>
    </w:lvl>
    <w:lvl w:ilvl="8" w:tplc="63F06D32">
      <w:numFmt w:val="bullet"/>
      <w:lvlText w:val="•"/>
      <w:lvlJc w:val="left"/>
      <w:pPr>
        <w:ind w:left="8352" w:hanging="360"/>
      </w:pPr>
      <w:rPr>
        <w:rFonts w:hint="default"/>
        <w:lang w:val="en-US" w:eastAsia="en-US" w:bidi="ar-SA"/>
      </w:rPr>
    </w:lvl>
  </w:abstractNum>
  <w:abstractNum w:abstractNumId="17" w15:restartNumberingAfterBreak="0">
    <w:nsid w:val="574A6F56"/>
    <w:multiLevelType w:val="hybridMultilevel"/>
    <w:tmpl w:val="08642C38"/>
    <w:lvl w:ilvl="0" w:tplc="EE1AE210">
      <w:start w:val="1"/>
      <w:numFmt w:val="decimal"/>
      <w:lvlText w:val="%1"/>
      <w:lvlJc w:val="left"/>
      <w:pPr>
        <w:ind w:left="480" w:hanging="180"/>
      </w:pPr>
      <w:rPr>
        <w:rFonts w:ascii="Avenir-Book" w:eastAsia="Avenir-Book" w:hAnsi="Avenir-Book" w:cs="Avenir-Book" w:hint="default"/>
        <w:b w:val="0"/>
        <w:bCs w:val="0"/>
        <w:i w:val="0"/>
        <w:iCs w:val="0"/>
        <w:color w:val="231F20"/>
        <w:w w:val="100"/>
        <w:sz w:val="12"/>
        <w:szCs w:val="12"/>
        <w:lang w:val="en-US" w:eastAsia="en-US" w:bidi="ar-SA"/>
      </w:rPr>
    </w:lvl>
    <w:lvl w:ilvl="1" w:tplc="1682DC02">
      <w:numFmt w:val="bullet"/>
      <w:lvlText w:val="•"/>
      <w:lvlJc w:val="left"/>
      <w:pPr>
        <w:ind w:left="1516" w:hanging="180"/>
      </w:pPr>
      <w:rPr>
        <w:rFonts w:hint="default"/>
        <w:lang w:val="en-US" w:eastAsia="en-US" w:bidi="ar-SA"/>
      </w:rPr>
    </w:lvl>
    <w:lvl w:ilvl="2" w:tplc="C73244E6">
      <w:numFmt w:val="bullet"/>
      <w:lvlText w:val="•"/>
      <w:lvlJc w:val="left"/>
      <w:pPr>
        <w:ind w:left="2552" w:hanging="180"/>
      </w:pPr>
      <w:rPr>
        <w:rFonts w:hint="default"/>
        <w:lang w:val="en-US" w:eastAsia="en-US" w:bidi="ar-SA"/>
      </w:rPr>
    </w:lvl>
    <w:lvl w:ilvl="3" w:tplc="BCD23524">
      <w:numFmt w:val="bullet"/>
      <w:lvlText w:val="•"/>
      <w:lvlJc w:val="left"/>
      <w:pPr>
        <w:ind w:left="3588" w:hanging="180"/>
      </w:pPr>
      <w:rPr>
        <w:rFonts w:hint="default"/>
        <w:lang w:val="en-US" w:eastAsia="en-US" w:bidi="ar-SA"/>
      </w:rPr>
    </w:lvl>
    <w:lvl w:ilvl="4" w:tplc="F16A110A">
      <w:numFmt w:val="bullet"/>
      <w:lvlText w:val="•"/>
      <w:lvlJc w:val="left"/>
      <w:pPr>
        <w:ind w:left="4624" w:hanging="180"/>
      </w:pPr>
      <w:rPr>
        <w:rFonts w:hint="default"/>
        <w:lang w:val="en-US" w:eastAsia="en-US" w:bidi="ar-SA"/>
      </w:rPr>
    </w:lvl>
    <w:lvl w:ilvl="5" w:tplc="FAF6515E">
      <w:numFmt w:val="bullet"/>
      <w:lvlText w:val="•"/>
      <w:lvlJc w:val="left"/>
      <w:pPr>
        <w:ind w:left="5660" w:hanging="180"/>
      </w:pPr>
      <w:rPr>
        <w:rFonts w:hint="default"/>
        <w:lang w:val="en-US" w:eastAsia="en-US" w:bidi="ar-SA"/>
      </w:rPr>
    </w:lvl>
    <w:lvl w:ilvl="6" w:tplc="FC4EBFD0">
      <w:numFmt w:val="bullet"/>
      <w:lvlText w:val="•"/>
      <w:lvlJc w:val="left"/>
      <w:pPr>
        <w:ind w:left="6696" w:hanging="180"/>
      </w:pPr>
      <w:rPr>
        <w:rFonts w:hint="default"/>
        <w:lang w:val="en-US" w:eastAsia="en-US" w:bidi="ar-SA"/>
      </w:rPr>
    </w:lvl>
    <w:lvl w:ilvl="7" w:tplc="1D3A95A6">
      <w:numFmt w:val="bullet"/>
      <w:lvlText w:val="•"/>
      <w:lvlJc w:val="left"/>
      <w:pPr>
        <w:ind w:left="7732" w:hanging="180"/>
      </w:pPr>
      <w:rPr>
        <w:rFonts w:hint="default"/>
        <w:lang w:val="en-US" w:eastAsia="en-US" w:bidi="ar-SA"/>
      </w:rPr>
    </w:lvl>
    <w:lvl w:ilvl="8" w:tplc="7B7002C8">
      <w:numFmt w:val="bullet"/>
      <w:lvlText w:val="•"/>
      <w:lvlJc w:val="left"/>
      <w:pPr>
        <w:ind w:left="8768" w:hanging="180"/>
      </w:pPr>
      <w:rPr>
        <w:rFonts w:hint="default"/>
        <w:lang w:val="en-US" w:eastAsia="en-US" w:bidi="ar-SA"/>
      </w:rPr>
    </w:lvl>
  </w:abstractNum>
  <w:abstractNum w:abstractNumId="18" w15:restartNumberingAfterBreak="0">
    <w:nsid w:val="57663DA5"/>
    <w:multiLevelType w:val="hybridMultilevel"/>
    <w:tmpl w:val="53A2C6F0"/>
    <w:lvl w:ilvl="0" w:tplc="8F1461FC">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6D827D36">
      <w:numFmt w:val="bullet"/>
      <w:lvlText w:val="•"/>
      <w:lvlJc w:val="left"/>
      <w:pPr>
        <w:ind w:left="1551" w:hanging="360"/>
      </w:pPr>
      <w:rPr>
        <w:rFonts w:hint="default"/>
        <w:lang w:val="en-US" w:eastAsia="en-US" w:bidi="ar-SA"/>
      </w:rPr>
    </w:lvl>
    <w:lvl w:ilvl="2" w:tplc="E8E40EB4">
      <w:numFmt w:val="bullet"/>
      <w:lvlText w:val="•"/>
      <w:lvlJc w:val="left"/>
      <w:pPr>
        <w:ind w:left="2523" w:hanging="360"/>
      </w:pPr>
      <w:rPr>
        <w:rFonts w:hint="default"/>
        <w:lang w:val="en-US" w:eastAsia="en-US" w:bidi="ar-SA"/>
      </w:rPr>
    </w:lvl>
    <w:lvl w:ilvl="3" w:tplc="8732ECD6">
      <w:numFmt w:val="bullet"/>
      <w:lvlText w:val="•"/>
      <w:lvlJc w:val="left"/>
      <w:pPr>
        <w:ind w:left="3494" w:hanging="360"/>
      </w:pPr>
      <w:rPr>
        <w:rFonts w:hint="default"/>
        <w:lang w:val="en-US" w:eastAsia="en-US" w:bidi="ar-SA"/>
      </w:rPr>
    </w:lvl>
    <w:lvl w:ilvl="4" w:tplc="74647AE4">
      <w:numFmt w:val="bullet"/>
      <w:lvlText w:val="•"/>
      <w:lvlJc w:val="left"/>
      <w:pPr>
        <w:ind w:left="4466" w:hanging="360"/>
      </w:pPr>
      <w:rPr>
        <w:rFonts w:hint="default"/>
        <w:lang w:val="en-US" w:eastAsia="en-US" w:bidi="ar-SA"/>
      </w:rPr>
    </w:lvl>
    <w:lvl w:ilvl="5" w:tplc="1AD4AAE6">
      <w:numFmt w:val="bullet"/>
      <w:lvlText w:val="•"/>
      <w:lvlJc w:val="left"/>
      <w:pPr>
        <w:ind w:left="5438" w:hanging="360"/>
      </w:pPr>
      <w:rPr>
        <w:rFonts w:hint="default"/>
        <w:lang w:val="en-US" w:eastAsia="en-US" w:bidi="ar-SA"/>
      </w:rPr>
    </w:lvl>
    <w:lvl w:ilvl="6" w:tplc="E9586778">
      <w:numFmt w:val="bullet"/>
      <w:lvlText w:val="•"/>
      <w:lvlJc w:val="left"/>
      <w:pPr>
        <w:ind w:left="6409" w:hanging="360"/>
      </w:pPr>
      <w:rPr>
        <w:rFonts w:hint="default"/>
        <w:lang w:val="en-US" w:eastAsia="en-US" w:bidi="ar-SA"/>
      </w:rPr>
    </w:lvl>
    <w:lvl w:ilvl="7" w:tplc="C75CC1F2">
      <w:numFmt w:val="bullet"/>
      <w:lvlText w:val="•"/>
      <w:lvlJc w:val="left"/>
      <w:pPr>
        <w:ind w:left="7381" w:hanging="360"/>
      </w:pPr>
      <w:rPr>
        <w:rFonts w:hint="default"/>
        <w:lang w:val="en-US" w:eastAsia="en-US" w:bidi="ar-SA"/>
      </w:rPr>
    </w:lvl>
    <w:lvl w:ilvl="8" w:tplc="E4F2CE26">
      <w:numFmt w:val="bullet"/>
      <w:lvlText w:val="•"/>
      <w:lvlJc w:val="left"/>
      <w:pPr>
        <w:ind w:left="8352" w:hanging="360"/>
      </w:pPr>
      <w:rPr>
        <w:rFonts w:hint="default"/>
        <w:lang w:val="en-US" w:eastAsia="en-US" w:bidi="ar-SA"/>
      </w:rPr>
    </w:lvl>
  </w:abstractNum>
  <w:abstractNum w:abstractNumId="19" w15:restartNumberingAfterBreak="0">
    <w:nsid w:val="5A314609"/>
    <w:multiLevelType w:val="hybridMultilevel"/>
    <w:tmpl w:val="1B1C7784"/>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20" w15:restartNumberingAfterBreak="0">
    <w:nsid w:val="5C5F715F"/>
    <w:multiLevelType w:val="hybridMultilevel"/>
    <w:tmpl w:val="41245816"/>
    <w:lvl w:ilvl="0" w:tplc="C91CB00C">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40A431BC">
      <w:numFmt w:val="bullet"/>
      <w:lvlText w:val="•"/>
      <w:lvlJc w:val="left"/>
      <w:pPr>
        <w:ind w:left="1551" w:hanging="360"/>
      </w:pPr>
      <w:rPr>
        <w:rFonts w:hint="default"/>
        <w:lang w:val="en-US" w:eastAsia="en-US" w:bidi="ar-SA"/>
      </w:rPr>
    </w:lvl>
    <w:lvl w:ilvl="2" w:tplc="8012BE90">
      <w:numFmt w:val="bullet"/>
      <w:lvlText w:val="•"/>
      <w:lvlJc w:val="left"/>
      <w:pPr>
        <w:ind w:left="2523" w:hanging="360"/>
      </w:pPr>
      <w:rPr>
        <w:rFonts w:hint="default"/>
        <w:lang w:val="en-US" w:eastAsia="en-US" w:bidi="ar-SA"/>
      </w:rPr>
    </w:lvl>
    <w:lvl w:ilvl="3" w:tplc="2ABCBE0E">
      <w:numFmt w:val="bullet"/>
      <w:lvlText w:val="•"/>
      <w:lvlJc w:val="left"/>
      <w:pPr>
        <w:ind w:left="3494" w:hanging="360"/>
      </w:pPr>
      <w:rPr>
        <w:rFonts w:hint="default"/>
        <w:lang w:val="en-US" w:eastAsia="en-US" w:bidi="ar-SA"/>
      </w:rPr>
    </w:lvl>
    <w:lvl w:ilvl="4" w:tplc="D5F837E4">
      <w:numFmt w:val="bullet"/>
      <w:lvlText w:val="•"/>
      <w:lvlJc w:val="left"/>
      <w:pPr>
        <w:ind w:left="4466" w:hanging="360"/>
      </w:pPr>
      <w:rPr>
        <w:rFonts w:hint="default"/>
        <w:lang w:val="en-US" w:eastAsia="en-US" w:bidi="ar-SA"/>
      </w:rPr>
    </w:lvl>
    <w:lvl w:ilvl="5" w:tplc="6FF20F74">
      <w:numFmt w:val="bullet"/>
      <w:lvlText w:val="•"/>
      <w:lvlJc w:val="left"/>
      <w:pPr>
        <w:ind w:left="5438" w:hanging="360"/>
      </w:pPr>
      <w:rPr>
        <w:rFonts w:hint="default"/>
        <w:lang w:val="en-US" w:eastAsia="en-US" w:bidi="ar-SA"/>
      </w:rPr>
    </w:lvl>
    <w:lvl w:ilvl="6" w:tplc="277E8EAE">
      <w:numFmt w:val="bullet"/>
      <w:lvlText w:val="•"/>
      <w:lvlJc w:val="left"/>
      <w:pPr>
        <w:ind w:left="6409" w:hanging="360"/>
      </w:pPr>
      <w:rPr>
        <w:rFonts w:hint="default"/>
        <w:lang w:val="en-US" w:eastAsia="en-US" w:bidi="ar-SA"/>
      </w:rPr>
    </w:lvl>
    <w:lvl w:ilvl="7" w:tplc="15AA8538">
      <w:numFmt w:val="bullet"/>
      <w:lvlText w:val="•"/>
      <w:lvlJc w:val="left"/>
      <w:pPr>
        <w:ind w:left="7381" w:hanging="360"/>
      </w:pPr>
      <w:rPr>
        <w:rFonts w:hint="default"/>
        <w:lang w:val="en-US" w:eastAsia="en-US" w:bidi="ar-SA"/>
      </w:rPr>
    </w:lvl>
    <w:lvl w:ilvl="8" w:tplc="5992B068">
      <w:numFmt w:val="bullet"/>
      <w:lvlText w:val="•"/>
      <w:lvlJc w:val="left"/>
      <w:pPr>
        <w:ind w:left="8352" w:hanging="360"/>
      </w:pPr>
      <w:rPr>
        <w:rFonts w:hint="default"/>
        <w:lang w:val="en-US" w:eastAsia="en-US" w:bidi="ar-SA"/>
      </w:rPr>
    </w:lvl>
  </w:abstractNum>
  <w:abstractNum w:abstractNumId="21" w15:restartNumberingAfterBreak="0">
    <w:nsid w:val="5F9B06D0"/>
    <w:multiLevelType w:val="hybridMultilevel"/>
    <w:tmpl w:val="1C182F28"/>
    <w:lvl w:ilvl="0" w:tplc="8938BB1A">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53100478">
      <w:numFmt w:val="bullet"/>
      <w:lvlText w:val="•"/>
      <w:lvlJc w:val="left"/>
      <w:pPr>
        <w:ind w:left="1551" w:hanging="360"/>
      </w:pPr>
      <w:rPr>
        <w:rFonts w:hint="default"/>
        <w:lang w:val="en-US" w:eastAsia="en-US" w:bidi="ar-SA"/>
      </w:rPr>
    </w:lvl>
    <w:lvl w:ilvl="2" w:tplc="BE98615E">
      <w:numFmt w:val="bullet"/>
      <w:lvlText w:val="•"/>
      <w:lvlJc w:val="left"/>
      <w:pPr>
        <w:ind w:left="2523" w:hanging="360"/>
      </w:pPr>
      <w:rPr>
        <w:rFonts w:hint="default"/>
        <w:lang w:val="en-US" w:eastAsia="en-US" w:bidi="ar-SA"/>
      </w:rPr>
    </w:lvl>
    <w:lvl w:ilvl="3" w:tplc="F2BCC328">
      <w:numFmt w:val="bullet"/>
      <w:lvlText w:val="•"/>
      <w:lvlJc w:val="left"/>
      <w:pPr>
        <w:ind w:left="3494" w:hanging="360"/>
      </w:pPr>
      <w:rPr>
        <w:rFonts w:hint="default"/>
        <w:lang w:val="en-US" w:eastAsia="en-US" w:bidi="ar-SA"/>
      </w:rPr>
    </w:lvl>
    <w:lvl w:ilvl="4" w:tplc="82BCD26E">
      <w:numFmt w:val="bullet"/>
      <w:lvlText w:val="•"/>
      <w:lvlJc w:val="left"/>
      <w:pPr>
        <w:ind w:left="4466" w:hanging="360"/>
      </w:pPr>
      <w:rPr>
        <w:rFonts w:hint="default"/>
        <w:lang w:val="en-US" w:eastAsia="en-US" w:bidi="ar-SA"/>
      </w:rPr>
    </w:lvl>
    <w:lvl w:ilvl="5" w:tplc="505A04A0">
      <w:numFmt w:val="bullet"/>
      <w:lvlText w:val="•"/>
      <w:lvlJc w:val="left"/>
      <w:pPr>
        <w:ind w:left="5438" w:hanging="360"/>
      </w:pPr>
      <w:rPr>
        <w:rFonts w:hint="default"/>
        <w:lang w:val="en-US" w:eastAsia="en-US" w:bidi="ar-SA"/>
      </w:rPr>
    </w:lvl>
    <w:lvl w:ilvl="6" w:tplc="D3ACFE68">
      <w:numFmt w:val="bullet"/>
      <w:lvlText w:val="•"/>
      <w:lvlJc w:val="left"/>
      <w:pPr>
        <w:ind w:left="6409" w:hanging="360"/>
      </w:pPr>
      <w:rPr>
        <w:rFonts w:hint="default"/>
        <w:lang w:val="en-US" w:eastAsia="en-US" w:bidi="ar-SA"/>
      </w:rPr>
    </w:lvl>
    <w:lvl w:ilvl="7" w:tplc="8CA4E878">
      <w:numFmt w:val="bullet"/>
      <w:lvlText w:val="•"/>
      <w:lvlJc w:val="left"/>
      <w:pPr>
        <w:ind w:left="7381" w:hanging="360"/>
      </w:pPr>
      <w:rPr>
        <w:rFonts w:hint="default"/>
        <w:lang w:val="en-US" w:eastAsia="en-US" w:bidi="ar-SA"/>
      </w:rPr>
    </w:lvl>
    <w:lvl w:ilvl="8" w:tplc="C05871FC">
      <w:numFmt w:val="bullet"/>
      <w:lvlText w:val="•"/>
      <w:lvlJc w:val="left"/>
      <w:pPr>
        <w:ind w:left="8352" w:hanging="360"/>
      </w:pPr>
      <w:rPr>
        <w:rFonts w:hint="default"/>
        <w:lang w:val="en-US" w:eastAsia="en-US" w:bidi="ar-SA"/>
      </w:rPr>
    </w:lvl>
  </w:abstractNum>
  <w:abstractNum w:abstractNumId="22" w15:restartNumberingAfterBreak="0">
    <w:nsid w:val="61583A38"/>
    <w:multiLevelType w:val="hybridMultilevel"/>
    <w:tmpl w:val="552ABF78"/>
    <w:lvl w:ilvl="0" w:tplc="020C0876">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1B5A9DF6">
      <w:numFmt w:val="bullet"/>
      <w:lvlText w:val="•"/>
      <w:lvlJc w:val="left"/>
      <w:pPr>
        <w:ind w:left="1551" w:hanging="360"/>
      </w:pPr>
      <w:rPr>
        <w:rFonts w:hint="default"/>
        <w:lang w:val="en-US" w:eastAsia="en-US" w:bidi="ar-SA"/>
      </w:rPr>
    </w:lvl>
    <w:lvl w:ilvl="2" w:tplc="5518FD32">
      <w:numFmt w:val="bullet"/>
      <w:lvlText w:val="•"/>
      <w:lvlJc w:val="left"/>
      <w:pPr>
        <w:ind w:left="2523" w:hanging="360"/>
      </w:pPr>
      <w:rPr>
        <w:rFonts w:hint="default"/>
        <w:lang w:val="en-US" w:eastAsia="en-US" w:bidi="ar-SA"/>
      </w:rPr>
    </w:lvl>
    <w:lvl w:ilvl="3" w:tplc="24A08BF8">
      <w:numFmt w:val="bullet"/>
      <w:lvlText w:val="•"/>
      <w:lvlJc w:val="left"/>
      <w:pPr>
        <w:ind w:left="3494" w:hanging="360"/>
      </w:pPr>
      <w:rPr>
        <w:rFonts w:hint="default"/>
        <w:lang w:val="en-US" w:eastAsia="en-US" w:bidi="ar-SA"/>
      </w:rPr>
    </w:lvl>
    <w:lvl w:ilvl="4" w:tplc="37C047D8">
      <w:numFmt w:val="bullet"/>
      <w:lvlText w:val="•"/>
      <w:lvlJc w:val="left"/>
      <w:pPr>
        <w:ind w:left="4466" w:hanging="360"/>
      </w:pPr>
      <w:rPr>
        <w:rFonts w:hint="default"/>
        <w:lang w:val="en-US" w:eastAsia="en-US" w:bidi="ar-SA"/>
      </w:rPr>
    </w:lvl>
    <w:lvl w:ilvl="5" w:tplc="869CABA8">
      <w:numFmt w:val="bullet"/>
      <w:lvlText w:val="•"/>
      <w:lvlJc w:val="left"/>
      <w:pPr>
        <w:ind w:left="5438" w:hanging="360"/>
      </w:pPr>
      <w:rPr>
        <w:rFonts w:hint="default"/>
        <w:lang w:val="en-US" w:eastAsia="en-US" w:bidi="ar-SA"/>
      </w:rPr>
    </w:lvl>
    <w:lvl w:ilvl="6" w:tplc="D86A19E4">
      <w:numFmt w:val="bullet"/>
      <w:lvlText w:val="•"/>
      <w:lvlJc w:val="left"/>
      <w:pPr>
        <w:ind w:left="6409" w:hanging="360"/>
      </w:pPr>
      <w:rPr>
        <w:rFonts w:hint="default"/>
        <w:lang w:val="en-US" w:eastAsia="en-US" w:bidi="ar-SA"/>
      </w:rPr>
    </w:lvl>
    <w:lvl w:ilvl="7" w:tplc="C33432E8">
      <w:numFmt w:val="bullet"/>
      <w:lvlText w:val="•"/>
      <w:lvlJc w:val="left"/>
      <w:pPr>
        <w:ind w:left="7381" w:hanging="360"/>
      </w:pPr>
      <w:rPr>
        <w:rFonts w:hint="default"/>
        <w:lang w:val="en-US" w:eastAsia="en-US" w:bidi="ar-SA"/>
      </w:rPr>
    </w:lvl>
    <w:lvl w:ilvl="8" w:tplc="5DC487B0">
      <w:numFmt w:val="bullet"/>
      <w:lvlText w:val="•"/>
      <w:lvlJc w:val="left"/>
      <w:pPr>
        <w:ind w:left="8352" w:hanging="360"/>
      </w:pPr>
      <w:rPr>
        <w:rFonts w:hint="default"/>
        <w:lang w:val="en-US" w:eastAsia="en-US" w:bidi="ar-SA"/>
      </w:rPr>
    </w:lvl>
  </w:abstractNum>
  <w:abstractNum w:abstractNumId="23" w15:restartNumberingAfterBreak="0">
    <w:nsid w:val="621B5EA8"/>
    <w:multiLevelType w:val="hybridMultilevel"/>
    <w:tmpl w:val="5FDA94DE"/>
    <w:lvl w:ilvl="0" w:tplc="96720338">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EC4E129E">
      <w:numFmt w:val="bullet"/>
      <w:lvlText w:val="•"/>
      <w:lvlJc w:val="left"/>
      <w:pPr>
        <w:ind w:left="1551" w:hanging="360"/>
      </w:pPr>
      <w:rPr>
        <w:rFonts w:hint="default"/>
        <w:lang w:val="en-US" w:eastAsia="en-US" w:bidi="ar-SA"/>
      </w:rPr>
    </w:lvl>
    <w:lvl w:ilvl="2" w:tplc="B5A6519E">
      <w:numFmt w:val="bullet"/>
      <w:lvlText w:val="•"/>
      <w:lvlJc w:val="left"/>
      <w:pPr>
        <w:ind w:left="2523" w:hanging="360"/>
      </w:pPr>
      <w:rPr>
        <w:rFonts w:hint="default"/>
        <w:lang w:val="en-US" w:eastAsia="en-US" w:bidi="ar-SA"/>
      </w:rPr>
    </w:lvl>
    <w:lvl w:ilvl="3" w:tplc="B3FC60EE">
      <w:numFmt w:val="bullet"/>
      <w:lvlText w:val="•"/>
      <w:lvlJc w:val="left"/>
      <w:pPr>
        <w:ind w:left="3494" w:hanging="360"/>
      </w:pPr>
      <w:rPr>
        <w:rFonts w:hint="default"/>
        <w:lang w:val="en-US" w:eastAsia="en-US" w:bidi="ar-SA"/>
      </w:rPr>
    </w:lvl>
    <w:lvl w:ilvl="4" w:tplc="29DC35C4">
      <w:numFmt w:val="bullet"/>
      <w:lvlText w:val="•"/>
      <w:lvlJc w:val="left"/>
      <w:pPr>
        <w:ind w:left="4466" w:hanging="360"/>
      </w:pPr>
      <w:rPr>
        <w:rFonts w:hint="default"/>
        <w:lang w:val="en-US" w:eastAsia="en-US" w:bidi="ar-SA"/>
      </w:rPr>
    </w:lvl>
    <w:lvl w:ilvl="5" w:tplc="F26830F8">
      <w:numFmt w:val="bullet"/>
      <w:lvlText w:val="•"/>
      <w:lvlJc w:val="left"/>
      <w:pPr>
        <w:ind w:left="5438" w:hanging="360"/>
      </w:pPr>
      <w:rPr>
        <w:rFonts w:hint="default"/>
        <w:lang w:val="en-US" w:eastAsia="en-US" w:bidi="ar-SA"/>
      </w:rPr>
    </w:lvl>
    <w:lvl w:ilvl="6" w:tplc="050A995C">
      <w:numFmt w:val="bullet"/>
      <w:lvlText w:val="•"/>
      <w:lvlJc w:val="left"/>
      <w:pPr>
        <w:ind w:left="6409" w:hanging="360"/>
      </w:pPr>
      <w:rPr>
        <w:rFonts w:hint="default"/>
        <w:lang w:val="en-US" w:eastAsia="en-US" w:bidi="ar-SA"/>
      </w:rPr>
    </w:lvl>
    <w:lvl w:ilvl="7" w:tplc="0C50CA40">
      <w:numFmt w:val="bullet"/>
      <w:lvlText w:val="•"/>
      <w:lvlJc w:val="left"/>
      <w:pPr>
        <w:ind w:left="7381" w:hanging="360"/>
      </w:pPr>
      <w:rPr>
        <w:rFonts w:hint="default"/>
        <w:lang w:val="en-US" w:eastAsia="en-US" w:bidi="ar-SA"/>
      </w:rPr>
    </w:lvl>
    <w:lvl w:ilvl="8" w:tplc="9D9C0D78">
      <w:numFmt w:val="bullet"/>
      <w:lvlText w:val="•"/>
      <w:lvlJc w:val="left"/>
      <w:pPr>
        <w:ind w:left="8352" w:hanging="360"/>
      </w:pPr>
      <w:rPr>
        <w:rFonts w:hint="default"/>
        <w:lang w:val="en-US" w:eastAsia="en-US" w:bidi="ar-SA"/>
      </w:rPr>
    </w:lvl>
  </w:abstractNum>
  <w:abstractNum w:abstractNumId="24" w15:restartNumberingAfterBreak="0">
    <w:nsid w:val="6249578A"/>
    <w:multiLevelType w:val="hybridMultilevel"/>
    <w:tmpl w:val="03229426"/>
    <w:lvl w:ilvl="0" w:tplc="1F0698C0">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A2FE8556">
      <w:numFmt w:val="bullet"/>
      <w:lvlText w:val="•"/>
      <w:lvlJc w:val="left"/>
      <w:pPr>
        <w:ind w:left="1530" w:hanging="360"/>
      </w:pPr>
      <w:rPr>
        <w:rFonts w:hint="default"/>
        <w:lang w:val="en-US" w:eastAsia="en-US" w:bidi="ar-SA"/>
      </w:rPr>
    </w:lvl>
    <w:lvl w:ilvl="2" w:tplc="BD5E484E">
      <w:numFmt w:val="bullet"/>
      <w:lvlText w:val="•"/>
      <w:lvlJc w:val="left"/>
      <w:pPr>
        <w:ind w:left="2480" w:hanging="360"/>
      </w:pPr>
      <w:rPr>
        <w:rFonts w:hint="default"/>
        <w:lang w:val="en-US" w:eastAsia="en-US" w:bidi="ar-SA"/>
      </w:rPr>
    </w:lvl>
    <w:lvl w:ilvl="3" w:tplc="623ABE4A">
      <w:numFmt w:val="bullet"/>
      <w:lvlText w:val="•"/>
      <w:lvlJc w:val="left"/>
      <w:pPr>
        <w:ind w:left="3430" w:hanging="360"/>
      </w:pPr>
      <w:rPr>
        <w:rFonts w:hint="default"/>
        <w:lang w:val="en-US" w:eastAsia="en-US" w:bidi="ar-SA"/>
      </w:rPr>
    </w:lvl>
    <w:lvl w:ilvl="4" w:tplc="AE22CF52">
      <w:numFmt w:val="bullet"/>
      <w:lvlText w:val="•"/>
      <w:lvlJc w:val="left"/>
      <w:pPr>
        <w:ind w:left="4380" w:hanging="360"/>
      </w:pPr>
      <w:rPr>
        <w:rFonts w:hint="default"/>
        <w:lang w:val="en-US" w:eastAsia="en-US" w:bidi="ar-SA"/>
      </w:rPr>
    </w:lvl>
    <w:lvl w:ilvl="5" w:tplc="3878D7EC">
      <w:numFmt w:val="bullet"/>
      <w:lvlText w:val="•"/>
      <w:lvlJc w:val="left"/>
      <w:pPr>
        <w:ind w:left="5330" w:hanging="360"/>
      </w:pPr>
      <w:rPr>
        <w:rFonts w:hint="default"/>
        <w:lang w:val="en-US" w:eastAsia="en-US" w:bidi="ar-SA"/>
      </w:rPr>
    </w:lvl>
    <w:lvl w:ilvl="6" w:tplc="249AA6BC">
      <w:numFmt w:val="bullet"/>
      <w:lvlText w:val="•"/>
      <w:lvlJc w:val="left"/>
      <w:pPr>
        <w:ind w:left="6280" w:hanging="360"/>
      </w:pPr>
      <w:rPr>
        <w:rFonts w:hint="default"/>
        <w:lang w:val="en-US" w:eastAsia="en-US" w:bidi="ar-SA"/>
      </w:rPr>
    </w:lvl>
    <w:lvl w:ilvl="7" w:tplc="EFA65EBE">
      <w:numFmt w:val="bullet"/>
      <w:lvlText w:val="•"/>
      <w:lvlJc w:val="left"/>
      <w:pPr>
        <w:ind w:left="7230" w:hanging="360"/>
      </w:pPr>
      <w:rPr>
        <w:rFonts w:hint="default"/>
        <w:lang w:val="en-US" w:eastAsia="en-US" w:bidi="ar-SA"/>
      </w:rPr>
    </w:lvl>
    <w:lvl w:ilvl="8" w:tplc="1D40A45E">
      <w:numFmt w:val="bullet"/>
      <w:lvlText w:val="•"/>
      <w:lvlJc w:val="left"/>
      <w:pPr>
        <w:ind w:left="8180" w:hanging="360"/>
      </w:pPr>
      <w:rPr>
        <w:rFonts w:hint="default"/>
        <w:lang w:val="en-US" w:eastAsia="en-US" w:bidi="ar-SA"/>
      </w:rPr>
    </w:lvl>
  </w:abstractNum>
  <w:abstractNum w:abstractNumId="25" w15:restartNumberingAfterBreak="0">
    <w:nsid w:val="634D4570"/>
    <w:multiLevelType w:val="hybridMultilevel"/>
    <w:tmpl w:val="5D1ECB68"/>
    <w:lvl w:ilvl="0" w:tplc="EFAA173C">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A6B63B54">
      <w:numFmt w:val="bullet"/>
      <w:lvlText w:val="•"/>
      <w:lvlJc w:val="left"/>
      <w:pPr>
        <w:ind w:left="1551" w:hanging="360"/>
      </w:pPr>
      <w:rPr>
        <w:rFonts w:hint="default"/>
        <w:lang w:val="en-US" w:eastAsia="en-US" w:bidi="ar-SA"/>
      </w:rPr>
    </w:lvl>
    <w:lvl w:ilvl="2" w:tplc="4D9E1F74">
      <w:numFmt w:val="bullet"/>
      <w:lvlText w:val="•"/>
      <w:lvlJc w:val="left"/>
      <w:pPr>
        <w:ind w:left="2523" w:hanging="360"/>
      </w:pPr>
      <w:rPr>
        <w:rFonts w:hint="default"/>
        <w:lang w:val="en-US" w:eastAsia="en-US" w:bidi="ar-SA"/>
      </w:rPr>
    </w:lvl>
    <w:lvl w:ilvl="3" w:tplc="E7C860C8">
      <w:numFmt w:val="bullet"/>
      <w:lvlText w:val="•"/>
      <w:lvlJc w:val="left"/>
      <w:pPr>
        <w:ind w:left="3494" w:hanging="360"/>
      </w:pPr>
      <w:rPr>
        <w:rFonts w:hint="default"/>
        <w:lang w:val="en-US" w:eastAsia="en-US" w:bidi="ar-SA"/>
      </w:rPr>
    </w:lvl>
    <w:lvl w:ilvl="4" w:tplc="71ECC5FA">
      <w:numFmt w:val="bullet"/>
      <w:lvlText w:val="•"/>
      <w:lvlJc w:val="left"/>
      <w:pPr>
        <w:ind w:left="4466" w:hanging="360"/>
      </w:pPr>
      <w:rPr>
        <w:rFonts w:hint="default"/>
        <w:lang w:val="en-US" w:eastAsia="en-US" w:bidi="ar-SA"/>
      </w:rPr>
    </w:lvl>
    <w:lvl w:ilvl="5" w:tplc="C1C6434E">
      <w:numFmt w:val="bullet"/>
      <w:lvlText w:val="•"/>
      <w:lvlJc w:val="left"/>
      <w:pPr>
        <w:ind w:left="5438" w:hanging="360"/>
      </w:pPr>
      <w:rPr>
        <w:rFonts w:hint="default"/>
        <w:lang w:val="en-US" w:eastAsia="en-US" w:bidi="ar-SA"/>
      </w:rPr>
    </w:lvl>
    <w:lvl w:ilvl="6" w:tplc="99CCCB74">
      <w:numFmt w:val="bullet"/>
      <w:lvlText w:val="•"/>
      <w:lvlJc w:val="left"/>
      <w:pPr>
        <w:ind w:left="6409" w:hanging="360"/>
      </w:pPr>
      <w:rPr>
        <w:rFonts w:hint="default"/>
        <w:lang w:val="en-US" w:eastAsia="en-US" w:bidi="ar-SA"/>
      </w:rPr>
    </w:lvl>
    <w:lvl w:ilvl="7" w:tplc="9D88D15A">
      <w:numFmt w:val="bullet"/>
      <w:lvlText w:val="•"/>
      <w:lvlJc w:val="left"/>
      <w:pPr>
        <w:ind w:left="7381" w:hanging="360"/>
      </w:pPr>
      <w:rPr>
        <w:rFonts w:hint="default"/>
        <w:lang w:val="en-US" w:eastAsia="en-US" w:bidi="ar-SA"/>
      </w:rPr>
    </w:lvl>
    <w:lvl w:ilvl="8" w:tplc="EB4A3B32">
      <w:numFmt w:val="bullet"/>
      <w:lvlText w:val="•"/>
      <w:lvlJc w:val="left"/>
      <w:pPr>
        <w:ind w:left="8352" w:hanging="360"/>
      </w:pPr>
      <w:rPr>
        <w:rFonts w:hint="default"/>
        <w:lang w:val="en-US" w:eastAsia="en-US" w:bidi="ar-SA"/>
      </w:rPr>
    </w:lvl>
  </w:abstractNum>
  <w:abstractNum w:abstractNumId="26" w15:restartNumberingAfterBreak="0">
    <w:nsid w:val="6AD83026"/>
    <w:multiLevelType w:val="hybridMultilevel"/>
    <w:tmpl w:val="7CA64FFA"/>
    <w:lvl w:ilvl="0" w:tplc="3AE6DDD0">
      <w:numFmt w:val="bullet"/>
      <w:lvlText w:val="•"/>
      <w:lvlJc w:val="left"/>
      <w:pPr>
        <w:ind w:left="660" w:hanging="360"/>
      </w:pPr>
      <w:rPr>
        <w:rFonts w:ascii="Avenir-Book" w:eastAsia="Avenir-Book" w:hAnsi="Avenir-Book" w:cs="Avenir-Book" w:hint="default"/>
        <w:b w:val="0"/>
        <w:bCs w:val="0"/>
        <w:i w:val="0"/>
        <w:iCs w:val="0"/>
        <w:color w:val="231F20"/>
        <w:w w:val="100"/>
        <w:sz w:val="22"/>
        <w:szCs w:val="22"/>
        <w:lang w:val="en-US" w:eastAsia="en-US" w:bidi="ar-SA"/>
      </w:rPr>
    </w:lvl>
    <w:lvl w:ilvl="1" w:tplc="FF46EF62">
      <w:numFmt w:val="bullet"/>
      <w:lvlText w:val="•"/>
      <w:lvlJc w:val="left"/>
      <w:pPr>
        <w:ind w:left="1678" w:hanging="360"/>
      </w:pPr>
      <w:rPr>
        <w:rFonts w:hint="default"/>
        <w:lang w:val="en-US" w:eastAsia="en-US" w:bidi="ar-SA"/>
      </w:rPr>
    </w:lvl>
    <w:lvl w:ilvl="2" w:tplc="23C0CE36">
      <w:numFmt w:val="bullet"/>
      <w:lvlText w:val="•"/>
      <w:lvlJc w:val="left"/>
      <w:pPr>
        <w:ind w:left="2696" w:hanging="360"/>
      </w:pPr>
      <w:rPr>
        <w:rFonts w:hint="default"/>
        <w:lang w:val="en-US" w:eastAsia="en-US" w:bidi="ar-SA"/>
      </w:rPr>
    </w:lvl>
    <w:lvl w:ilvl="3" w:tplc="7CB00F6C">
      <w:numFmt w:val="bullet"/>
      <w:lvlText w:val="•"/>
      <w:lvlJc w:val="left"/>
      <w:pPr>
        <w:ind w:left="3714" w:hanging="360"/>
      </w:pPr>
      <w:rPr>
        <w:rFonts w:hint="default"/>
        <w:lang w:val="en-US" w:eastAsia="en-US" w:bidi="ar-SA"/>
      </w:rPr>
    </w:lvl>
    <w:lvl w:ilvl="4" w:tplc="F6720B56">
      <w:numFmt w:val="bullet"/>
      <w:lvlText w:val="•"/>
      <w:lvlJc w:val="left"/>
      <w:pPr>
        <w:ind w:left="4732" w:hanging="360"/>
      </w:pPr>
      <w:rPr>
        <w:rFonts w:hint="default"/>
        <w:lang w:val="en-US" w:eastAsia="en-US" w:bidi="ar-SA"/>
      </w:rPr>
    </w:lvl>
    <w:lvl w:ilvl="5" w:tplc="1C487FA8">
      <w:numFmt w:val="bullet"/>
      <w:lvlText w:val="•"/>
      <w:lvlJc w:val="left"/>
      <w:pPr>
        <w:ind w:left="5750" w:hanging="360"/>
      </w:pPr>
      <w:rPr>
        <w:rFonts w:hint="default"/>
        <w:lang w:val="en-US" w:eastAsia="en-US" w:bidi="ar-SA"/>
      </w:rPr>
    </w:lvl>
    <w:lvl w:ilvl="6" w:tplc="D95E9D2C">
      <w:numFmt w:val="bullet"/>
      <w:lvlText w:val="•"/>
      <w:lvlJc w:val="left"/>
      <w:pPr>
        <w:ind w:left="6768" w:hanging="360"/>
      </w:pPr>
      <w:rPr>
        <w:rFonts w:hint="default"/>
        <w:lang w:val="en-US" w:eastAsia="en-US" w:bidi="ar-SA"/>
      </w:rPr>
    </w:lvl>
    <w:lvl w:ilvl="7" w:tplc="2940E464">
      <w:numFmt w:val="bullet"/>
      <w:lvlText w:val="•"/>
      <w:lvlJc w:val="left"/>
      <w:pPr>
        <w:ind w:left="7786" w:hanging="360"/>
      </w:pPr>
      <w:rPr>
        <w:rFonts w:hint="default"/>
        <w:lang w:val="en-US" w:eastAsia="en-US" w:bidi="ar-SA"/>
      </w:rPr>
    </w:lvl>
    <w:lvl w:ilvl="8" w:tplc="886ABF08">
      <w:numFmt w:val="bullet"/>
      <w:lvlText w:val="•"/>
      <w:lvlJc w:val="left"/>
      <w:pPr>
        <w:ind w:left="8804" w:hanging="360"/>
      </w:pPr>
      <w:rPr>
        <w:rFonts w:hint="default"/>
        <w:lang w:val="en-US" w:eastAsia="en-US" w:bidi="ar-SA"/>
      </w:rPr>
    </w:lvl>
  </w:abstractNum>
  <w:abstractNum w:abstractNumId="27" w15:restartNumberingAfterBreak="0">
    <w:nsid w:val="6B915904"/>
    <w:multiLevelType w:val="hybridMultilevel"/>
    <w:tmpl w:val="6B504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DA72D8"/>
    <w:multiLevelType w:val="hybridMultilevel"/>
    <w:tmpl w:val="2C1804D4"/>
    <w:lvl w:ilvl="0" w:tplc="86CE0170">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9E12AE76">
      <w:numFmt w:val="bullet"/>
      <w:lvlText w:val="•"/>
      <w:lvlJc w:val="left"/>
      <w:pPr>
        <w:ind w:left="1551" w:hanging="360"/>
      </w:pPr>
      <w:rPr>
        <w:rFonts w:hint="default"/>
        <w:lang w:val="en-US" w:eastAsia="en-US" w:bidi="ar-SA"/>
      </w:rPr>
    </w:lvl>
    <w:lvl w:ilvl="2" w:tplc="83886F8C">
      <w:numFmt w:val="bullet"/>
      <w:lvlText w:val="•"/>
      <w:lvlJc w:val="left"/>
      <w:pPr>
        <w:ind w:left="2523" w:hanging="360"/>
      </w:pPr>
      <w:rPr>
        <w:rFonts w:hint="default"/>
        <w:lang w:val="en-US" w:eastAsia="en-US" w:bidi="ar-SA"/>
      </w:rPr>
    </w:lvl>
    <w:lvl w:ilvl="3" w:tplc="E7F2D472">
      <w:numFmt w:val="bullet"/>
      <w:lvlText w:val="•"/>
      <w:lvlJc w:val="left"/>
      <w:pPr>
        <w:ind w:left="3494" w:hanging="360"/>
      </w:pPr>
      <w:rPr>
        <w:rFonts w:hint="default"/>
        <w:lang w:val="en-US" w:eastAsia="en-US" w:bidi="ar-SA"/>
      </w:rPr>
    </w:lvl>
    <w:lvl w:ilvl="4" w:tplc="BE38ED46">
      <w:numFmt w:val="bullet"/>
      <w:lvlText w:val="•"/>
      <w:lvlJc w:val="left"/>
      <w:pPr>
        <w:ind w:left="4466" w:hanging="360"/>
      </w:pPr>
      <w:rPr>
        <w:rFonts w:hint="default"/>
        <w:lang w:val="en-US" w:eastAsia="en-US" w:bidi="ar-SA"/>
      </w:rPr>
    </w:lvl>
    <w:lvl w:ilvl="5" w:tplc="552613D4">
      <w:numFmt w:val="bullet"/>
      <w:lvlText w:val="•"/>
      <w:lvlJc w:val="left"/>
      <w:pPr>
        <w:ind w:left="5438" w:hanging="360"/>
      </w:pPr>
      <w:rPr>
        <w:rFonts w:hint="default"/>
        <w:lang w:val="en-US" w:eastAsia="en-US" w:bidi="ar-SA"/>
      </w:rPr>
    </w:lvl>
    <w:lvl w:ilvl="6" w:tplc="04765C6E">
      <w:numFmt w:val="bullet"/>
      <w:lvlText w:val="•"/>
      <w:lvlJc w:val="left"/>
      <w:pPr>
        <w:ind w:left="6409" w:hanging="360"/>
      </w:pPr>
      <w:rPr>
        <w:rFonts w:hint="default"/>
        <w:lang w:val="en-US" w:eastAsia="en-US" w:bidi="ar-SA"/>
      </w:rPr>
    </w:lvl>
    <w:lvl w:ilvl="7" w:tplc="78EED4D4">
      <w:numFmt w:val="bullet"/>
      <w:lvlText w:val="•"/>
      <w:lvlJc w:val="left"/>
      <w:pPr>
        <w:ind w:left="7381" w:hanging="360"/>
      </w:pPr>
      <w:rPr>
        <w:rFonts w:hint="default"/>
        <w:lang w:val="en-US" w:eastAsia="en-US" w:bidi="ar-SA"/>
      </w:rPr>
    </w:lvl>
    <w:lvl w:ilvl="8" w:tplc="6E66AD24">
      <w:numFmt w:val="bullet"/>
      <w:lvlText w:val="•"/>
      <w:lvlJc w:val="left"/>
      <w:pPr>
        <w:ind w:left="8352" w:hanging="360"/>
      </w:pPr>
      <w:rPr>
        <w:rFonts w:hint="default"/>
        <w:lang w:val="en-US" w:eastAsia="en-US" w:bidi="ar-SA"/>
      </w:rPr>
    </w:lvl>
  </w:abstractNum>
  <w:abstractNum w:abstractNumId="29" w15:restartNumberingAfterBreak="0">
    <w:nsid w:val="7D8066BE"/>
    <w:multiLevelType w:val="hybridMultilevel"/>
    <w:tmpl w:val="BE9023B8"/>
    <w:lvl w:ilvl="0" w:tplc="C28C0722">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20BE8FAC">
      <w:numFmt w:val="bullet"/>
      <w:lvlText w:val="•"/>
      <w:lvlJc w:val="left"/>
      <w:pPr>
        <w:ind w:left="1551" w:hanging="360"/>
      </w:pPr>
      <w:rPr>
        <w:rFonts w:hint="default"/>
        <w:lang w:val="en-US" w:eastAsia="en-US" w:bidi="ar-SA"/>
      </w:rPr>
    </w:lvl>
    <w:lvl w:ilvl="2" w:tplc="258E431C">
      <w:numFmt w:val="bullet"/>
      <w:lvlText w:val="•"/>
      <w:lvlJc w:val="left"/>
      <w:pPr>
        <w:ind w:left="2523" w:hanging="360"/>
      </w:pPr>
      <w:rPr>
        <w:rFonts w:hint="default"/>
        <w:lang w:val="en-US" w:eastAsia="en-US" w:bidi="ar-SA"/>
      </w:rPr>
    </w:lvl>
    <w:lvl w:ilvl="3" w:tplc="E88CD552">
      <w:numFmt w:val="bullet"/>
      <w:lvlText w:val="•"/>
      <w:lvlJc w:val="left"/>
      <w:pPr>
        <w:ind w:left="3494" w:hanging="360"/>
      </w:pPr>
      <w:rPr>
        <w:rFonts w:hint="default"/>
        <w:lang w:val="en-US" w:eastAsia="en-US" w:bidi="ar-SA"/>
      </w:rPr>
    </w:lvl>
    <w:lvl w:ilvl="4" w:tplc="223E1814">
      <w:numFmt w:val="bullet"/>
      <w:lvlText w:val="•"/>
      <w:lvlJc w:val="left"/>
      <w:pPr>
        <w:ind w:left="4466" w:hanging="360"/>
      </w:pPr>
      <w:rPr>
        <w:rFonts w:hint="default"/>
        <w:lang w:val="en-US" w:eastAsia="en-US" w:bidi="ar-SA"/>
      </w:rPr>
    </w:lvl>
    <w:lvl w:ilvl="5" w:tplc="292CE9CE">
      <w:numFmt w:val="bullet"/>
      <w:lvlText w:val="•"/>
      <w:lvlJc w:val="left"/>
      <w:pPr>
        <w:ind w:left="5438" w:hanging="360"/>
      </w:pPr>
      <w:rPr>
        <w:rFonts w:hint="default"/>
        <w:lang w:val="en-US" w:eastAsia="en-US" w:bidi="ar-SA"/>
      </w:rPr>
    </w:lvl>
    <w:lvl w:ilvl="6" w:tplc="1138F98C">
      <w:numFmt w:val="bullet"/>
      <w:lvlText w:val="•"/>
      <w:lvlJc w:val="left"/>
      <w:pPr>
        <w:ind w:left="6409" w:hanging="360"/>
      </w:pPr>
      <w:rPr>
        <w:rFonts w:hint="default"/>
        <w:lang w:val="en-US" w:eastAsia="en-US" w:bidi="ar-SA"/>
      </w:rPr>
    </w:lvl>
    <w:lvl w:ilvl="7" w:tplc="25CC5A22">
      <w:numFmt w:val="bullet"/>
      <w:lvlText w:val="•"/>
      <w:lvlJc w:val="left"/>
      <w:pPr>
        <w:ind w:left="7381" w:hanging="360"/>
      </w:pPr>
      <w:rPr>
        <w:rFonts w:hint="default"/>
        <w:lang w:val="en-US" w:eastAsia="en-US" w:bidi="ar-SA"/>
      </w:rPr>
    </w:lvl>
    <w:lvl w:ilvl="8" w:tplc="299C9610">
      <w:numFmt w:val="bullet"/>
      <w:lvlText w:val="•"/>
      <w:lvlJc w:val="left"/>
      <w:pPr>
        <w:ind w:left="8352" w:hanging="360"/>
      </w:pPr>
      <w:rPr>
        <w:rFonts w:hint="default"/>
        <w:lang w:val="en-US" w:eastAsia="en-US" w:bidi="ar-SA"/>
      </w:rPr>
    </w:lvl>
  </w:abstractNum>
  <w:abstractNum w:abstractNumId="30" w15:restartNumberingAfterBreak="0">
    <w:nsid w:val="7F047FFA"/>
    <w:multiLevelType w:val="hybridMultilevel"/>
    <w:tmpl w:val="E656F5CE"/>
    <w:lvl w:ilvl="0" w:tplc="833C2986">
      <w:numFmt w:val="bullet"/>
      <w:lvlText w:val="•"/>
      <w:lvlJc w:val="left"/>
      <w:pPr>
        <w:ind w:left="576" w:hanging="360"/>
      </w:pPr>
      <w:rPr>
        <w:rFonts w:ascii="Avenir-Book" w:eastAsia="Avenir-Book" w:hAnsi="Avenir-Book" w:cs="Avenir-Book" w:hint="default"/>
        <w:b w:val="0"/>
        <w:bCs w:val="0"/>
        <w:i w:val="0"/>
        <w:iCs w:val="0"/>
        <w:color w:val="231F20"/>
        <w:w w:val="100"/>
        <w:sz w:val="22"/>
        <w:szCs w:val="22"/>
        <w:lang w:val="en-US" w:eastAsia="en-US" w:bidi="ar-SA"/>
      </w:rPr>
    </w:lvl>
    <w:lvl w:ilvl="1" w:tplc="5ABE924E">
      <w:numFmt w:val="bullet"/>
      <w:lvlText w:val="•"/>
      <w:lvlJc w:val="left"/>
      <w:pPr>
        <w:ind w:left="1551" w:hanging="360"/>
      </w:pPr>
      <w:rPr>
        <w:rFonts w:hint="default"/>
        <w:lang w:val="en-US" w:eastAsia="en-US" w:bidi="ar-SA"/>
      </w:rPr>
    </w:lvl>
    <w:lvl w:ilvl="2" w:tplc="47608B9A">
      <w:numFmt w:val="bullet"/>
      <w:lvlText w:val="•"/>
      <w:lvlJc w:val="left"/>
      <w:pPr>
        <w:ind w:left="2523" w:hanging="360"/>
      </w:pPr>
      <w:rPr>
        <w:rFonts w:hint="default"/>
        <w:lang w:val="en-US" w:eastAsia="en-US" w:bidi="ar-SA"/>
      </w:rPr>
    </w:lvl>
    <w:lvl w:ilvl="3" w:tplc="39DC0F46">
      <w:numFmt w:val="bullet"/>
      <w:lvlText w:val="•"/>
      <w:lvlJc w:val="left"/>
      <w:pPr>
        <w:ind w:left="3494" w:hanging="360"/>
      </w:pPr>
      <w:rPr>
        <w:rFonts w:hint="default"/>
        <w:lang w:val="en-US" w:eastAsia="en-US" w:bidi="ar-SA"/>
      </w:rPr>
    </w:lvl>
    <w:lvl w:ilvl="4" w:tplc="561859F2">
      <w:numFmt w:val="bullet"/>
      <w:lvlText w:val="•"/>
      <w:lvlJc w:val="left"/>
      <w:pPr>
        <w:ind w:left="4466" w:hanging="360"/>
      </w:pPr>
      <w:rPr>
        <w:rFonts w:hint="default"/>
        <w:lang w:val="en-US" w:eastAsia="en-US" w:bidi="ar-SA"/>
      </w:rPr>
    </w:lvl>
    <w:lvl w:ilvl="5" w:tplc="26BA25F4">
      <w:numFmt w:val="bullet"/>
      <w:lvlText w:val="•"/>
      <w:lvlJc w:val="left"/>
      <w:pPr>
        <w:ind w:left="5438" w:hanging="360"/>
      </w:pPr>
      <w:rPr>
        <w:rFonts w:hint="default"/>
        <w:lang w:val="en-US" w:eastAsia="en-US" w:bidi="ar-SA"/>
      </w:rPr>
    </w:lvl>
    <w:lvl w:ilvl="6" w:tplc="4AB8EB82">
      <w:numFmt w:val="bullet"/>
      <w:lvlText w:val="•"/>
      <w:lvlJc w:val="left"/>
      <w:pPr>
        <w:ind w:left="6409" w:hanging="360"/>
      </w:pPr>
      <w:rPr>
        <w:rFonts w:hint="default"/>
        <w:lang w:val="en-US" w:eastAsia="en-US" w:bidi="ar-SA"/>
      </w:rPr>
    </w:lvl>
    <w:lvl w:ilvl="7" w:tplc="7756C14C">
      <w:numFmt w:val="bullet"/>
      <w:lvlText w:val="•"/>
      <w:lvlJc w:val="left"/>
      <w:pPr>
        <w:ind w:left="7381" w:hanging="360"/>
      </w:pPr>
      <w:rPr>
        <w:rFonts w:hint="default"/>
        <w:lang w:val="en-US" w:eastAsia="en-US" w:bidi="ar-SA"/>
      </w:rPr>
    </w:lvl>
    <w:lvl w:ilvl="8" w:tplc="19923848">
      <w:numFmt w:val="bullet"/>
      <w:lvlText w:val="•"/>
      <w:lvlJc w:val="left"/>
      <w:pPr>
        <w:ind w:left="8352" w:hanging="360"/>
      </w:pPr>
      <w:rPr>
        <w:rFonts w:hint="default"/>
        <w:lang w:val="en-US" w:eastAsia="en-US" w:bidi="ar-SA"/>
      </w:rPr>
    </w:lvl>
  </w:abstractNum>
  <w:num w:numId="1" w16cid:durableId="1251769102">
    <w:abstractNumId w:val="1"/>
  </w:num>
  <w:num w:numId="2" w16cid:durableId="1072191332">
    <w:abstractNumId w:val="22"/>
  </w:num>
  <w:num w:numId="3" w16cid:durableId="29646754">
    <w:abstractNumId w:val="16"/>
  </w:num>
  <w:num w:numId="4" w16cid:durableId="549271781">
    <w:abstractNumId w:val="6"/>
  </w:num>
  <w:num w:numId="5" w16cid:durableId="1940407224">
    <w:abstractNumId w:val="24"/>
  </w:num>
  <w:num w:numId="6" w16cid:durableId="343481474">
    <w:abstractNumId w:val="10"/>
  </w:num>
  <w:num w:numId="7" w16cid:durableId="851652650">
    <w:abstractNumId w:val="2"/>
  </w:num>
  <w:num w:numId="8" w16cid:durableId="1029796203">
    <w:abstractNumId w:val="15"/>
  </w:num>
  <w:num w:numId="9" w16cid:durableId="1281693087">
    <w:abstractNumId w:val="23"/>
  </w:num>
  <w:num w:numId="10" w16cid:durableId="1328635030">
    <w:abstractNumId w:val="30"/>
  </w:num>
  <w:num w:numId="11" w16cid:durableId="547258199">
    <w:abstractNumId w:val="4"/>
  </w:num>
  <w:num w:numId="12" w16cid:durableId="1323657650">
    <w:abstractNumId w:val="13"/>
  </w:num>
  <w:num w:numId="13" w16cid:durableId="304507333">
    <w:abstractNumId w:val="25"/>
  </w:num>
  <w:num w:numId="14" w16cid:durableId="1851868233">
    <w:abstractNumId w:val="3"/>
  </w:num>
  <w:num w:numId="15" w16cid:durableId="1812597673">
    <w:abstractNumId w:val="0"/>
  </w:num>
  <w:num w:numId="16" w16cid:durableId="222134264">
    <w:abstractNumId w:val="8"/>
  </w:num>
  <w:num w:numId="17" w16cid:durableId="448360942">
    <w:abstractNumId w:val="12"/>
  </w:num>
  <w:num w:numId="18" w16cid:durableId="1333798595">
    <w:abstractNumId w:val="20"/>
  </w:num>
  <w:num w:numId="19" w16cid:durableId="1828671203">
    <w:abstractNumId w:val="29"/>
  </w:num>
  <w:num w:numId="20" w16cid:durableId="984700566">
    <w:abstractNumId w:val="18"/>
  </w:num>
  <w:num w:numId="21" w16cid:durableId="1271668836">
    <w:abstractNumId w:val="28"/>
  </w:num>
  <w:num w:numId="22" w16cid:durableId="334841402">
    <w:abstractNumId w:val="11"/>
  </w:num>
  <w:num w:numId="23" w16cid:durableId="1286960391">
    <w:abstractNumId w:val="7"/>
  </w:num>
  <w:num w:numId="24" w16cid:durableId="1213662291">
    <w:abstractNumId w:val="21"/>
  </w:num>
  <w:num w:numId="25" w16cid:durableId="1941259887">
    <w:abstractNumId w:val="5"/>
  </w:num>
  <w:num w:numId="26" w16cid:durableId="1507133266">
    <w:abstractNumId w:val="17"/>
  </w:num>
  <w:num w:numId="27" w16cid:durableId="56898316">
    <w:abstractNumId w:val="26"/>
  </w:num>
  <w:num w:numId="28" w16cid:durableId="600915522">
    <w:abstractNumId w:val="9"/>
  </w:num>
  <w:num w:numId="29" w16cid:durableId="1177814734">
    <w:abstractNumId w:val="19"/>
  </w:num>
  <w:num w:numId="30" w16cid:durableId="630137597">
    <w:abstractNumId w:val="14"/>
  </w:num>
  <w:num w:numId="31" w16cid:durableId="1721054320">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arns, Tim">
    <w15:presenceInfo w15:providerId="AD" w15:userId="S::tstearns@hda.org::bba7f4c0-5a21-46db-8428-5df0092cf744"/>
  </w15:person>
  <w15:person w15:author="Tim Stearns">
    <w15:presenceInfo w15:providerId="AD" w15:userId="S::tstearns@hda.org::bba7f4c0-5a21-46db-8428-5df0092cf744"/>
  </w15:person>
  <w15:person w15:author="Rand, Jaidalyn">
    <w15:presenceInfo w15:providerId="AD" w15:userId="S::jrand@hda.org::cec2115f-a659-429d-be09-9760e1c531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C2"/>
    <w:rsid w:val="000038A7"/>
    <w:rsid w:val="00004340"/>
    <w:rsid w:val="000250D4"/>
    <w:rsid w:val="00042FBA"/>
    <w:rsid w:val="00075332"/>
    <w:rsid w:val="000840AF"/>
    <w:rsid w:val="000965BD"/>
    <w:rsid w:val="000A11E2"/>
    <w:rsid w:val="000A63D7"/>
    <w:rsid w:val="000B1988"/>
    <w:rsid w:val="000C4CA7"/>
    <w:rsid w:val="000E01B0"/>
    <w:rsid w:val="00113355"/>
    <w:rsid w:val="00122099"/>
    <w:rsid w:val="00152765"/>
    <w:rsid w:val="00160971"/>
    <w:rsid w:val="00163577"/>
    <w:rsid w:val="00172FC2"/>
    <w:rsid w:val="00173539"/>
    <w:rsid w:val="00175402"/>
    <w:rsid w:val="0018382C"/>
    <w:rsid w:val="001976AB"/>
    <w:rsid w:val="001A0952"/>
    <w:rsid w:val="001A32A8"/>
    <w:rsid w:val="001C1570"/>
    <w:rsid w:val="001D06C5"/>
    <w:rsid w:val="001E56FC"/>
    <w:rsid w:val="001F4E0A"/>
    <w:rsid w:val="00201C79"/>
    <w:rsid w:val="00203AA1"/>
    <w:rsid w:val="00207E22"/>
    <w:rsid w:val="00207EC5"/>
    <w:rsid w:val="0021313A"/>
    <w:rsid w:val="00222CEC"/>
    <w:rsid w:val="00223686"/>
    <w:rsid w:val="00224157"/>
    <w:rsid w:val="00227A01"/>
    <w:rsid w:val="00236617"/>
    <w:rsid w:val="002463FF"/>
    <w:rsid w:val="00252A4A"/>
    <w:rsid w:val="00277FDC"/>
    <w:rsid w:val="00281C70"/>
    <w:rsid w:val="00283782"/>
    <w:rsid w:val="002971E4"/>
    <w:rsid w:val="002A0EA1"/>
    <w:rsid w:val="002B45E2"/>
    <w:rsid w:val="002E5C36"/>
    <w:rsid w:val="003205CE"/>
    <w:rsid w:val="0034260D"/>
    <w:rsid w:val="0035168D"/>
    <w:rsid w:val="00362064"/>
    <w:rsid w:val="00384A8D"/>
    <w:rsid w:val="00385F8B"/>
    <w:rsid w:val="00394BBF"/>
    <w:rsid w:val="003A55D2"/>
    <w:rsid w:val="003A76D5"/>
    <w:rsid w:val="003B5D0E"/>
    <w:rsid w:val="003D3BDC"/>
    <w:rsid w:val="003D75D7"/>
    <w:rsid w:val="004010F1"/>
    <w:rsid w:val="00402BDB"/>
    <w:rsid w:val="00414924"/>
    <w:rsid w:val="0042107E"/>
    <w:rsid w:val="004230BE"/>
    <w:rsid w:val="00473DBF"/>
    <w:rsid w:val="004807E8"/>
    <w:rsid w:val="00482A27"/>
    <w:rsid w:val="004A201E"/>
    <w:rsid w:val="004C5320"/>
    <w:rsid w:val="004C79D1"/>
    <w:rsid w:val="004C7E2E"/>
    <w:rsid w:val="004E4D1F"/>
    <w:rsid w:val="004F0608"/>
    <w:rsid w:val="004F3959"/>
    <w:rsid w:val="004F3B38"/>
    <w:rsid w:val="00511CDA"/>
    <w:rsid w:val="00543AB4"/>
    <w:rsid w:val="00550EE1"/>
    <w:rsid w:val="00556912"/>
    <w:rsid w:val="005667DB"/>
    <w:rsid w:val="00566A03"/>
    <w:rsid w:val="00594F83"/>
    <w:rsid w:val="005972BA"/>
    <w:rsid w:val="005A021E"/>
    <w:rsid w:val="005A5CD3"/>
    <w:rsid w:val="005A5E49"/>
    <w:rsid w:val="005C4D4A"/>
    <w:rsid w:val="005E2680"/>
    <w:rsid w:val="005F129A"/>
    <w:rsid w:val="00636C15"/>
    <w:rsid w:val="00646C39"/>
    <w:rsid w:val="00687F9C"/>
    <w:rsid w:val="006913C7"/>
    <w:rsid w:val="00691801"/>
    <w:rsid w:val="006A6522"/>
    <w:rsid w:val="006B4CAC"/>
    <w:rsid w:val="006C2A92"/>
    <w:rsid w:val="006D7CEB"/>
    <w:rsid w:val="006E5D1E"/>
    <w:rsid w:val="006F3C9D"/>
    <w:rsid w:val="006F5242"/>
    <w:rsid w:val="00702FE0"/>
    <w:rsid w:val="00737A9E"/>
    <w:rsid w:val="0074596D"/>
    <w:rsid w:val="007472A2"/>
    <w:rsid w:val="00765F3B"/>
    <w:rsid w:val="00766BF2"/>
    <w:rsid w:val="00796AF5"/>
    <w:rsid w:val="007A0FC4"/>
    <w:rsid w:val="007A6345"/>
    <w:rsid w:val="007A63C0"/>
    <w:rsid w:val="007B0782"/>
    <w:rsid w:val="007B7097"/>
    <w:rsid w:val="007E5A93"/>
    <w:rsid w:val="007F0F77"/>
    <w:rsid w:val="007F1892"/>
    <w:rsid w:val="007F4A1A"/>
    <w:rsid w:val="007F632F"/>
    <w:rsid w:val="007F7374"/>
    <w:rsid w:val="008018C4"/>
    <w:rsid w:val="00801DFE"/>
    <w:rsid w:val="00860F64"/>
    <w:rsid w:val="00871272"/>
    <w:rsid w:val="008754F7"/>
    <w:rsid w:val="0087553D"/>
    <w:rsid w:val="008874F4"/>
    <w:rsid w:val="008878BF"/>
    <w:rsid w:val="008A7E1C"/>
    <w:rsid w:val="008B2C6F"/>
    <w:rsid w:val="008D3664"/>
    <w:rsid w:val="008D7F74"/>
    <w:rsid w:val="00900625"/>
    <w:rsid w:val="00900D4E"/>
    <w:rsid w:val="00913D12"/>
    <w:rsid w:val="0091637D"/>
    <w:rsid w:val="00921826"/>
    <w:rsid w:val="00924CCE"/>
    <w:rsid w:val="00935963"/>
    <w:rsid w:val="0095135C"/>
    <w:rsid w:val="00991D54"/>
    <w:rsid w:val="0099549A"/>
    <w:rsid w:val="00996DAD"/>
    <w:rsid w:val="009B77C4"/>
    <w:rsid w:val="009C353D"/>
    <w:rsid w:val="009D2F30"/>
    <w:rsid w:val="00A0556D"/>
    <w:rsid w:val="00A32060"/>
    <w:rsid w:val="00A34185"/>
    <w:rsid w:val="00A410D8"/>
    <w:rsid w:val="00A41E73"/>
    <w:rsid w:val="00A470DD"/>
    <w:rsid w:val="00A471E1"/>
    <w:rsid w:val="00A6086B"/>
    <w:rsid w:val="00A61B23"/>
    <w:rsid w:val="00A64280"/>
    <w:rsid w:val="00A73AE1"/>
    <w:rsid w:val="00A84593"/>
    <w:rsid w:val="00A91B7E"/>
    <w:rsid w:val="00AA4DDA"/>
    <w:rsid w:val="00AB10C6"/>
    <w:rsid w:val="00AC6033"/>
    <w:rsid w:val="00AE1C86"/>
    <w:rsid w:val="00AE65E1"/>
    <w:rsid w:val="00AF2D98"/>
    <w:rsid w:val="00B1346B"/>
    <w:rsid w:val="00B3673C"/>
    <w:rsid w:val="00B623F5"/>
    <w:rsid w:val="00B70F8F"/>
    <w:rsid w:val="00B7648D"/>
    <w:rsid w:val="00B76E6E"/>
    <w:rsid w:val="00BA4969"/>
    <w:rsid w:val="00BA7068"/>
    <w:rsid w:val="00BB2E13"/>
    <w:rsid w:val="00BB7029"/>
    <w:rsid w:val="00BE2C80"/>
    <w:rsid w:val="00C0459E"/>
    <w:rsid w:val="00C04849"/>
    <w:rsid w:val="00C064C1"/>
    <w:rsid w:val="00C1141B"/>
    <w:rsid w:val="00C32506"/>
    <w:rsid w:val="00C32B7E"/>
    <w:rsid w:val="00C34748"/>
    <w:rsid w:val="00C367F5"/>
    <w:rsid w:val="00C63539"/>
    <w:rsid w:val="00C63A6C"/>
    <w:rsid w:val="00C84875"/>
    <w:rsid w:val="00C861B6"/>
    <w:rsid w:val="00CA6C14"/>
    <w:rsid w:val="00CA7933"/>
    <w:rsid w:val="00CB28E5"/>
    <w:rsid w:val="00CC2234"/>
    <w:rsid w:val="00CD541B"/>
    <w:rsid w:val="00CD7FB6"/>
    <w:rsid w:val="00CF43A0"/>
    <w:rsid w:val="00D123C6"/>
    <w:rsid w:val="00D1695A"/>
    <w:rsid w:val="00D17113"/>
    <w:rsid w:val="00D322F8"/>
    <w:rsid w:val="00D462B0"/>
    <w:rsid w:val="00D466C5"/>
    <w:rsid w:val="00D565D9"/>
    <w:rsid w:val="00D62284"/>
    <w:rsid w:val="00D674D0"/>
    <w:rsid w:val="00D842C7"/>
    <w:rsid w:val="00D84D58"/>
    <w:rsid w:val="00D9110B"/>
    <w:rsid w:val="00D97967"/>
    <w:rsid w:val="00DB53D1"/>
    <w:rsid w:val="00DB7495"/>
    <w:rsid w:val="00DC2A42"/>
    <w:rsid w:val="00DD45C2"/>
    <w:rsid w:val="00DE2D4A"/>
    <w:rsid w:val="00DE314C"/>
    <w:rsid w:val="00E03F76"/>
    <w:rsid w:val="00E21949"/>
    <w:rsid w:val="00E23684"/>
    <w:rsid w:val="00E44C8F"/>
    <w:rsid w:val="00E70F7F"/>
    <w:rsid w:val="00E80849"/>
    <w:rsid w:val="00E975A1"/>
    <w:rsid w:val="00ED32A8"/>
    <w:rsid w:val="00ED78B1"/>
    <w:rsid w:val="00F1719E"/>
    <w:rsid w:val="00F62D60"/>
    <w:rsid w:val="00F63FD4"/>
    <w:rsid w:val="00F74350"/>
    <w:rsid w:val="00F77859"/>
    <w:rsid w:val="00F809D8"/>
    <w:rsid w:val="00F95038"/>
    <w:rsid w:val="00FA24DB"/>
    <w:rsid w:val="00FA78CE"/>
    <w:rsid w:val="00FD47C1"/>
    <w:rsid w:val="00FD69AC"/>
    <w:rsid w:val="00FD6F3D"/>
    <w:rsid w:val="00FE4C6B"/>
    <w:rsid w:val="00FE4D99"/>
    <w:rsid w:val="00FF3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0CE7B8"/>
  <w15:docId w15:val="{5F9A7752-422E-4421-86B4-E88813E6B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venir-Book" w:eastAsia="Avenir-Book" w:hAnsi="Avenir-Book" w:cs="Avenir-Book"/>
    </w:rPr>
  </w:style>
  <w:style w:type="paragraph" w:styleId="Heading1">
    <w:name w:val="heading 1"/>
    <w:basedOn w:val="Normal"/>
    <w:uiPriority w:val="9"/>
    <w:qFormat/>
    <w:pPr>
      <w:spacing w:before="80"/>
      <w:ind w:left="300"/>
      <w:outlineLvl w:val="0"/>
    </w:pPr>
    <w:rPr>
      <w:rFonts w:ascii="Avenir-Light" w:eastAsia="Avenir-Light" w:hAnsi="Avenir-Light" w:cs="Avenir-Light"/>
      <w:sz w:val="40"/>
      <w:szCs w:val="40"/>
    </w:rPr>
  </w:style>
  <w:style w:type="paragraph" w:styleId="Heading2">
    <w:name w:val="heading 2"/>
    <w:basedOn w:val="Normal"/>
    <w:uiPriority w:val="9"/>
    <w:unhideWhenUsed/>
    <w:qFormat/>
    <w:pPr>
      <w:spacing w:before="1"/>
      <w:ind w:left="526" w:hanging="400"/>
      <w:outlineLvl w:val="1"/>
    </w:pPr>
    <w:rPr>
      <w:rFonts w:ascii="Avenir-Heavy" w:eastAsia="Avenir-Heavy" w:hAnsi="Avenir-Heavy" w:cs="Avenir-Heavy"/>
      <w:b/>
      <w:bCs/>
      <w:sz w:val="26"/>
      <w:szCs w:val="26"/>
    </w:rPr>
  </w:style>
  <w:style w:type="paragraph" w:styleId="Heading3">
    <w:name w:val="heading 3"/>
    <w:basedOn w:val="Normal"/>
    <w:uiPriority w:val="9"/>
    <w:unhideWhenUsed/>
    <w:qFormat/>
    <w:pPr>
      <w:spacing w:before="183"/>
      <w:ind w:left="3484" w:right="3603"/>
      <w:jc w:val="center"/>
      <w:outlineLvl w:val="2"/>
    </w:pPr>
    <w:rPr>
      <w:rFonts w:ascii="Avenir-Heavy" w:eastAsia="Avenir-Heavy" w:hAnsi="Avenir-Heavy" w:cs="Avenir-Heavy"/>
      <w:b/>
      <w:bCs/>
      <w:sz w:val="24"/>
      <w:szCs w:val="24"/>
    </w:rPr>
  </w:style>
  <w:style w:type="paragraph" w:styleId="Heading4">
    <w:name w:val="heading 4"/>
    <w:basedOn w:val="Normal"/>
    <w:uiPriority w:val="9"/>
    <w:unhideWhenUsed/>
    <w:qFormat/>
    <w:pPr>
      <w:spacing w:line="289" w:lineRule="exact"/>
      <w:ind w:left="3484" w:right="3603"/>
      <w:jc w:val="center"/>
      <w:outlineLvl w:val="3"/>
    </w:pPr>
    <w:rPr>
      <w:rFonts w:ascii="Avenir-Roman" w:eastAsia="Avenir-Roman" w:hAnsi="Avenir-Roman" w:cs="Avenir-Roman"/>
      <w:sz w:val="24"/>
      <w:szCs w:val="24"/>
    </w:rPr>
  </w:style>
  <w:style w:type="paragraph" w:styleId="Heading5">
    <w:name w:val="heading 5"/>
    <w:basedOn w:val="Normal"/>
    <w:uiPriority w:val="9"/>
    <w:unhideWhenUsed/>
    <w:qFormat/>
    <w:pPr>
      <w:spacing w:before="100"/>
      <w:ind w:left="215" w:right="735"/>
      <w:outlineLvl w:val="4"/>
    </w:pPr>
    <w:rPr>
      <w:rFonts w:ascii="Avenir-Heavy" w:eastAsia="Avenir-Heavy" w:hAnsi="Avenir-Heavy" w:cs="Avenir-Heavy"/>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353"/>
      <w:ind w:left="300"/>
    </w:pPr>
    <w:rPr>
      <w:rFonts w:ascii="Avenir" w:eastAsia="Avenir" w:hAnsi="Avenir" w:cs="Avenir"/>
      <w:b/>
      <w:bCs/>
    </w:rPr>
  </w:style>
  <w:style w:type="paragraph" w:styleId="TOC2">
    <w:name w:val="toc 2"/>
    <w:basedOn w:val="Normal"/>
    <w:uiPriority w:val="39"/>
    <w:qFormat/>
    <w:pPr>
      <w:spacing w:before="501"/>
      <w:ind w:left="920" w:hanging="300"/>
    </w:pPr>
    <w:rPr>
      <w:rFonts w:ascii="Avenir-Heavy" w:eastAsia="Avenir-Heavy" w:hAnsi="Avenir-Heavy" w:cs="Avenir-Heavy"/>
      <w:b/>
      <w:bCs/>
    </w:rPr>
  </w:style>
  <w:style w:type="paragraph" w:styleId="BodyText">
    <w:name w:val="Body Text"/>
    <w:basedOn w:val="Normal"/>
    <w:link w:val="BodyTextChar"/>
    <w:uiPriority w:val="1"/>
    <w:qFormat/>
  </w:style>
  <w:style w:type="paragraph" w:styleId="Title">
    <w:name w:val="Title"/>
    <w:basedOn w:val="Normal"/>
    <w:uiPriority w:val="10"/>
    <w:qFormat/>
    <w:pPr>
      <w:spacing w:before="261"/>
      <w:ind w:left="106" w:right="3165"/>
    </w:pPr>
    <w:rPr>
      <w:rFonts w:ascii="Avenir" w:eastAsia="Avenir" w:hAnsi="Avenir" w:cs="Avenir"/>
      <w:b/>
      <w:bCs/>
      <w:sz w:val="94"/>
      <w:szCs w:val="94"/>
    </w:rPr>
  </w:style>
  <w:style w:type="paragraph" w:styleId="ListParagraph">
    <w:name w:val="List Paragraph"/>
    <w:basedOn w:val="Normal"/>
    <w:uiPriority w:val="1"/>
    <w:qFormat/>
    <w:pPr>
      <w:ind w:left="660" w:hanging="360"/>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402BDB"/>
    <w:rPr>
      <w:rFonts w:ascii="Avenir-Book" w:eastAsia="Avenir-Book" w:hAnsi="Avenir-Book" w:cs="Avenir-Book"/>
    </w:rPr>
  </w:style>
  <w:style w:type="character" w:styleId="Hyperlink">
    <w:name w:val="Hyperlink"/>
    <w:basedOn w:val="DefaultParagraphFont"/>
    <w:uiPriority w:val="99"/>
    <w:unhideWhenUsed/>
    <w:rsid w:val="000E01B0"/>
    <w:rPr>
      <w:color w:val="0000FF" w:themeColor="hyperlink"/>
      <w:u w:val="single"/>
    </w:rPr>
  </w:style>
  <w:style w:type="paragraph" w:styleId="Revision">
    <w:name w:val="Revision"/>
    <w:hidden/>
    <w:uiPriority w:val="99"/>
    <w:semiHidden/>
    <w:rsid w:val="007B7097"/>
    <w:pPr>
      <w:widowControl/>
      <w:autoSpaceDE/>
      <w:autoSpaceDN/>
    </w:pPr>
    <w:rPr>
      <w:rFonts w:ascii="Avenir-Book" w:eastAsia="Avenir-Book" w:hAnsi="Avenir-Book" w:cs="Avenir-Book"/>
    </w:rPr>
  </w:style>
  <w:style w:type="character" w:customStyle="1" w:styleId="UnresolvedMention1">
    <w:name w:val="Unresolved Mention1"/>
    <w:basedOn w:val="DefaultParagraphFont"/>
    <w:uiPriority w:val="99"/>
    <w:semiHidden/>
    <w:unhideWhenUsed/>
    <w:rsid w:val="004230BE"/>
    <w:rPr>
      <w:color w:val="605E5C"/>
      <w:shd w:val="clear" w:color="auto" w:fill="E1DFDD"/>
    </w:rPr>
  </w:style>
  <w:style w:type="character" w:customStyle="1" w:styleId="ui-provider">
    <w:name w:val="ui-provider"/>
    <w:basedOn w:val="DefaultParagraphFont"/>
    <w:rsid w:val="00FD47C1"/>
  </w:style>
  <w:style w:type="character" w:styleId="FollowedHyperlink">
    <w:name w:val="FollowedHyperlink"/>
    <w:basedOn w:val="DefaultParagraphFont"/>
    <w:uiPriority w:val="99"/>
    <w:semiHidden/>
    <w:unhideWhenUsed/>
    <w:rsid w:val="006F5242"/>
    <w:rPr>
      <w:color w:val="800080" w:themeColor="followedHyperlink"/>
      <w:u w:val="single"/>
    </w:rPr>
  </w:style>
  <w:style w:type="character" w:styleId="CommentReference">
    <w:name w:val="annotation reference"/>
    <w:basedOn w:val="DefaultParagraphFont"/>
    <w:uiPriority w:val="99"/>
    <w:semiHidden/>
    <w:unhideWhenUsed/>
    <w:rsid w:val="007A0FC4"/>
    <w:rPr>
      <w:sz w:val="16"/>
      <w:szCs w:val="16"/>
    </w:rPr>
  </w:style>
  <w:style w:type="paragraph" w:styleId="CommentText">
    <w:name w:val="annotation text"/>
    <w:basedOn w:val="Normal"/>
    <w:link w:val="CommentTextChar"/>
    <w:uiPriority w:val="99"/>
    <w:unhideWhenUsed/>
    <w:rsid w:val="007A0FC4"/>
    <w:rPr>
      <w:sz w:val="20"/>
      <w:szCs w:val="20"/>
    </w:rPr>
  </w:style>
  <w:style w:type="character" w:customStyle="1" w:styleId="CommentTextChar">
    <w:name w:val="Comment Text Char"/>
    <w:basedOn w:val="DefaultParagraphFont"/>
    <w:link w:val="CommentText"/>
    <w:uiPriority w:val="99"/>
    <w:rsid w:val="007A0FC4"/>
    <w:rPr>
      <w:rFonts w:ascii="Avenir-Book" w:eastAsia="Avenir-Book" w:hAnsi="Avenir-Book" w:cs="Avenir-Book"/>
      <w:sz w:val="20"/>
      <w:szCs w:val="20"/>
    </w:rPr>
  </w:style>
  <w:style w:type="paragraph" w:styleId="CommentSubject">
    <w:name w:val="annotation subject"/>
    <w:basedOn w:val="CommentText"/>
    <w:next w:val="CommentText"/>
    <w:link w:val="CommentSubjectChar"/>
    <w:uiPriority w:val="99"/>
    <w:semiHidden/>
    <w:unhideWhenUsed/>
    <w:rsid w:val="007A0FC4"/>
    <w:rPr>
      <w:b/>
      <w:bCs/>
    </w:rPr>
  </w:style>
  <w:style w:type="character" w:customStyle="1" w:styleId="CommentSubjectChar">
    <w:name w:val="Comment Subject Char"/>
    <w:basedOn w:val="CommentTextChar"/>
    <w:link w:val="CommentSubject"/>
    <w:uiPriority w:val="99"/>
    <w:semiHidden/>
    <w:rsid w:val="007A0FC4"/>
    <w:rPr>
      <w:rFonts w:ascii="Avenir-Book" w:eastAsia="Avenir-Book" w:hAnsi="Avenir-Book" w:cs="Avenir-Book"/>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comments" Target="comments.xml"/><Relationship Id="rId39" Type="http://schemas.openxmlformats.org/officeDocument/2006/relationships/image" Target="media/image14.png"/><Relationship Id="rId21" Type="http://schemas.openxmlformats.org/officeDocument/2006/relationships/hyperlink" Target="https://www.gs1.org/1/gtinrules/en/healthcare"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microsoft.com/office/2018/08/relationships/commentsExtensible" Target="commentsExtensible.xml"/><Relationship Id="rId11" Type="http://schemas.openxmlformats.org/officeDocument/2006/relationships/image" Target="media/image1.png"/><Relationship Id="rId24" Type="http://schemas.openxmlformats.org/officeDocument/2006/relationships/hyperlink" Target="https://www.gs1.org/standards/barcodes-epcrfid-id-keys/gs1-general-specifications"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accessdata.fda.gov/scripts/cdrh/cfdocs/cfcfr/CFRSearch.cfm?fr=207.35" TargetMode="External"/><Relationship Id="rId28" Type="http://schemas.microsoft.com/office/2016/09/relationships/commentsIds" Target="commentsIds.xml"/><Relationship Id="rId36" Type="http://schemas.openxmlformats.org/officeDocument/2006/relationships/image" Target="media/image11.png"/><Relationship Id="rId49" Type="http://schemas.microsoft.com/office/2011/relationships/people" Target="people.xml"/><Relationship Id="rId10" Type="http://schemas.openxmlformats.org/officeDocument/2006/relationships/endnotes" Target="endnotes.xml"/><Relationship Id="rId19" Type="http://schemas.openxmlformats.org/officeDocument/2006/relationships/hyperlink" Target="https://www.gs1us.org/industries/healthcare/gs1-standards-in-use/pharmaceutical/dscsa-implementation-guideline" TargetMode="External"/><Relationship Id="rId31" Type="http://schemas.openxmlformats.org/officeDocument/2006/relationships/hyperlink" Target="https://www.gs1.org/standards/barcodes-epcrfid-id-keys/gs1-general-specifications" TargetMode="External"/><Relationship Id="rId44"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gs1.org/1/gtinrules/en/healthcare" TargetMode="External"/><Relationship Id="rId27" Type="http://schemas.microsoft.com/office/2011/relationships/commentsExtended" Target="commentsExtended.xml"/><Relationship Id="rId30" Type="http://schemas.openxmlformats.org/officeDocument/2006/relationships/hyperlink" Target="https://www.gs1.org/standards/barcodes-epcrfid-id-keys/gs1-general-specifications" TargetMode="External"/><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hyperlink" Target="https://www.gs1.org/standards/barcodes-epcrfid-id-keys/gs1-general-specifications"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www.hda.org/" TargetMode="External"/><Relationship Id="rId20" Type="http://schemas.openxmlformats.org/officeDocument/2006/relationships/hyperlink" Target="https://www.gs1us.org/industries/healthcare/gs1-standards-in-use/pharmaceutical/dscsa-implementation-guideline"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4ECF0739C91A649AD096D7540A9105A" ma:contentTypeVersion="11" ma:contentTypeDescription="Create a new document." ma:contentTypeScope="" ma:versionID="99f99913f6447d4ea584b12014301f6f">
  <xsd:schema xmlns:xsd="http://www.w3.org/2001/XMLSchema" xmlns:xs="http://www.w3.org/2001/XMLSchema" xmlns:p="http://schemas.microsoft.com/office/2006/metadata/properties" xmlns:ns3="948d82db-be09-4f82-81ff-416b98142d78" xmlns:ns4="eba796d3-2a9d-4141-b12e-a35bfe30771a" targetNamespace="http://schemas.microsoft.com/office/2006/metadata/properties" ma:root="true" ma:fieldsID="018b2a954a24ff9f7e52edf05357275b" ns3:_="" ns4:_="">
    <xsd:import namespace="948d82db-be09-4f82-81ff-416b98142d78"/>
    <xsd:import namespace="eba796d3-2a9d-4141-b12e-a35bfe30771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GenerationTime" minOccurs="0"/>
                <xsd:element ref="ns4:MediaServiceEventHashCode"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8d82db-be09-4f82-81ff-416b98142d7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a796d3-2a9d-4141-b12e-a35bfe30771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eba796d3-2a9d-4141-b12e-a35bfe30771a" xsi:nil="true"/>
  </documentManagement>
</p:properties>
</file>

<file path=customXml/itemProps1.xml><?xml version="1.0" encoding="utf-8"?>
<ds:datastoreItem xmlns:ds="http://schemas.openxmlformats.org/officeDocument/2006/customXml" ds:itemID="{4A77BCFD-73D9-4383-9D67-3C602F021BAA}">
  <ds:schemaRefs>
    <ds:schemaRef ds:uri="http://schemas.microsoft.com/sharepoint/v3/contenttype/forms"/>
  </ds:schemaRefs>
</ds:datastoreItem>
</file>

<file path=customXml/itemProps2.xml><?xml version="1.0" encoding="utf-8"?>
<ds:datastoreItem xmlns:ds="http://schemas.openxmlformats.org/officeDocument/2006/customXml" ds:itemID="{9C944D53-9FAE-4C97-9FF7-992B022AD3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8d82db-be09-4f82-81ff-416b98142d78"/>
    <ds:schemaRef ds:uri="eba796d3-2a9d-4141-b12e-a35bfe307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0062BF-0A49-4338-9952-2C9B87801C4A}">
  <ds:schemaRefs>
    <ds:schemaRef ds:uri="http://schemas.openxmlformats.org/officeDocument/2006/bibliography"/>
  </ds:schemaRefs>
</ds:datastoreItem>
</file>

<file path=customXml/itemProps4.xml><?xml version="1.0" encoding="utf-8"?>
<ds:datastoreItem xmlns:ds="http://schemas.openxmlformats.org/officeDocument/2006/customXml" ds:itemID="{700DE208-7B04-4249-B8DC-7B7A202C49BF}">
  <ds:schemaRefs>
    <ds:schemaRef ds:uri="http://schemas.microsoft.com/office/2006/metadata/properties"/>
    <ds:schemaRef ds:uri="http://schemas.microsoft.com/office/infopath/2007/PartnerControls"/>
    <ds:schemaRef ds:uri="eba796d3-2a9d-4141-b12e-a35bfe30771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6610</Words>
  <Characters>37682</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Stearns, Tim</dc:creator>
  <cp:lastModifiedBy>Lacy, Kelly</cp:lastModifiedBy>
  <cp:revision>2</cp:revision>
  <dcterms:created xsi:type="dcterms:W3CDTF">2023-07-05T18:13:00Z</dcterms:created>
  <dcterms:modified xsi:type="dcterms:W3CDTF">2023-07-05T18:13:00Z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2022-05-05T00:00:00Z</vt:filetime>
  </property>
  <property fmtid="{D5CDD505-2E9C-101B-9397-08002B2CF9AE}" pid="3" name="Creator">
    <vt:lpwstr>Adobe InDesign 17.2 (Macintosh)</vt:lpwstr>
  </property>
  <property fmtid="{D5CDD505-2E9C-101B-9397-08002B2CF9AE}" pid="4" name="LastSaved">
    <vt:filetime>2023-02-10T00:00:00Z</vt:filetime>
  </property>
  <property fmtid="{D5CDD505-2E9C-101B-9397-08002B2CF9AE}" pid="5" name="Producer">
    <vt:lpwstr>Adobe PDF Library 16.0.7</vt:lpwstr>
  </property>
  <property fmtid="{D5CDD505-2E9C-101B-9397-08002B2CF9AE}" pid="6" name="ContentTypeId">
    <vt:lpwstr>0x010100A4ECF0739C91A649AD096D7540A9105A</vt:lpwstr>
  </property>
</Properties>
</file>